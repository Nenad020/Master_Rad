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6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1346"/>
        <w:gridCol w:w="8823"/>
      </w:tblGrid>
      <w:tr w:rsidR="00923DDF" w:rsidRPr="00311E69" w14:paraId="48DEA9A8" w14:textId="77777777" w:rsidTr="00923DDF">
        <w:trPr>
          <w:trHeight w:val="945"/>
        </w:trPr>
        <w:tc>
          <w:tcPr>
            <w:tcW w:w="1346" w:type="dxa"/>
            <w:tcBorders>
              <w:bottom w:val="single" w:sz="8" w:space="0" w:color="000000"/>
            </w:tcBorders>
            <w:shd w:val="clear" w:color="auto" w:fill="auto"/>
          </w:tcPr>
          <w:p w14:paraId="5BE64150" w14:textId="77777777" w:rsidR="00923DDF" w:rsidRPr="00311E69" w:rsidRDefault="00923DDF" w:rsidP="00BD62DC">
            <w:pPr>
              <w:pStyle w:val="Header"/>
              <w:snapToGrid w:val="0"/>
              <w:jc w:val="center"/>
              <w:rPr>
                <w:rFonts w:ascii="Arial Black" w:hAnsi="Arial Black" w:cs="Arial Black"/>
                <w:sz w:val="28"/>
                <w:szCs w:val="28"/>
                <w:lang w:val="sr-Cyrl-RS"/>
              </w:rPr>
            </w:pPr>
            <w:r w:rsidRPr="00311E69">
              <w:rPr>
                <w:noProof/>
                <w:lang w:val="sr-Latn-RS" w:eastAsia="sr-Latn-RS"/>
              </w:rPr>
              <w:drawing>
                <wp:inline distT="0" distB="0" distL="0" distR="0" wp14:anchorId="611713E2" wp14:editId="4D629FD7">
                  <wp:extent cx="409575" cy="44640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46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3" w:type="dxa"/>
            <w:tcBorders>
              <w:bottom w:val="single" w:sz="8" w:space="0" w:color="000000"/>
            </w:tcBorders>
            <w:shd w:val="clear" w:color="auto" w:fill="auto"/>
          </w:tcPr>
          <w:p w14:paraId="2B647B65" w14:textId="77777777" w:rsidR="00923DDF" w:rsidRPr="00DF6EF5" w:rsidRDefault="00DF6EF5" w:rsidP="00923DDF">
            <w:pPr>
              <w:pStyle w:val="Header"/>
              <w:snapToGrid w:val="0"/>
              <w:spacing w:before="120"/>
              <w:rPr>
                <w:rFonts w:ascii="Arial Black" w:hAnsi="Arial Black" w:cs="Arial Black"/>
                <w:sz w:val="28"/>
                <w:szCs w:val="28"/>
                <w:lang w:val="sr-Latn-RS"/>
              </w:rPr>
            </w:pPr>
            <w:r>
              <w:rPr>
                <w:rFonts w:ascii="Arial Black" w:hAnsi="Arial Black"/>
                <w:sz w:val="28"/>
                <w:szCs w:val="28"/>
                <w:lang w:val="sr-Latn-RS"/>
              </w:rPr>
              <w:t>Zbornik radova Fakulteta tehničkih nauka</w:t>
            </w:r>
            <w:r w:rsidR="00923DDF">
              <w:rPr>
                <w:rFonts w:ascii="Arial Black" w:hAnsi="Arial Black"/>
                <w:sz w:val="28"/>
                <w:szCs w:val="28"/>
                <w:lang w:val="sr-Cyrl-RS"/>
              </w:rPr>
              <w:t xml:space="preserve">, </w:t>
            </w:r>
            <w:r>
              <w:rPr>
                <w:rFonts w:ascii="Arial Black" w:hAnsi="Arial Black"/>
                <w:sz w:val="28"/>
                <w:szCs w:val="28"/>
                <w:lang w:val="sr-Cyrl-RS"/>
              </w:rPr>
              <w:t>Novi S</w:t>
            </w:r>
            <w:r>
              <w:rPr>
                <w:rFonts w:ascii="Arial Black" w:hAnsi="Arial Black"/>
                <w:sz w:val="28"/>
                <w:szCs w:val="28"/>
                <w:lang w:val="sr-Latn-RS"/>
              </w:rPr>
              <w:t>ad</w:t>
            </w:r>
          </w:p>
        </w:tc>
      </w:tr>
    </w:tbl>
    <w:p w14:paraId="211F7550" w14:textId="77777777" w:rsidR="00923DDF" w:rsidRPr="00311E69" w:rsidRDefault="00923DDF" w:rsidP="00923DDF">
      <w:pPr>
        <w:pStyle w:val="Header"/>
        <w:rPr>
          <w:lang w:val="sr-Cyrl-RS"/>
        </w:rPr>
      </w:pPr>
    </w:p>
    <w:p w14:paraId="4EE44B63" w14:textId="58326010" w:rsidR="0043240D" w:rsidRDefault="0043240D" w:rsidP="00923DDF">
      <w:pPr>
        <w:pStyle w:val="BodyTextIndent3"/>
        <w:spacing w:before="0" w:after="0"/>
        <w:ind w:firstLine="0"/>
        <w:jc w:val="center"/>
        <w:rPr>
          <w:b/>
          <w:bCs/>
          <w:i w:val="0"/>
          <w:iCs w:val="0"/>
          <w:sz w:val="24"/>
          <w:szCs w:val="24"/>
          <w:lang w:val="sr-Latn-RS"/>
        </w:rPr>
      </w:pPr>
      <w:r>
        <w:rPr>
          <w:b/>
          <w:bCs/>
          <w:i w:val="0"/>
          <w:iCs w:val="0"/>
          <w:sz w:val="24"/>
          <w:szCs w:val="24"/>
          <w:lang w:val="sr-Latn-RS"/>
        </w:rPr>
        <w:t xml:space="preserve">Implementacija mehanizma za </w:t>
      </w:r>
      <w:r w:rsidR="00AC7798">
        <w:rPr>
          <w:b/>
          <w:bCs/>
          <w:i w:val="0"/>
          <w:iCs w:val="0"/>
          <w:sz w:val="24"/>
          <w:szCs w:val="24"/>
          <w:lang w:val="sr-Latn-RS"/>
        </w:rPr>
        <w:t>ra</w:t>
      </w:r>
      <w:r>
        <w:rPr>
          <w:b/>
          <w:bCs/>
          <w:i w:val="0"/>
          <w:iCs w:val="0"/>
          <w:sz w:val="24"/>
          <w:szCs w:val="24"/>
          <w:lang w:val="sr-Latn-RS"/>
        </w:rPr>
        <w:t xml:space="preserve">zmenu podataka </w:t>
      </w:r>
      <w:r w:rsidR="00D45DAA">
        <w:rPr>
          <w:b/>
          <w:bCs/>
          <w:i w:val="0"/>
          <w:iCs w:val="0"/>
          <w:sz w:val="24"/>
          <w:szCs w:val="24"/>
          <w:lang w:val="sr-Latn-RS"/>
        </w:rPr>
        <w:t xml:space="preserve">po ugledu na </w:t>
      </w:r>
      <w:r w:rsidR="00D45DAA" w:rsidRPr="00D45DAA">
        <w:rPr>
          <w:b/>
          <w:bCs/>
          <w:iCs w:val="0"/>
          <w:sz w:val="24"/>
          <w:szCs w:val="24"/>
          <w:lang w:val="sr-Latn-RS"/>
        </w:rPr>
        <w:t>Apache</w:t>
      </w:r>
      <w:r>
        <w:rPr>
          <w:b/>
          <w:bCs/>
          <w:i w:val="0"/>
          <w:iCs w:val="0"/>
          <w:sz w:val="24"/>
          <w:szCs w:val="24"/>
          <w:lang w:val="sr-Latn-RS"/>
        </w:rPr>
        <w:t xml:space="preserve"> </w:t>
      </w:r>
      <w:r w:rsidRPr="0043240D">
        <w:rPr>
          <w:b/>
          <w:bCs/>
          <w:iCs w:val="0"/>
          <w:sz w:val="24"/>
          <w:szCs w:val="24"/>
          <w:lang w:val="sr-Latn-RS"/>
        </w:rPr>
        <w:t>Kafka</w:t>
      </w:r>
      <w:r>
        <w:rPr>
          <w:b/>
          <w:bCs/>
          <w:i w:val="0"/>
          <w:iCs w:val="0"/>
          <w:sz w:val="24"/>
          <w:szCs w:val="24"/>
          <w:lang w:val="sr-Latn-RS"/>
        </w:rPr>
        <w:t xml:space="preserve"> </w:t>
      </w:r>
      <w:r w:rsidR="00CD0F60">
        <w:rPr>
          <w:b/>
          <w:bCs/>
          <w:i w:val="0"/>
          <w:iCs w:val="0"/>
          <w:sz w:val="24"/>
          <w:szCs w:val="24"/>
          <w:lang w:val="sr-Latn-RS"/>
        </w:rPr>
        <w:t>arhitekture</w:t>
      </w:r>
    </w:p>
    <w:p w14:paraId="272D0030" w14:textId="099A725F" w:rsidR="00923DDF" w:rsidRPr="00311E69" w:rsidRDefault="0043240D" w:rsidP="00923DDF">
      <w:pPr>
        <w:pStyle w:val="BodyTextIndent3"/>
        <w:spacing w:before="0" w:after="0"/>
        <w:ind w:firstLine="0"/>
        <w:jc w:val="center"/>
        <w:rPr>
          <w:b/>
          <w:bCs/>
          <w:i w:val="0"/>
          <w:iCs w:val="0"/>
          <w:sz w:val="12"/>
          <w:szCs w:val="24"/>
          <w:lang w:val="sr-Cyrl-RS"/>
        </w:rPr>
      </w:pPr>
      <w:r>
        <w:rPr>
          <w:b/>
          <w:bCs/>
          <w:i w:val="0"/>
          <w:iCs w:val="0"/>
          <w:sz w:val="24"/>
          <w:szCs w:val="24"/>
          <w:lang w:val="sr-Latn-RS"/>
        </w:rPr>
        <w:t xml:space="preserve">Implementation of data sharing mechanism </w:t>
      </w:r>
      <w:r w:rsidR="00D45DAA">
        <w:rPr>
          <w:b/>
          <w:bCs/>
          <w:i w:val="0"/>
          <w:iCs w:val="0"/>
          <w:sz w:val="24"/>
          <w:szCs w:val="24"/>
          <w:lang w:val="sr-Latn-RS"/>
        </w:rPr>
        <w:t>modeled</w:t>
      </w:r>
      <w:r>
        <w:rPr>
          <w:b/>
          <w:bCs/>
          <w:i w:val="0"/>
          <w:iCs w:val="0"/>
          <w:sz w:val="24"/>
          <w:szCs w:val="24"/>
          <w:lang w:val="sr-Latn-RS"/>
        </w:rPr>
        <w:t xml:space="preserve"> on</w:t>
      </w:r>
      <w:r w:rsidR="00D45DAA">
        <w:rPr>
          <w:b/>
          <w:bCs/>
          <w:i w:val="0"/>
          <w:iCs w:val="0"/>
          <w:sz w:val="24"/>
          <w:szCs w:val="24"/>
          <w:lang w:val="sr-Latn-RS"/>
        </w:rPr>
        <w:t xml:space="preserve"> Apache</w:t>
      </w:r>
      <w:r>
        <w:rPr>
          <w:b/>
          <w:bCs/>
          <w:i w:val="0"/>
          <w:iCs w:val="0"/>
          <w:sz w:val="24"/>
          <w:szCs w:val="24"/>
          <w:lang w:val="sr-Latn-RS"/>
        </w:rPr>
        <w:t xml:space="preserve"> </w:t>
      </w:r>
      <w:r w:rsidRPr="00D45DAA">
        <w:rPr>
          <w:b/>
          <w:bCs/>
          <w:i w:val="0"/>
          <w:iCs w:val="0"/>
          <w:sz w:val="24"/>
          <w:szCs w:val="24"/>
          <w:lang w:val="sr-Latn-RS"/>
        </w:rPr>
        <w:t>Kafka</w:t>
      </w:r>
      <w:r>
        <w:rPr>
          <w:b/>
          <w:bCs/>
          <w:i w:val="0"/>
          <w:iCs w:val="0"/>
          <w:sz w:val="24"/>
          <w:szCs w:val="24"/>
          <w:lang w:val="sr-Latn-RS"/>
        </w:rPr>
        <w:t xml:space="preserve"> </w:t>
      </w:r>
      <w:r w:rsidR="00D45DAA" w:rsidRPr="00D45DAA">
        <w:rPr>
          <w:b/>
          <w:bCs/>
          <w:i w:val="0"/>
          <w:iCs w:val="0"/>
          <w:sz w:val="24"/>
          <w:szCs w:val="24"/>
          <w:lang w:val="sr-Latn-RS"/>
        </w:rPr>
        <w:t>architecture</w:t>
      </w:r>
    </w:p>
    <w:p w14:paraId="046D0882" w14:textId="77777777" w:rsidR="00923DDF" w:rsidRPr="00923DDF" w:rsidRDefault="0043240D" w:rsidP="00923DDF">
      <w:pPr>
        <w:pStyle w:val="BodyTextIndent3"/>
        <w:spacing w:before="0"/>
        <w:ind w:firstLine="181"/>
        <w:jc w:val="center"/>
        <w:rPr>
          <w:sz w:val="24"/>
          <w:szCs w:val="24"/>
          <w:lang w:val="sr-Cyrl-RS"/>
        </w:rPr>
      </w:pPr>
      <w:r>
        <w:rPr>
          <w:iCs w:val="0"/>
          <w:sz w:val="24"/>
          <w:szCs w:val="24"/>
          <w:lang w:val="sr-Cyrl-RS"/>
        </w:rPr>
        <w:t>Kristijan Salaji, Fakultet tehničkih nauka, Novi Sad</w:t>
      </w:r>
    </w:p>
    <w:p w14:paraId="65EC193F" w14:textId="77777777" w:rsidR="00551E2D" w:rsidRDefault="00551E2D"/>
    <w:p w14:paraId="2D9184AB" w14:textId="77777777" w:rsidR="005E241E" w:rsidRDefault="005E241E" w:rsidP="005B1A3B">
      <w:pPr>
        <w:pStyle w:val="BodyTextIndent3"/>
        <w:spacing w:before="0" w:after="120" w:line="100" w:lineRule="atLeast"/>
        <w:ind w:firstLine="0"/>
        <w:rPr>
          <w:b/>
          <w:bCs/>
          <w:i w:val="0"/>
          <w:iCs w:val="0"/>
          <w:lang w:val="sr-Cyrl-RS"/>
        </w:rPr>
        <w:sectPr w:rsidR="005E241E" w:rsidSect="00923DD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14:paraId="429B547C" w14:textId="77777777" w:rsidR="005B1A3B" w:rsidRPr="0043240D" w:rsidRDefault="0043240D" w:rsidP="00BE1319">
      <w:pPr>
        <w:pStyle w:val="BodyTextIndent3"/>
        <w:spacing w:before="0" w:after="120" w:line="100" w:lineRule="atLeast"/>
        <w:ind w:firstLine="0"/>
        <w:rPr>
          <w:b/>
          <w:bCs/>
          <w:i w:val="0"/>
          <w:iCs w:val="0"/>
          <w:lang w:val="sr-Latn-RS"/>
        </w:rPr>
      </w:pPr>
      <w:r>
        <w:rPr>
          <w:b/>
          <w:bCs/>
          <w:i w:val="0"/>
          <w:iCs w:val="0"/>
          <w:lang w:val="sr-Cyrl-RS"/>
        </w:rPr>
        <w:t>Oblast</w:t>
      </w:r>
      <w:r w:rsidR="005E241E">
        <w:rPr>
          <w:b/>
          <w:bCs/>
          <w:i w:val="0"/>
          <w:iCs w:val="0"/>
          <w:lang w:val="sr-Cyrl-RS"/>
        </w:rPr>
        <w:t xml:space="preserve"> – </w:t>
      </w:r>
      <w:r>
        <w:rPr>
          <w:b/>
          <w:bCs/>
          <w:i w:val="0"/>
          <w:iCs w:val="0"/>
          <w:lang w:val="sr-Latn-RS"/>
        </w:rPr>
        <w:t>ELEKTROTEHNIKA I RAČUNARSTVO</w:t>
      </w:r>
    </w:p>
    <w:p w14:paraId="5C04F402" w14:textId="1A3FB3ED" w:rsidR="005B1A3B" w:rsidRPr="00960074" w:rsidRDefault="0043240D" w:rsidP="005B1A3B">
      <w:pPr>
        <w:rPr>
          <w:bCs/>
          <w:i/>
          <w:iCs/>
          <w:lang w:val="sr-Latn-RS"/>
        </w:rPr>
      </w:pPr>
      <w:r>
        <w:rPr>
          <w:b/>
          <w:bCs/>
          <w:iCs/>
          <w:lang w:val="sr-Cyrl-RS"/>
        </w:rPr>
        <w:t>Kratak sadržaj</w:t>
      </w:r>
      <w:r w:rsidR="005E241E">
        <w:rPr>
          <w:b/>
          <w:bCs/>
          <w:iCs/>
          <w:lang w:val="sr-Latn-RS"/>
        </w:rPr>
        <w:t xml:space="preserve"> </w:t>
      </w:r>
      <w:r w:rsidR="005E241E" w:rsidRPr="00370393">
        <w:rPr>
          <w:b/>
          <w:bCs/>
          <w:i/>
          <w:iCs/>
          <w:lang w:val="sr-Latn-RS"/>
        </w:rPr>
        <w:t xml:space="preserve">– </w:t>
      </w:r>
      <w:r w:rsidR="00960074">
        <w:rPr>
          <w:bCs/>
          <w:i/>
          <w:iCs/>
          <w:lang w:val="sr-Latn-RS"/>
        </w:rPr>
        <w:t xml:space="preserve">U radu </w:t>
      </w:r>
      <w:r w:rsidR="00F72D99">
        <w:rPr>
          <w:bCs/>
          <w:i/>
          <w:iCs/>
          <w:lang w:val="sr-Latn-RS"/>
        </w:rPr>
        <w:t xml:space="preserve">je </w:t>
      </w:r>
      <w:r w:rsidR="00960074">
        <w:rPr>
          <w:bCs/>
          <w:i/>
          <w:iCs/>
          <w:lang w:val="sr-Latn-RS"/>
        </w:rPr>
        <w:t xml:space="preserve">predstavljeno programsko rešenje za sinhronu i asinhronu razmenu podataka u distribuiranim sistemima </w:t>
      </w:r>
      <w:r w:rsidR="00153DC9">
        <w:rPr>
          <w:bCs/>
          <w:i/>
          <w:iCs/>
          <w:lang w:val="sr-Latn-RS"/>
        </w:rPr>
        <w:t>po ugledu na Apache  Kafka arhitekturu</w:t>
      </w:r>
      <w:r w:rsidR="00960074">
        <w:rPr>
          <w:bCs/>
          <w:i/>
          <w:iCs/>
          <w:lang w:val="sr-Latn-RS"/>
        </w:rPr>
        <w:t xml:space="preserve">. Pored opisa implementacije rešenja, u ovom radu je </w:t>
      </w:r>
      <w:r w:rsidR="00DD1F91">
        <w:rPr>
          <w:bCs/>
          <w:i/>
          <w:iCs/>
          <w:lang w:val="sr-Latn-RS"/>
        </w:rPr>
        <w:t>implementirana</w:t>
      </w:r>
      <w:r w:rsidR="00960074">
        <w:rPr>
          <w:bCs/>
          <w:i/>
          <w:iCs/>
          <w:lang w:val="sr-Latn-RS"/>
        </w:rPr>
        <w:t xml:space="preserve"> i replikacija podataka.</w:t>
      </w:r>
    </w:p>
    <w:p w14:paraId="4511DE32" w14:textId="77777777" w:rsidR="00276822" w:rsidRDefault="00276822" w:rsidP="005B1A3B">
      <w:pPr>
        <w:rPr>
          <w:bCs/>
          <w:i/>
          <w:iCs/>
          <w:lang w:val="sr-Cyrl-RS"/>
        </w:rPr>
      </w:pPr>
    </w:p>
    <w:p w14:paraId="59860C77" w14:textId="3BDE43F7" w:rsidR="00276822" w:rsidRDefault="00276822" w:rsidP="00276822">
      <w:pPr>
        <w:spacing w:line="100" w:lineRule="atLeast"/>
        <w:rPr>
          <w:i/>
          <w:lang w:val="sr-Latn-RS"/>
        </w:rPr>
      </w:pPr>
      <w:r w:rsidRPr="00311E69">
        <w:rPr>
          <w:b/>
          <w:bCs/>
          <w:iCs/>
          <w:lang w:val="sr-Cyrl-RS"/>
        </w:rPr>
        <w:t>Abstract</w:t>
      </w:r>
      <w:r w:rsidRPr="00311E69">
        <w:rPr>
          <w:i/>
          <w:iCs/>
          <w:lang w:val="sr-Cyrl-RS"/>
        </w:rPr>
        <w:t xml:space="preserve"> – </w:t>
      </w:r>
      <w:r w:rsidRPr="0073128E">
        <w:rPr>
          <w:i/>
          <w:lang w:val="sr-Latn-RS"/>
        </w:rPr>
        <w:t xml:space="preserve">This paper presents a software solution for </w:t>
      </w:r>
      <w:r w:rsidR="006F6B6E" w:rsidRPr="006F6B6E">
        <w:rPr>
          <w:i/>
          <w:lang w:val="sr-Latn-RS"/>
        </w:rPr>
        <w:t>synchronous</w:t>
      </w:r>
      <w:r w:rsidR="006F6B6E">
        <w:rPr>
          <w:i/>
          <w:lang w:val="sr-Latn-RS"/>
        </w:rPr>
        <w:t xml:space="preserve"> and a</w:t>
      </w:r>
      <w:r w:rsidR="006F6B6E" w:rsidRPr="006F6B6E">
        <w:rPr>
          <w:i/>
          <w:lang w:val="sr-Latn-RS"/>
        </w:rPr>
        <w:t>synchronous</w:t>
      </w:r>
      <w:r w:rsidR="006F6B6E">
        <w:rPr>
          <w:i/>
          <w:lang w:val="sr-Latn-RS"/>
        </w:rPr>
        <w:t xml:space="preserve"> data exchange in distributed systems </w:t>
      </w:r>
      <w:r w:rsidR="00153DC9">
        <w:rPr>
          <w:i/>
          <w:lang w:val="sr-Latn-RS"/>
        </w:rPr>
        <w:t>modeled</w:t>
      </w:r>
      <w:r w:rsidR="006F6B6E">
        <w:rPr>
          <w:i/>
          <w:lang w:val="sr-Latn-RS"/>
        </w:rPr>
        <w:t xml:space="preserve"> on</w:t>
      </w:r>
      <w:r w:rsidR="00153DC9">
        <w:rPr>
          <w:i/>
          <w:lang w:val="sr-Latn-RS"/>
        </w:rPr>
        <w:t xml:space="preserve"> Apache</w:t>
      </w:r>
      <w:r w:rsidR="006F6B6E">
        <w:rPr>
          <w:i/>
          <w:lang w:val="sr-Latn-RS"/>
        </w:rPr>
        <w:t xml:space="preserve"> Kafka </w:t>
      </w:r>
      <w:r w:rsidR="00153DC9">
        <w:rPr>
          <w:i/>
          <w:lang w:val="sr-Latn-RS"/>
        </w:rPr>
        <w:t>architecture</w:t>
      </w:r>
      <w:r w:rsidR="006F6B6E">
        <w:rPr>
          <w:i/>
          <w:lang w:val="sr-Latn-RS"/>
        </w:rPr>
        <w:t xml:space="preserve">. In adition to concetp of implementation, there is an </w:t>
      </w:r>
      <w:r w:rsidR="00DD1F91">
        <w:rPr>
          <w:i/>
          <w:lang w:val="sr-Latn-RS"/>
        </w:rPr>
        <w:t>implementation</w:t>
      </w:r>
      <w:r w:rsidR="006F6B6E">
        <w:rPr>
          <w:i/>
          <w:lang w:val="sr-Latn-RS"/>
        </w:rPr>
        <w:t xml:space="preserve"> of replication service.</w:t>
      </w:r>
    </w:p>
    <w:p w14:paraId="06990514" w14:textId="77777777" w:rsidR="00D54340" w:rsidRDefault="00D54340" w:rsidP="00276822">
      <w:pPr>
        <w:spacing w:line="100" w:lineRule="atLeast"/>
        <w:rPr>
          <w:i/>
          <w:lang w:val="sr-Latn-RS"/>
        </w:rPr>
      </w:pPr>
    </w:p>
    <w:p w14:paraId="37648D8F" w14:textId="72B3F324" w:rsidR="003C42C9" w:rsidRPr="0043240D" w:rsidRDefault="0043240D" w:rsidP="00D54340">
      <w:pPr>
        <w:spacing w:before="120" w:line="100" w:lineRule="atLeast"/>
        <w:rPr>
          <w:lang w:val="sr-Latn-RS"/>
        </w:rPr>
      </w:pPr>
      <w:r>
        <w:rPr>
          <w:b/>
          <w:bCs/>
          <w:lang w:val="sr-Cyrl-RS"/>
        </w:rPr>
        <w:t>Ključne reči</w:t>
      </w:r>
      <w:r w:rsidR="00D54340" w:rsidRPr="00AA3C74">
        <w:rPr>
          <w:b/>
          <w:bCs/>
          <w:lang w:val="sr-Cyrl-RS"/>
        </w:rPr>
        <w:t>:</w:t>
      </w:r>
      <w:r w:rsidR="00D54340" w:rsidRPr="00311E69">
        <w:rPr>
          <w:lang w:val="sr-Cyrl-RS"/>
        </w:rPr>
        <w:t xml:space="preserve"> </w:t>
      </w:r>
      <w:r w:rsidR="00C95371" w:rsidRPr="00C95371">
        <w:rPr>
          <w:i/>
        </w:rPr>
        <w:t>Kafka</w:t>
      </w:r>
      <w:r w:rsidR="00C95371">
        <w:t xml:space="preserve">, </w:t>
      </w:r>
      <w:r w:rsidR="00153DC9">
        <w:rPr>
          <w:i/>
          <w:lang w:val="sr-Latn-RS"/>
        </w:rPr>
        <w:t>proizvođač, potrošač</w:t>
      </w:r>
      <w:r w:rsidR="00AC7798" w:rsidRPr="00AC7798">
        <w:rPr>
          <w:i/>
          <w:lang w:val="sr-Latn-RS"/>
        </w:rPr>
        <w:t>,</w:t>
      </w:r>
      <w:r w:rsidR="00153DC9">
        <w:rPr>
          <w:i/>
          <w:lang w:val="sr-Latn-RS"/>
        </w:rPr>
        <w:t xml:space="preserve"> posrednik</w:t>
      </w:r>
    </w:p>
    <w:p w14:paraId="279770C1" w14:textId="77777777" w:rsidR="00CE0D63" w:rsidRDefault="00CE0D63" w:rsidP="00D54340">
      <w:pPr>
        <w:spacing w:before="120" w:line="100" w:lineRule="atLeast"/>
        <w:rPr>
          <w:lang w:val="sr-Latn-RS"/>
        </w:rPr>
      </w:pPr>
    </w:p>
    <w:p w14:paraId="77CD72BA" w14:textId="77777777" w:rsidR="003C42C9" w:rsidRDefault="003C42C9" w:rsidP="00FB7152">
      <w:pPr>
        <w:pStyle w:val="Heading1"/>
      </w:pPr>
      <w:r>
        <w:t xml:space="preserve">1. </w:t>
      </w:r>
      <w:r w:rsidR="0043240D">
        <w:t>UVOD</w:t>
      </w:r>
    </w:p>
    <w:p w14:paraId="1FB748E0" w14:textId="77777777" w:rsidR="000777AF" w:rsidRPr="000777AF" w:rsidRDefault="000777AF" w:rsidP="00042E37">
      <w:pPr>
        <w:rPr>
          <w:b/>
          <w:lang w:val="en-GB"/>
        </w:rPr>
      </w:pPr>
      <w:r w:rsidRPr="000777AF">
        <w:rPr>
          <w:b/>
          <w:lang w:val="en-GB"/>
        </w:rPr>
        <w:t xml:space="preserve">1.1 </w:t>
      </w:r>
      <w:r w:rsidRPr="00AC7798">
        <w:rPr>
          <w:b/>
          <w:lang w:val="sr-Latn-RS"/>
        </w:rPr>
        <w:t>Distribuirani sistemi</w:t>
      </w:r>
    </w:p>
    <w:p w14:paraId="5573843A" w14:textId="52D917D5" w:rsidR="00FB5DB1" w:rsidRDefault="00FB5DB1" w:rsidP="00FB5DB1">
      <w:pPr>
        <w:rPr>
          <w:lang w:val="sr-Latn-RS"/>
        </w:rPr>
      </w:pPr>
      <w:r>
        <w:rPr>
          <w:lang w:val="sr-Latn-RS"/>
        </w:rPr>
        <w:t xml:space="preserve">Distribuirani sistem jeste skup nezavisnih računara koje korisnici vide kao jedan koherentan sistem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REF _Ref20126531 \n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[1]</w:t>
      </w:r>
      <w:r>
        <w:rPr>
          <w:lang w:val="sr-Latn-RS"/>
        </w:rPr>
        <w:fldChar w:fldCharType="end"/>
      </w:r>
      <w:r>
        <w:rPr>
          <w:lang w:val="sr-Latn-RS"/>
        </w:rPr>
        <w:t xml:space="preserve">. </w:t>
      </w:r>
      <w:r w:rsidR="00DB407B">
        <w:rPr>
          <w:lang w:val="sr-Latn-RS"/>
        </w:rPr>
        <w:t>Svi ti računari, povezani r</w:t>
      </w:r>
      <w:r w:rsidR="00DB407B">
        <w:rPr>
          <w:lang w:val="sr-Latn-RS"/>
        </w:rPr>
        <w:t>ačunarskom mrežom</w:t>
      </w:r>
      <w:r w:rsidR="00DB407B">
        <w:rPr>
          <w:lang w:val="sr-Latn-RS"/>
        </w:rPr>
        <w:t xml:space="preserve">, </w:t>
      </w:r>
      <w:r>
        <w:rPr>
          <w:lang w:val="sr-Latn-RS"/>
        </w:rPr>
        <w:t>rade zajedno u cilju i</w:t>
      </w:r>
      <w:r w:rsidR="00306C07">
        <w:rPr>
          <w:lang w:val="sr-Latn-RS"/>
        </w:rPr>
        <w:t>zvršavanja zajedničkog zadatka.</w:t>
      </w:r>
    </w:p>
    <w:p w14:paraId="4BA49084" w14:textId="712824C5" w:rsidR="00FB5DB1" w:rsidRDefault="00DB407B" w:rsidP="00FB5DB1">
      <w:pPr>
        <w:rPr>
          <w:lang w:val="sr-Latn-RS"/>
        </w:rPr>
      </w:pPr>
      <w:r>
        <w:rPr>
          <w:lang w:val="sr-Latn-RS"/>
        </w:rPr>
        <w:t>Razlozi</w:t>
      </w:r>
      <w:r w:rsidR="00FB5DB1">
        <w:rPr>
          <w:lang w:val="sr-Latn-RS"/>
        </w:rPr>
        <w:t xml:space="preserve"> za razvoj distribuiranih sistema su sledeći </w:t>
      </w:r>
      <w:r w:rsidR="00FB5DB1">
        <w:rPr>
          <w:lang w:val="sr-Latn-RS"/>
        </w:rPr>
        <w:fldChar w:fldCharType="begin"/>
      </w:r>
      <w:r w:rsidR="00FB5DB1">
        <w:rPr>
          <w:lang w:val="sr-Latn-RS"/>
        </w:rPr>
        <w:instrText xml:space="preserve"> REF _Ref18480471 \n \h </w:instrText>
      </w:r>
      <w:r w:rsidR="00FB5DB1">
        <w:rPr>
          <w:lang w:val="sr-Latn-RS"/>
        </w:rPr>
      </w:r>
      <w:r w:rsidR="00FB5DB1">
        <w:rPr>
          <w:lang w:val="sr-Latn-RS"/>
        </w:rPr>
        <w:fldChar w:fldCharType="separate"/>
      </w:r>
      <w:r w:rsidR="00FB5DB1">
        <w:rPr>
          <w:lang w:val="sr-Latn-RS"/>
        </w:rPr>
        <w:t>[1]</w:t>
      </w:r>
      <w:r w:rsidR="00FB5DB1">
        <w:rPr>
          <w:lang w:val="sr-Latn-RS"/>
        </w:rPr>
        <w:fldChar w:fldCharType="end"/>
      </w:r>
      <w:r w:rsidR="00FB5DB1">
        <w:rPr>
          <w:lang w:val="sr-Latn-RS"/>
        </w:rPr>
        <w:t>:</w:t>
      </w:r>
    </w:p>
    <w:p w14:paraId="034903EE" w14:textId="6A802214" w:rsidR="00FB5DB1" w:rsidRDefault="00FB5DB1" w:rsidP="00DD1F91">
      <w:pPr>
        <w:pStyle w:val="ListParagraph"/>
        <w:numPr>
          <w:ilvl w:val="0"/>
          <w:numId w:val="7"/>
        </w:numPr>
        <w:suppressAutoHyphens w:val="0"/>
        <w:spacing w:before="120" w:after="240"/>
        <w:ind w:left="357" w:hanging="357"/>
        <w:rPr>
          <w:lang w:val="sr-Latn-RS"/>
        </w:rPr>
      </w:pPr>
      <w:r w:rsidRPr="0074270B">
        <w:rPr>
          <w:lang w:val="sr-Latn-RS"/>
        </w:rPr>
        <w:t>Jednostavnije</w:t>
      </w:r>
      <w:r>
        <w:rPr>
          <w:lang w:val="sr-Latn-RS"/>
        </w:rPr>
        <w:t xml:space="preserve"> pristupanje resursima – jedan od glavnih ciljeva distribu</w:t>
      </w:r>
      <w:r w:rsidR="00A040AC">
        <w:rPr>
          <w:lang w:val="sr-Latn-RS"/>
        </w:rPr>
        <w:t>i</w:t>
      </w:r>
      <w:r>
        <w:rPr>
          <w:lang w:val="sr-Latn-RS"/>
        </w:rPr>
        <w:t>ranih sistema jeste da obezbedi korisnicima lak pristup udaljenim resursima</w:t>
      </w:r>
      <w:ins w:id="0" w:author="Branislav Atlagic" w:date="2019-10-04T09:13:00Z">
        <w:r w:rsidR="00DB407B">
          <w:rPr>
            <w:lang w:val="sr-Latn-RS"/>
          </w:rPr>
          <w:t>,</w:t>
        </w:r>
      </w:ins>
    </w:p>
    <w:p w14:paraId="23286B20" w14:textId="50A8368D" w:rsidR="00FB5DB1" w:rsidRDefault="00FB5DB1" w:rsidP="00FB5DB1">
      <w:pPr>
        <w:pStyle w:val="ListParagraph"/>
        <w:numPr>
          <w:ilvl w:val="0"/>
          <w:numId w:val="7"/>
        </w:numPr>
        <w:suppressAutoHyphens w:val="0"/>
        <w:spacing w:before="160" w:after="240"/>
        <w:rPr>
          <w:lang w:val="sr-Latn-RS"/>
        </w:rPr>
      </w:pPr>
      <w:r>
        <w:rPr>
          <w:lang w:val="sr-Latn-RS"/>
        </w:rPr>
        <w:t>Transparentnost – važno je sakriti činjenicu da se procesi i resursi nalaze na više distribuiranih mašina</w:t>
      </w:r>
      <w:ins w:id="1" w:author="Branislav Atlagic" w:date="2019-10-04T09:13:00Z">
        <w:r w:rsidR="00DB407B">
          <w:rPr>
            <w:lang w:val="sr-Latn-RS"/>
          </w:rPr>
          <w:t>,</w:t>
        </w:r>
      </w:ins>
    </w:p>
    <w:p w14:paraId="60A25DCD" w14:textId="361190AA" w:rsidR="00FB5DB1" w:rsidRDefault="00FB5DB1" w:rsidP="00FB5DB1">
      <w:pPr>
        <w:pStyle w:val="ListParagraph"/>
        <w:numPr>
          <w:ilvl w:val="0"/>
          <w:numId w:val="7"/>
        </w:numPr>
        <w:suppressAutoHyphens w:val="0"/>
        <w:spacing w:before="160" w:after="240"/>
        <w:rPr>
          <w:lang w:val="sr-Latn-RS"/>
        </w:rPr>
      </w:pPr>
      <w:r>
        <w:rPr>
          <w:lang w:val="sr-Latn-RS"/>
        </w:rPr>
        <w:t>Otvorenost – distribu</w:t>
      </w:r>
      <w:r w:rsidR="00A040AC">
        <w:rPr>
          <w:lang w:val="sr-Latn-RS"/>
        </w:rPr>
        <w:t>i</w:t>
      </w:r>
      <w:r>
        <w:rPr>
          <w:lang w:val="sr-Latn-RS"/>
        </w:rPr>
        <w:t>rani sistem izlaže svoje servise po unapred definisanim standardima i pravilima</w:t>
      </w:r>
    </w:p>
    <w:p w14:paraId="4FF574A3" w14:textId="5D779116" w:rsidR="00FB5DB1" w:rsidRDefault="00FB5DB1" w:rsidP="00FB5DB1">
      <w:pPr>
        <w:pStyle w:val="ListParagraph"/>
        <w:numPr>
          <w:ilvl w:val="0"/>
          <w:numId w:val="7"/>
        </w:numPr>
        <w:suppressAutoHyphens w:val="0"/>
        <w:spacing w:before="160" w:after="240"/>
        <w:rPr>
          <w:lang w:val="sr-Latn-RS"/>
        </w:rPr>
      </w:pPr>
      <w:r>
        <w:rPr>
          <w:lang w:val="sr-Latn-RS"/>
        </w:rPr>
        <w:t>Skalabilnost – dodavanje novih korisnika i resursa u sistem</w:t>
      </w:r>
      <w:r w:rsidR="00DB407B">
        <w:rPr>
          <w:lang w:val="sr-Latn-RS"/>
        </w:rPr>
        <w:t>.</w:t>
      </w:r>
    </w:p>
    <w:p w14:paraId="730068B2" w14:textId="317D1677" w:rsidR="00FB7152" w:rsidRDefault="00BF4DA1" w:rsidP="00FB7152">
      <w:pPr>
        <w:rPr>
          <w:b/>
          <w:lang w:val="sr-Latn-RS"/>
        </w:rPr>
      </w:pPr>
      <w:r>
        <w:rPr>
          <w:b/>
        </w:rPr>
        <w:t xml:space="preserve">1.2 </w:t>
      </w:r>
      <w:r w:rsidRPr="00BF4DA1">
        <w:rPr>
          <w:b/>
          <w:i/>
        </w:rPr>
        <w:t>Apache Kafka</w:t>
      </w:r>
    </w:p>
    <w:p w14:paraId="612E5AB7" w14:textId="677B0C2B" w:rsidR="00153DC9" w:rsidRDefault="00BF4DA1" w:rsidP="00FB7152">
      <w:pPr>
        <w:rPr>
          <w:lang w:val="sr-Latn-RS"/>
        </w:rPr>
      </w:pPr>
      <w:r w:rsidRPr="00BF4DA1">
        <w:rPr>
          <w:i/>
          <w:lang w:val="sr-Latn-RS"/>
        </w:rPr>
        <w:t xml:space="preserve">Apache Kafka </w:t>
      </w:r>
      <w:r w:rsidRPr="00BF4DA1">
        <w:rPr>
          <w:lang w:val="sr-Latn-RS"/>
        </w:rPr>
        <w:t xml:space="preserve">je softverska platforma za </w:t>
      </w:r>
      <w:r>
        <w:rPr>
          <w:lang w:val="sr-Latn-RS"/>
        </w:rPr>
        <w:t>obradu podataka</w:t>
      </w:r>
      <w:r w:rsidR="00441CC3">
        <w:rPr>
          <w:lang w:val="sr-Latn-RS"/>
        </w:rPr>
        <w:t xml:space="preserve"> koja ima za cilj da </w:t>
      </w:r>
      <w:r w:rsidR="00DB407B">
        <w:rPr>
          <w:lang w:val="sr-Latn-RS"/>
        </w:rPr>
        <w:t xml:space="preserve">obezbedi </w:t>
      </w:r>
      <w:r w:rsidR="00441CC3">
        <w:rPr>
          <w:lang w:val="sr-Latn-RS"/>
        </w:rPr>
        <w:t>prenos podataka u realnom vremenu</w:t>
      </w:r>
      <w:ins w:id="2" w:author="Branislav Atlagic" w:date="2019-10-04T09:16:00Z">
        <w:r w:rsidR="00DB407B">
          <w:rPr>
            <w:lang w:val="sr-Latn-RS"/>
          </w:rPr>
          <w:t>,</w:t>
        </w:r>
      </w:ins>
      <w:r w:rsidR="00E65D62">
        <w:rPr>
          <w:lang w:val="sr-Latn-RS"/>
        </w:rPr>
        <w:t xml:space="preserve"> sa visokom tačnošću i</w:t>
      </w:r>
      <w:r w:rsidR="00441CC3">
        <w:rPr>
          <w:lang w:val="sr-Latn-RS"/>
        </w:rPr>
        <w:t xml:space="preserve"> minimalnim kašnjenjem </w:t>
      </w:r>
      <w:r w:rsidR="00441CC3">
        <w:rPr>
          <w:lang w:val="sr-Latn-RS"/>
        </w:rPr>
        <w:fldChar w:fldCharType="begin"/>
      </w:r>
      <w:r w:rsidR="00441CC3">
        <w:rPr>
          <w:lang w:val="sr-Latn-RS"/>
        </w:rPr>
        <w:instrText xml:space="preserve"> REF _Ref20832731 \n \h </w:instrText>
      </w:r>
      <w:r w:rsidR="00441CC3">
        <w:rPr>
          <w:lang w:val="sr-Latn-RS"/>
        </w:rPr>
      </w:r>
      <w:r w:rsidR="00441CC3">
        <w:rPr>
          <w:lang w:val="sr-Latn-RS"/>
        </w:rPr>
        <w:fldChar w:fldCharType="separate"/>
      </w:r>
      <w:r w:rsidR="00441CC3">
        <w:rPr>
          <w:lang w:val="sr-Latn-RS"/>
        </w:rPr>
        <w:t>[2]</w:t>
      </w:r>
      <w:r w:rsidR="00441CC3">
        <w:rPr>
          <w:lang w:val="sr-Latn-RS"/>
        </w:rPr>
        <w:fldChar w:fldCharType="end"/>
      </w:r>
      <w:r w:rsidR="00441CC3">
        <w:rPr>
          <w:lang w:val="sr-Latn-RS"/>
        </w:rPr>
        <w:t>.</w:t>
      </w:r>
      <w:r w:rsidR="00C4515C">
        <w:rPr>
          <w:lang w:val="sr-Latn-RS"/>
        </w:rPr>
        <w:t xml:space="preserve"> </w:t>
      </w:r>
      <w:r w:rsidR="00C4515C" w:rsidRPr="00C4515C">
        <w:rPr>
          <w:i/>
          <w:lang w:val="sr-Latn-RS"/>
        </w:rPr>
        <w:t>Apache Kafka</w:t>
      </w:r>
      <w:r w:rsidR="00C4515C">
        <w:rPr>
          <w:lang w:val="sr-Latn-RS"/>
        </w:rPr>
        <w:t xml:space="preserve"> je zasnovana na </w:t>
      </w:r>
      <w:r w:rsidR="00C4515C" w:rsidRPr="00A65CC3">
        <w:rPr>
          <w:lang w:val="sr-Latn-RS"/>
        </w:rPr>
        <w:t xml:space="preserve">dnevniku </w:t>
      </w:r>
      <w:r w:rsidR="00852EAC" w:rsidRPr="00A65CC3">
        <w:rPr>
          <w:lang w:val="sr-Latn-RS"/>
        </w:rPr>
        <w:t>objava</w:t>
      </w:r>
      <w:r w:rsidR="00852EAC">
        <w:rPr>
          <w:lang w:val="sr-Latn-RS"/>
        </w:rPr>
        <w:t xml:space="preserve"> </w:t>
      </w:r>
      <w:r w:rsidR="00C4515C">
        <w:rPr>
          <w:lang w:val="sr-Latn-RS"/>
        </w:rPr>
        <w:t>(</w:t>
      </w:r>
      <w:r w:rsidR="00D01EBA">
        <w:rPr>
          <w:i/>
          <w:lang w:val="sr-Latn-RS"/>
        </w:rPr>
        <w:t>Commit L</w:t>
      </w:r>
      <w:r w:rsidR="00C4515C" w:rsidRPr="00C4515C">
        <w:rPr>
          <w:i/>
          <w:lang w:val="sr-Latn-RS"/>
        </w:rPr>
        <w:t>og</w:t>
      </w:r>
      <w:r w:rsidR="00C4515C">
        <w:rPr>
          <w:lang w:val="sr-Latn-RS"/>
        </w:rPr>
        <w:t>)</w:t>
      </w:r>
      <w:r w:rsidR="00852EAC">
        <w:rPr>
          <w:lang w:val="sr-Latn-RS"/>
        </w:rPr>
        <w:t>, koji</w:t>
      </w:r>
      <w:r w:rsidR="00C4515C">
        <w:rPr>
          <w:lang w:val="sr-Latn-RS"/>
        </w:rPr>
        <w:t xml:space="preserve"> omogućava korisnicima da se pretplate na </w:t>
      </w:r>
      <w:r w:rsidR="00852EAC">
        <w:rPr>
          <w:lang w:val="sr-Latn-RS"/>
        </w:rPr>
        <w:t xml:space="preserve">neku od objava, </w:t>
      </w:r>
      <w:r w:rsidR="00C4515C">
        <w:rPr>
          <w:lang w:val="sr-Latn-RS"/>
        </w:rPr>
        <w:t>ili da</w:t>
      </w:r>
      <w:r w:rsidR="00852EAC">
        <w:rPr>
          <w:lang w:val="sr-Latn-RS"/>
        </w:rPr>
        <w:t xml:space="preserve"> sami</w:t>
      </w:r>
      <w:r w:rsidR="00C4515C">
        <w:rPr>
          <w:lang w:val="sr-Latn-RS"/>
        </w:rPr>
        <w:t xml:space="preserve"> ob</w:t>
      </w:r>
      <w:r w:rsidR="00852EAC">
        <w:rPr>
          <w:lang w:val="sr-Latn-RS"/>
        </w:rPr>
        <w:t>j</w:t>
      </w:r>
      <w:r w:rsidR="00C4515C">
        <w:rPr>
          <w:lang w:val="sr-Latn-RS"/>
        </w:rPr>
        <w:t>ave podatke</w:t>
      </w:r>
      <w:r w:rsidR="00852EAC">
        <w:rPr>
          <w:lang w:val="sr-Latn-RS"/>
        </w:rPr>
        <w:t xml:space="preserve"> dostupne bilo kom od računara u Kafka sistemu i</w:t>
      </w:r>
      <w:r w:rsidR="00C4515C">
        <w:rPr>
          <w:lang w:val="sr-Latn-RS"/>
        </w:rPr>
        <w:t xml:space="preserve"> aplikacijama koje rade u realnom vremenu </w:t>
      </w:r>
      <w:r w:rsidR="00C4515C">
        <w:rPr>
          <w:lang w:val="sr-Latn-RS"/>
        </w:rPr>
        <w:fldChar w:fldCharType="begin"/>
      </w:r>
      <w:r w:rsidR="00C4515C">
        <w:rPr>
          <w:lang w:val="sr-Latn-RS"/>
        </w:rPr>
        <w:instrText xml:space="preserve"> REF _Ref20832731 \n \h </w:instrText>
      </w:r>
      <w:r w:rsidR="00C4515C">
        <w:rPr>
          <w:lang w:val="sr-Latn-RS"/>
        </w:rPr>
      </w:r>
      <w:r w:rsidR="00C4515C">
        <w:rPr>
          <w:lang w:val="sr-Latn-RS"/>
        </w:rPr>
        <w:fldChar w:fldCharType="separate"/>
      </w:r>
      <w:r w:rsidR="00C4515C">
        <w:rPr>
          <w:lang w:val="sr-Latn-RS"/>
        </w:rPr>
        <w:t>[2]</w:t>
      </w:r>
      <w:r w:rsidR="00C4515C">
        <w:rPr>
          <w:lang w:val="sr-Latn-RS"/>
        </w:rPr>
        <w:fldChar w:fldCharType="end"/>
      </w:r>
      <w:r w:rsidR="00C4515C">
        <w:rPr>
          <w:lang w:val="sr-Latn-RS"/>
        </w:rPr>
        <w:t>.</w:t>
      </w:r>
    </w:p>
    <w:p w14:paraId="1322E948" w14:textId="43969E99" w:rsidR="00DB407B" w:rsidRPr="00BF4DA1" w:rsidRDefault="00852EAC" w:rsidP="00FB7152">
      <w:pPr>
        <w:rPr>
          <w:lang w:val="sr-Latn-RS"/>
        </w:rPr>
      </w:pPr>
      <w:r>
        <w:rPr>
          <w:lang w:val="sr-Latn-RS"/>
        </w:rPr>
        <w:t>S</w:t>
      </w:r>
      <w:r w:rsidR="00C4515C">
        <w:rPr>
          <w:lang w:val="sr-Latn-RS"/>
        </w:rPr>
        <w:t>oftversko rešenj</w:t>
      </w:r>
      <w:r>
        <w:rPr>
          <w:lang w:val="sr-Latn-RS"/>
        </w:rPr>
        <w:t>e</w:t>
      </w:r>
      <w:r w:rsidR="00C4515C">
        <w:rPr>
          <w:lang w:val="sr-Latn-RS"/>
        </w:rPr>
        <w:t xml:space="preserve"> </w:t>
      </w:r>
      <w:r>
        <w:rPr>
          <w:lang w:val="sr-Latn-RS"/>
        </w:rPr>
        <w:t xml:space="preserve">izloženo </w:t>
      </w:r>
      <w:r w:rsidR="00C4515C">
        <w:rPr>
          <w:lang w:val="sr-Latn-RS"/>
        </w:rPr>
        <w:t xml:space="preserve">u </w:t>
      </w:r>
      <w:r>
        <w:rPr>
          <w:lang w:val="sr-Latn-RS"/>
        </w:rPr>
        <w:t xml:space="preserve">radu </w:t>
      </w:r>
      <w:r w:rsidR="00C4515C">
        <w:rPr>
          <w:lang w:val="sr-Latn-RS"/>
        </w:rPr>
        <w:t>je baziran</w:t>
      </w:r>
      <w:r>
        <w:rPr>
          <w:lang w:val="sr-Latn-RS"/>
        </w:rPr>
        <w:t>o</w:t>
      </w:r>
      <w:r w:rsidR="00C4515C">
        <w:rPr>
          <w:lang w:val="sr-Latn-RS"/>
        </w:rPr>
        <w:t xml:space="preserve"> na </w:t>
      </w:r>
      <w:r w:rsidR="00C4515C" w:rsidRPr="00C4515C">
        <w:rPr>
          <w:i/>
          <w:lang w:val="sr-Latn-RS"/>
        </w:rPr>
        <w:t>Apache Kafka</w:t>
      </w:r>
      <w:r w:rsidR="00C4515C">
        <w:rPr>
          <w:lang w:val="sr-Latn-RS"/>
        </w:rPr>
        <w:t xml:space="preserve"> arhitektur</w:t>
      </w:r>
      <w:r>
        <w:rPr>
          <w:lang w:val="sr-Latn-RS"/>
        </w:rPr>
        <w:t>i</w:t>
      </w:r>
      <w:r w:rsidR="00C4515C">
        <w:rPr>
          <w:lang w:val="sr-Latn-RS"/>
        </w:rPr>
        <w:t xml:space="preserve"> (</w:t>
      </w:r>
      <w:r w:rsidR="00C4515C">
        <w:rPr>
          <w:lang w:val="sr-Latn-RS"/>
        </w:rPr>
        <w:fldChar w:fldCharType="begin"/>
      </w:r>
      <w:r w:rsidR="00C4515C">
        <w:rPr>
          <w:lang w:val="sr-Latn-RS"/>
        </w:rPr>
        <w:instrText xml:space="preserve"> REF _Ref20833574 \h </w:instrText>
      </w:r>
      <w:r w:rsidR="00C4515C">
        <w:rPr>
          <w:lang w:val="sr-Latn-RS"/>
        </w:rPr>
      </w:r>
      <w:r w:rsidR="00C4515C">
        <w:rPr>
          <w:lang w:val="sr-Latn-RS"/>
        </w:rPr>
        <w:fldChar w:fldCharType="separate"/>
      </w:r>
      <w:r w:rsidR="00C4515C" w:rsidRPr="00AC7798">
        <w:rPr>
          <w:lang w:val="sr-Latn-RS"/>
        </w:rPr>
        <w:t>Slika 1.2</w:t>
      </w:r>
      <w:r w:rsidR="00C4515C">
        <w:rPr>
          <w:lang w:val="sr-Latn-RS"/>
        </w:rPr>
        <w:fldChar w:fldCharType="end"/>
      </w:r>
      <w:r w:rsidR="00C4515C">
        <w:rPr>
          <w:lang w:val="sr-Latn-RS"/>
        </w:rPr>
        <w:t>).</w:t>
      </w:r>
      <w:r>
        <w:rPr>
          <w:lang w:val="sr-Latn-RS"/>
        </w:rPr>
        <w:t xml:space="preserve"> Razvijeni programski sistem </w:t>
      </w:r>
      <w:r w:rsidR="00812AF8">
        <w:rPr>
          <w:lang w:val="sr-Latn-RS"/>
        </w:rPr>
        <w:t xml:space="preserve">za distribuciju poruka </w:t>
      </w:r>
      <w:r>
        <w:rPr>
          <w:lang w:val="sr-Latn-RS"/>
        </w:rPr>
        <w:t xml:space="preserve">u celosti </w:t>
      </w:r>
      <w:r w:rsidR="00812AF8">
        <w:rPr>
          <w:lang w:val="sr-Latn-RS"/>
        </w:rPr>
        <w:t xml:space="preserve">je </w:t>
      </w:r>
      <w:r>
        <w:rPr>
          <w:lang w:val="sr-Latn-RS"/>
        </w:rPr>
        <w:t>saglasan Kafka modelu.</w:t>
      </w:r>
    </w:p>
    <w:p w14:paraId="6A095184" w14:textId="77777777" w:rsidR="00153DC9" w:rsidRPr="00311E69" w:rsidRDefault="00153DC9" w:rsidP="00153DC9">
      <w:pPr>
        <w:rPr>
          <w:lang w:val="sr-Cyrl-RS"/>
        </w:rPr>
      </w:pPr>
      <w:r w:rsidRPr="00311E69">
        <w:rPr>
          <w:lang w:val="sr-Cyrl-RS"/>
        </w:rPr>
        <w:t>____________________________________________</w:t>
      </w:r>
    </w:p>
    <w:p w14:paraId="02891D1C" w14:textId="7E2E976D" w:rsidR="00153DC9" w:rsidRDefault="00153DC9" w:rsidP="00153DC9">
      <w:pPr>
        <w:rPr>
          <w:b/>
          <w:iCs/>
          <w:lang w:val="sl-SI"/>
        </w:rPr>
      </w:pPr>
      <w:r w:rsidRPr="001F58A6">
        <w:rPr>
          <w:b/>
          <w:iCs/>
          <w:lang w:val="sr-Latn-CS"/>
        </w:rPr>
        <w:t>NAPOMENA:</w:t>
      </w:r>
      <w:r>
        <w:rPr>
          <w:b/>
          <w:iCs/>
          <w:lang w:val="sr-Latn-CS"/>
        </w:rPr>
        <w:t xml:space="preserve"> </w:t>
      </w:r>
      <w:r w:rsidRPr="001F58A6">
        <w:rPr>
          <w:b/>
          <w:iCs/>
          <w:lang w:val="sl-SI"/>
        </w:rPr>
        <w:t xml:space="preserve">Ovaj rad proistekao je iz master rada čiji mentor je </w:t>
      </w:r>
      <w:r w:rsidRPr="008B47B4">
        <w:rPr>
          <w:b/>
          <w:iCs/>
          <w:color w:val="000000"/>
          <w:lang w:val="sl-SI"/>
        </w:rPr>
        <w:t>bio</w:t>
      </w:r>
      <w:r w:rsidRPr="001F58A6">
        <w:rPr>
          <w:b/>
          <w:iCs/>
          <w:lang w:val="sl-SI"/>
        </w:rPr>
        <w:t xml:space="preserve"> </w:t>
      </w:r>
      <w:r>
        <w:rPr>
          <w:b/>
          <w:iCs/>
          <w:lang w:val="sl-SI"/>
        </w:rPr>
        <w:t>dr Branislav Atlagi</w:t>
      </w:r>
      <w:r>
        <w:rPr>
          <w:b/>
          <w:iCs/>
          <w:lang w:val="sr-Latn-BA"/>
        </w:rPr>
        <w:t>ć</w:t>
      </w:r>
      <w:r>
        <w:rPr>
          <w:b/>
          <w:iCs/>
          <w:lang w:val="sl-SI"/>
        </w:rPr>
        <w:t xml:space="preserve">, docent. </w:t>
      </w:r>
    </w:p>
    <w:p w14:paraId="5C7422DD" w14:textId="68BB830C" w:rsidR="00812AF8" w:rsidRDefault="00812AF8" w:rsidP="00153DC9">
      <w:pPr>
        <w:rPr>
          <w:lang w:val="sr-Latn-RS"/>
        </w:rPr>
      </w:pPr>
      <w:r>
        <w:rPr>
          <w:lang w:val="sr-Latn-RS"/>
        </w:rPr>
        <w:t xml:space="preserve">Pojednostavljena </w:t>
      </w:r>
      <w:r w:rsidRPr="0037756D">
        <w:rPr>
          <w:i/>
          <w:lang w:val="sr-Latn-RS"/>
        </w:rPr>
        <w:t>Kafka</w:t>
      </w:r>
      <w:r>
        <w:rPr>
          <w:lang w:val="sr-Latn-RS"/>
        </w:rPr>
        <w:t xml:space="preserve"> arhitektura se sastoji od klastera (</w:t>
      </w:r>
      <w:r>
        <w:rPr>
          <w:i/>
          <w:lang w:val="sr-Latn-RS"/>
        </w:rPr>
        <w:t>C</w:t>
      </w:r>
      <w:r w:rsidRPr="0037756D">
        <w:rPr>
          <w:i/>
          <w:lang w:val="sr-Latn-RS"/>
        </w:rPr>
        <w:t>luster</w:t>
      </w:r>
      <w:r>
        <w:rPr>
          <w:lang w:val="sr-Latn-RS"/>
        </w:rPr>
        <w:t>), proizvođača (</w:t>
      </w:r>
      <w:r>
        <w:rPr>
          <w:i/>
          <w:lang w:val="sr-Latn-RS"/>
        </w:rPr>
        <w:t>Producer</w:t>
      </w:r>
      <w:r>
        <w:rPr>
          <w:lang w:val="sr-Latn-RS"/>
        </w:rPr>
        <w:t>) i</w:t>
      </w:r>
      <w:r>
        <w:rPr>
          <w:i/>
          <w:lang w:val="sr-Latn-RS"/>
        </w:rPr>
        <w:t xml:space="preserve"> </w:t>
      </w:r>
      <w:r>
        <w:rPr>
          <w:lang w:val="sr-Latn-RS"/>
        </w:rPr>
        <w:t>potrošača (</w:t>
      </w:r>
      <w:r>
        <w:rPr>
          <w:i/>
          <w:lang w:val="sr-Latn-RS"/>
        </w:rPr>
        <w:t>C</w:t>
      </w:r>
      <w:r w:rsidRPr="0037756D">
        <w:rPr>
          <w:i/>
          <w:lang w:val="sr-Latn-RS"/>
        </w:rPr>
        <w:t>onsumer</w:t>
      </w:r>
      <w:r>
        <w:rPr>
          <w:lang w:val="sr-Latn-RS"/>
        </w:rPr>
        <w:t>).</w:t>
      </w:r>
    </w:p>
    <w:p w14:paraId="01F24E91" w14:textId="77777777" w:rsidR="00812AF8" w:rsidRPr="00DD1F91" w:rsidRDefault="00812AF8" w:rsidP="00153DC9">
      <w:pPr>
        <w:rPr>
          <w:b/>
          <w:iCs/>
          <w:sz w:val="10"/>
          <w:lang w:val="sl-SI"/>
        </w:rPr>
      </w:pPr>
    </w:p>
    <w:p w14:paraId="71BD65BA" w14:textId="77777777" w:rsidR="00FB7152" w:rsidRDefault="00FB7152" w:rsidP="00FB7152">
      <w:pPr>
        <w:keepNext/>
        <w:jc w:val="center"/>
      </w:pPr>
      <w:r>
        <w:rPr>
          <w:noProof/>
          <w:lang w:val="sr-Latn-RS" w:eastAsia="sr-Latn-RS"/>
        </w:rPr>
        <w:drawing>
          <wp:inline distT="0" distB="0" distL="0" distR="0" wp14:anchorId="2656E5FF" wp14:editId="5C3D792C">
            <wp:extent cx="2228491" cy="166266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68c57c2-kafka-prod-co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523" cy="166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9486" w14:textId="23C10A9B" w:rsidR="00FB7152" w:rsidRPr="00AC7798" w:rsidRDefault="00FB7152" w:rsidP="00FB7152">
      <w:pPr>
        <w:pStyle w:val="Caption"/>
        <w:jc w:val="center"/>
        <w:rPr>
          <w:lang w:val="sr-Latn-RS"/>
        </w:rPr>
      </w:pPr>
      <w:bookmarkStart w:id="3" w:name="_Ref20833574"/>
      <w:r w:rsidRPr="00AC7798">
        <w:rPr>
          <w:lang w:val="sr-Latn-RS"/>
        </w:rPr>
        <w:t>Slika 1</w:t>
      </w:r>
      <w:r w:rsidR="00F86B2D">
        <w:rPr>
          <w:lang w:val="sr-Latn-RS"/>
        </w:rPr>
        <w:t>.</w:t>
      </w:r>
      <w:r w:rsidR="00F6445B">
        <w:rPr>
          <w:lang w:val="sr-Latn-RS"/>
        </w:rPr>
        <w:fldChar w:fldCharType="begin"/>
      </w:r>
      <w:r w:rsidR="00F6445B">
        <w:rPr>
          <w:lang w:val="sr-Latn-RS"/>
        </w:rPr>
        <w:instrText xml:space="preserve"> SEQ Slika \* ARABIC \s 1 </w:instrText>
      </w:r>
      <w:r w:rsidR="00F6445B">
        <w:rPr>
          <w:lang w:val="sr-Latn-RS"/>
        </w:rPr>
        <w:fldChar w:fldCharType="separate"/>
      </w:r>
      <w:r w:rsidR="00F6445B">
        <w:rPr>
          <w:noProof/>
          <w:lang w:val="sr-Latn-RS"/>
        </w:rPr>
        <w:t>1</w:t>
      </w:r>
      <w:r w:rsidR="00F6445B">
        <w:rPr>
          <w:lang w:val="sr-Latn-RS"/>
        </w:rPr>
        <w:fldChar w:fldCharType="end"/>
      </w:r>
      <w:bookmarkEnd w:id="3"/>
      <w:r w:rsidRPr="00AC7798">
        <w:rPr>
          <w:lang w:val="sr-Latn-RS"/>
        </w:rPr>
        <w:t xml:space="preserve"> - Kafka arhitektura</w:t>
      </w:r>
      <w:r w:rsidR="008342F4" w:rsidRPr="00AC7798">
        <w:rPr>
          <w:lang w:val="sr-Latn-RS"/>
        </w:rPr>
        <w:t xml:space="preserve"> [</w:t>
      </w:r>
      <w:r w:rsidR="00342126" w:rsidRPr="00AC7798">
        <w:rPr>
          <w:lang w:val="sr-Latn-RS"/>
        </w:rPr>
        <w:t>3</w:t>
      </w:r>
      <w:r w:rsidR="008342F4" w:rsidRPr="00AC7798">
        <w:rPr>
          <w:lang w:val="sr-Latn-RS"/>
        </w:rPr>
        <w:t>]</w:t>
      </w:r>
    </w:p>
    <w:p w14:paraId="06F28737" w14:textId="2567BC5E" w:rsidR="00646F41" w:rsidRDefault="00646F41" w:rsidP="00646F41">
      <w:pPr>
        <w:rPr>
          <w:lang w:val="sr-Latn-RS"/>
        </w:rPr>
      </w:pPr>
      <w:r>
        <w:rPr>
          <w:i/>
          <w:lang w:val="sr-Latn-RS"/>
        </w:rPr>
        <w:t xml:space="preserve">Kafka </w:t>
      </w:r>
      <w:r w:rsidR="006801AB">
        <w:rPr>
          <w:lang w:val="sr-Latn-RS"/>
        </w:rPr>
        <w:t xml:space="preserve">klaster </w:t>
      </w:r>
      <w:r w:rsidR="00106E29">
        <w:rPr>
          <w:lang w:val="sr-Latn-RS"/>
        </w:rPr>
        <w:t xml:space="preserve">se sastoji od više </w:t>
      </w:r>
      <w:r w:rsidR="00C4515C">
        <w:rPr>
          <w:lang w:val="sr-Latn-RS"/>
        </w:rPr>
        <w:t>posrednika</w:t>
      </w:r>
      <w:r w:rsidR="00106E29">
        <w:rPr>
          <w:lang w:val="sr-Latn-RS"/>
        </w:rPr>
        <w:t xml:space="preserve"> (</w:t>
      </w:r>
      <w:r w:rsidR="00106E29">
        <w:rPr>
          <w:i/>
          <w:lang w:val="sr-Latn-RS"/>
        </w:rPr>
        <w:t>B</w:t>
      </w:r>
      <w:r w:rsidR="00106E29" w:rsidRPr="0037756D">
        <w:rPr>
          <w:i/>
          <w:lang w:val="sr-Latn-RS"/>
        </w:rPr>
        <w:t>roker</w:t>
      </w:r>
      <w:r w:rsidR="00C4515C" w:rsidRPr="00C4515C">
        <w:rPr>
          <w:lang w:val="sr-Latn-RS"/>
        </w:rPr>
        <w:t>)</w:t>
      </w:r>
      <w:r w:rsidRPr="00C4515C">
        <w:rPr>
          <w:lang w:val="sr-Latn-RS"/>
        </w:rPr>
        <w:t>.</w:t>
      </w:r>
      <w:r>
        <w:rPr>
          <w:lang w:val="sr-Latn-RS"/>
        </w:rPr>
        <w:t xml:space="preserve"> </w:t>
      </w:r>
      <w:r w:rsidR="00C4515C">
        <w:rPr>
          <w:lang w:val="sr-Latn-RS"/>
        </w:rPr>
        <w:t>Proizvođač</w:t>
      </w:r>
      <w:r>
        <w:rPr>
          <w:lang w:val="sr-Latn-RS"/>
        </w:rPr>
        <w:t xml:space="preserve"> šalje podatke </w:t>
      </w:r>
      <w:r w:rsidR="00C4515C">
        <w:rPr>
          <w:lang w:val="sr-Latn-RS"/>
        </w:rPr>
        <w:t xml:space="preserve">posredniku </w:t>
      </w:r>
      <w:r>
        <w:rPr>
          <w:lang w:val="sr-Latn-RS"/>
        </w:rPr>
        <w:t xml:space="preserve">koji iste skladišti u bazu podataka. </w:t>
      </w:r>
      <w:r w:rsidR="00C4515C">
        <w:rPr>
          <w:lang w:val="sr-Latn-RS"/>
        </w:rPr>
        <w:t>Potrošač</w:t>
      </w:r>
      <w:r>
        <w:rPr>
          <w:lang w:val="sr-Latn-RS"/>
        </w:rPr>
        <w:t xml:space="preserve"> šalje zahteve </w:t>
      </w:r>
      <w:r w:rsidR="00C4515C">
        <w:rPr>
          <w:lang w:val="sr-Latn-RS"/>
        </w:rPr>
        <w:t>posredniku</w:t>
      </w:r>
      <w:r>
        <w:rPr>
          <w:lang w:val="sr-Latn-RS"/>
        </w:rPr>
        <w:t xml:space="preserve"> kada je spreman da </w:t>
      </w:r>
      <w:r w:rsidR="00812AF8">
        <w:rPr>
          <w:lang w:val="sr-Latn-RS"/>
        </w:rPr>
        <w:t xml:space="preserve">prihvati i </w:t>
      </w:r>
      <w:r>
        <w:rPr>
          <w:lang w:val="sr-Latn-RS"/>
        </w:rPr>
        <w:t>obrad</w:t>
      </w:r>
      <w:r w:rsidR="00812AF8">
        <w:rPr>
          <w:lang w:val="sr-Latn-RS"/>
        </w:rPr>
        <w:t>i</w:t>
      </w:r>
      <w:r>
        <w:rPr>
          <w:lang w:val="sr-Latn-RS"/>
        </w:rPr>
        <w:t xml:space="preserve"> potrebn</w:t>
      </w:r>
      <w:r w:rsidR="00812AF8">
        <w:rPr>
          <w:lang w:val="sr-Latn-RS"/>
        </w:rPr>
        <w:t>e</w:t>
      </w:r>
      <w:r>
        <w:rPr>
          <w:lang w:val="sr-Latn-RS"/>
        </w:rPr>
        <w:t xml:space="preserve"> podatk</w:t>
      </w:r>
      <w:r w:rsidR="00812AF8">
        <w:rPr>
          <w:lang w:val="sr-Latn-RS"/>
        </w:rPr>
        <w:t>e</w:t>
      </w:r>
      <w:r>
        <w:rPr>
          <w:lang w:val="sr-Latn-RS"/>
        </w:rPr>
        <w:t>.</w:t>
      </w:r>
    </w:p>
    <w:p w14:paraId="2139F4BE" w14:textId="77777777" w:rsidR="00646F41" w:rsidRDefault="00646F41" w:rsidP="00646F41"/>
    <w:p w14:paraId="476ED37F" w14:textId="7999F57D" w:rsidR="00646F41" w:rsidRPr="00646F41" w:rsidRDefault="00646F41" w:rsidP="00646F41">
      <w:pPr>
        <w:rPr>
          <w:b/>
        </w:rPr>
      </w:pPr>
      <w:r w:rsidRPr="00646F41">
        <w:rPr>
          <w:b/>
        </w:rPr>
        <w:t xml:space="preserve">1.2.1 </w:t>
      </w:r>
      <w:r w:rsidRPr="00646F41">
        <w:rPr>
          <w:b/>
          <w:i/>
        </w:rPr>
        <w:t>Kafka</w:t>
      </w:r>
      <w:r w:rsidRPr="00646F41">
        <w:rPr>
          <w:b/>
        </w:rPr>
        <w:t xml:space="preserve"> </w:t>
      </w:r>
      <w:r w:rsidRPr="00AC7798">
        <w:rPr>
          <w:b/>
          <w:lang w:val="sr-Latn-RS"/>
        </w:rPr>
        <w:t>teme</w:t>
      </w:r>
      <w:r w:rsidRPr="00646F41">
        <w:rPr>
          <w:b/>
        </w:rPr>
        <w:t xml:space="preserve"> </w:t>
      </w:r>
      <w:r w:rsidRPr="00AC7798">
        <w:rPr>
          <w:b/>
          <w:lang w:val="sr-Latn-RS"/>
        </w:rPr>
        <w:t>i particije</w:t>
      </w:r>
    </w:p>
    <w:p w14:paraId="01B48B01" w14:textId="22633103" w:rsidR="008342F4" w:rsidRDefault="008342F4" w:rsidP="008342F4">
      <w:pPr>
        <w:rPr>
          <w:lang w:val="sr-Latn-RS"/>
        </w:rPr>
      </w:pPr>
      <w:r>
        <w:rPr>
          <w:lang w:val="sr-Latn-RS"/>
        </w:rPr>
        <w:t xml:space="preserve">U okviru </w:t>
      </w:r>
      <w:r w:rsidRPr="0091372A">
        <w:rPr>
          <w:i/>
          <w:lang w:val="sr-Latn-RS"/>
        </w:rPr>
        <w:t>Kafka</w:t>
      </w:r>
      <w:r>
        <w:rPr>
          <w:lang w:val="sr-Latn-RS"/>
        </w:rPr>
        <w:t xml:space="preserve"> arhitekture, svaki podatak </w:t>
      </w:r>
      <w:r w:rsidR="00812AF8">
        <w:rPr>
          <w:lang w:val="sr-Latn-RS"/>
        </w:rPr>
        <w:t>objavljen</w:t>
      </w:r>
      <w:r>
        <w:rPr>
          <w:lang w:val="sr-Latn-RS"/>
        </w:rPr>
        <w:t xml:space="preserve"> od strane bilo kog </w:t>
      </w:r>
      <w:r w:rsidR="00BB4209">
        <w:rPr>
          <w:lang w:val="sr-Latn-RS"/>
        </w:rPr>
        <w:t xml:space="preserve">proizvođača </w:t>
      </w:r>
      <w:r>
        <w:rPr>
          <w:lang w:val="sr-Latn-RS"/>
        </w:rPr>
        <w:t>vezan je za određenu temu</w:t>
      </w:r>
      <w:r w:rsidR="00812AF8">
        <w:rPr>
          <w:lang w:val="sr-Latn-RS"/>
        </w:rPr>
        <w:t xml:space="preserve"> </w:t>
      </w:r>
      <w:r w:rsidR="00812AF8" w:rsidRPr="00812AF8">
        <w:rPr>
          <w:lang w:val="sr-Latn-RS"/>
        </w:rPr>
        <w:t>(</w:t>
      </w:r>
      <w:r w:rsidR="00812AF8" w:rsidRPr="00DD1F91">
        <w:rPr>
          <w:i/>
          <w:lang w:val="sr-Latn-RS"/>
        </w:rPr>
        <w:t>Topic</w:t>
      </w:r>
      <w:r w:rsidR="00812AF8" w:rsidRPr="00812AF8">
        <w:rPr>
          <w:lang w:val="sr-Latn-RS"/>
        </w:rPr>
        <w:t>)</w:t>
      </w:r>
      <w:r>
        <w:rPr>
          <w:lang w:val="sr-Latn-RS"/>
        </w:rPr>
        <w:t xml:space="preserve">. Podaci vezani za jednu temu se čuvaju na više particija koje mogu da se nalaze na različitim </w:t>
      </w:r>
      <w:r w:rsidR="00BB4209">
        <w:rPr>
          <w:lang w:val="sr-Latn-RS"/>
        </w:rPr>
        <w:t xml:space="preserve">posrednicima </w:t>
      </w:r>
      <w:r w:rsidRPr="0039366C">
        <w:rPr>
          <w:lang w:val="sr-Latn-RS"/>
        </w:rPr>
        <w:fldChar w:fldCharType="begin"/>
      </w:r>
      <w:r w:rsidRPr="0039366C">
        <w:rPr>
          <w:lang w:val="sr-Latn-RS"/>
        </w:rPr>
        <w:instrText xml:space="preserve"> REF _Ref18571168 \n \h  \* MERGEFORMAT </w:instrText>
      </w:r>
      <w:r w:rsidRPr="0039366C">
        <w:rPr>
          <w:lang w:val="sr-Latn-RS"/>
        </w:rPr>
      </w:r>
      <w:r w:rsidRPr="0039366C">
        <w:rPr>
          <w:lang w:val="sr-Latn-RS"/>
        </w:rPr>
        <w:fldChar w:fldCharType="separate"/>
      </w:r>
      <w:r w:rsidR="00C90BD8">
        <w:rPr>
          <w:lang w:val="sr-Latn-RS"/>
        </w:rPr>
        <w:t>[4</w:t>
      </w:r>
      <w:r w:rsidRPr="0039366C">
        <w:rPr>
          <w:lang w:val="sr-Latn-RS"/>
        </w:rPr>
        <w:t>]</w:t>
      </w:r>
      <w:r w:rsidRPr="0039366C">
        <w:rPr>
          <w:lang w:val="sr-Latn-RS"/>
        </w:rPr>
        <w:fldChar w:fldCharType="end"/>
      </w:r>
      <w:r w:rsidRPr="0039366C">
        <w:rPr>
          <w:lang w:val="sr-Latn-RS"/>
        </w:rPr>
        <w:t>.</w:t>
      </w:r>
      <w:r w:rsidRPr="008342F4">
        <w:rPr>
          <w:lang w:val="sr-Latn-RS"/>
        </w:rPr>
        <w:t xml:space="preserve"> </w:t>
      </w:r>
      <w:r>
        <w:rPr>
          <w:lang w:val="sr-Latn-RS"/>
        </w:rPr>
        <w:t>Jedna od glavnih uloga particije jeste da se ubrza rukovanje podacima</w:t>
      </w:r>
      <w:r w:rsidR="00812AF8">
        <w:rPr>
          <w:lang w:val="sr-Latn-RS"/>
        </w:rPr>
        <w:t xml:space="preserve">, </w:t>
      </w:r>
      <w:r>
        <w:rPr>
          <w:lang w:val="sr-Latn-RS"/>
        </w:rPr>
        <w:t>uvo</w:t>
      </w:r>
      <w:r w:rsidR="00812AF8">
        <w:rPr>
          <w:lang w:val="sr-Latn-RS"/>
        </w:rPr>
        <w:t>đenjem</w:t>
      </w:r>
      <w:r>
        <w:rPr>
          <w:lang w:val="sr-Latn-RS"/>
        </w:rPr>
        <w:t xml:space="preserve"> paraleliz</w:t>
      </w:r>
      <w:r w:rsidR="00812AF8">
        <w:rPr>
          <w:lang w:val="sr-Latn-RS"/>
        </w:rPr>
        <w:t>m</w:t>
      </w:r>
      <w:r>
        <w:rPr>
          <w:lang w:val="sr-Latn-RS"/>
        </w:rPr>
        <w:t>a u radu. Podaci se istovremeno upisuju na više particija</w:t>
      </w:r>
      <w:r w:rsidR="00812AF8">
        <w:rPr>
          <w:lang w:val="sr-Latn-RS"/>
        </w:rPr>
        <w:t>, kao što se mogu i</w:t>
      </w:r>
      <w:r>
        <w:rPr>
          <w:lang w:val="sr-Latn-RS"/>
        </w:rPr>
        <w:t xml:space="preserve"> čita</w:t>
      </w:r>
      <w:r w:rsidR="00DF6578">
        <w:rPr>
          <w:lang w:val="sr-Latn-RS"/>
        </w:rPr>
        <w:t>ti</w:t>
      </w:r>
      <w:r>
        <w:rPr>
          <w:lang w:val="sr-Latn-RS"/>
        </w:rPr>
        <w:t xml:space="preserve">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REF _Ref18566370 \n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 w:rsidR="00342126">
        <w:rPr>
          <w:lang w:val="sr-Latn-RS"/>
        </w:rPr>
        <w:t>[3</w:t>
      </w:r>
      <w:r>
        <w:rPr>
          <w:lang w:val="sr-Latn-RS"/>
        </w:rPr>
        <w:t>]</w:t>
      </w:r>
      <w:r>
        <w:rPr>
          <w:lang w:val="sr-Latn-RS"/>
        </w:rPr>
        <w:fldChar w:fldCharType="end"/>
      </w:r>
      <w:r>
        <w:rPr>
          <w:lang w:val="sr-Latn-RS"/>
        </w:rPr>
        <w:t>.</w:t>
      </w:r>
    </w:p>
    <w:p w14:paraId="06454D01" w14:textId="77777777" w:rsidR="008342F4" w:rsidRDefault="008342F4" w:rsidP="008342F4">
      <w:pPr>
        <w:rPr>
          <w:lang w:val="sr-Latn-RS"/>
        </w:rPr>
      </w:pPr>
    </w:p>
    <w:p w14:paraId="2BA7D637" w14:textId="374BB615" w:rsidR="00646F41" w:rsidRDefault="00646F41" w:rsidP="00646F41">
      <w:pPr>
        <w:rPr>
          <w:lang w:val="sr-Latn-RS"/>
        </w:rPr>
      </w:pPr>
      <w:r w:rsidRPr="00646F41">
        <w:rPr>
          <w:b/>
          <w:lang w:val="sr-Latn-RS"/>
        </w:rPr>
        <w:t xml:space="preserve">1.2.2 </w:t>
      </w:r>
      <w:r w:rsidRPr="00646F41">
        <w:rPr>
          <w:b/>
          <w:i/>
          <w:lang w:val="sr-Latn-RS"/>
        </w:rPr>
        <w:t>Kafka</w:t>
      </w:r>
      <w:r w:rsidR="00BB4209">
        <w:rPr>
          <w:b/>
          <w:i/>
          <w:lang w:val="sr-Latn-RS"/>
        </w:rPr>
        <w:t xml:space="preserve"> </w:t>
      </w:r>
      <w:r w:rsidR="00BB4209">
        <w:rPr>
          <w:b/>
          <w:lang w:val="sr-Latn-RS"/>
        </w:rPr>
        <w:t>proizvođač</w:t>
      </w:r>
      <w:r w:rsidRPr="00646F41">
        <w:rPr>
          <w:b/>
          <w:i/>
          <w:lang w:val="sr-Latn-RS"/>
        </w:rPr>
        <w:t xml:space="preserve"> </w:t>
      </w:r>
    </w:p>
    <w:p w14:paraId="60D1C4F3" w14:textId="60D4623A" w:rsidR="008342F4" w:rsidRDefault="008342F4" w:rsidP="008342F4">
      <w:pPr>
        <w:rPr>
          <w:lang w:val="sr-Latn-RS"/>
        </w:rPr>
      </w:pPr>
      <w:r>
        <w:rPr>
          <w:lang w:val="sr-Latn-RS"/>
        </w:rPr>
        <w:t xml:space="preserve">U </w:t>
      </w:r>
      <w:r w:rsidRPr="000A0E65">
        <w:rPr>
          <w:i/>
          <w:lang w:val="sr-Latn-RS"/>
        </w:rPr>
        <w:t>Kafka</w:t>
      </w:r>
      <w:r>
        <w:rPr>
          <w:lang w:val="sr-Latn-RS"/>
        </w:rPr>
        <w:t xml:space="preserve"> arhitekturi </w:t>
      </w:r>
      <w:r w:rsidR="00BB4209" w:rsidRPr="00BB4209">
        <w:rPr>
          <w:lang w:val="sr-Latn-RS"/>
        </w:rPr>
        <w:t>proizvođač</w:t>
      </w:r>
      <w:r>
        <w:rPr>
          <w:lang w:val="sr-Latn-RS"/>
        </w:rPr>
        <w:t xml:space="preserve"> se poklapa sa </w:t>
      </w:r>
      <w:r w:rsidR="00BB4209">
        <w:rPr>
          <w:lang w:val="sr-Latn-RS"/>
        </w:rPr>
        <w:t>izdavačem (</w:t>
      </w:r>
      <w:r w:rsidR="004F4414">
        <w:rPr>
          <w:i/>
          <w:lang w:val="sr-Latn-RS"/>
        </w:rPr>
        <w:t>P</w:t>
      </w:r>
      <w:r w:rsidR="00BB4209" w:rsidRPr="00BB4209">
        <w:rPr>
          <w:i/>
          <w:lang w:val="sr-Latn-RS"/>
        </w:rPr>
        <w:t>ublisher</w:t>
      </w:r>
      <w:r w:rsidR="00BB4209">
        <w:rPr>
          <w:lang w:val="sr-Latn-RS"/>
        </w:rPr>
        <w:t xml:space="preserve">) </w:t>
      </w:r>
      <w:r>
        <w:rPr>
          <w:lang w:val="sr-Latn-RS"/>
        </w:rPr>
        <w:t xml:space="preserve">u </w:t>
      </w:r>
      <w:r w:rsidR="00A65CC3">
        <w:rPr>
          <w:i/>
          <w:lang w:val="sr-Latn-RS"/>
        </w:rPr>
        <w:t>Publish/S</w:t>
      </w:r>
      <w:r w:rsidR="00812AF8" w:rsidRPr="000A0E65">
        <w:rPr>
          <w:i/>
          <w:lang w:val="sr-Latn-RS"/>
        </w:rPr>
        <w:t>ubscribe</w:t>
      </w:r>
      <w:r>
        <w:rPr>
          <w:lang w:val="sr-Latn-RS"/>
        </w:rPr>
        <w:t xml:space="preserve"> arhitekturi. </w:t>
      </w:r>
      <w:r w:rsidR="00AB0F0F">
        <w:rPr>
          <w:lang w:val="sr-Latn-RS"/>
        </w:rPr>
        <w:t xml:space="preserve">Proizvođač </w:t>
      </w:r>
      <w:r>
        <w:rPr>
          <w:lang w:val="sr-Latn-RS"/>
        </w:rPr>
        <w:t xml:space="preserve">predstavlja izvor podataka koji se upotrebljavaju u celokupnom </w:t>
      </w:r>
      <w:r w:rsidRPr="000A0E65">
        <w:rPr>
          <w:i/>
          <w:lang w:val="sr-Latn-RS"/>
        </w:rPr>
        <w:t>Kafka</w:t>
      </w:r>
      <w:r>
        <w:rPr>
          <w:lang w:val="sr-Latn-RS"/>
        </w:rPr>
        <w:t xml:space="preserve"> sistemu. Podaci se objavljuju na postojeće teme i kasnije čuvaju u particijama </w:t>
      </w:r>
      <w:r w:rsidR="007A5EA7">
        <w:rPr>
          <w:lang w:val="sr-Latn-RS"/>
        </w:rPr>
        <w:t>u sklopu</w:t>
      </w:r>
      <w:r>
        <w:rPr>
          <w:lang w:val="sr-Latn-RS"/>
        </w:rPr>
        <w:t xml:space="preserve"> </w:t>
      </w:r>
      <w:r w:rsidR="007A5EA7">
        <w:rPr>
          <w:lang w:val="sr-Latn-RS"/>
        </w:rPr>
        <w:t>posrednika</w:t>
      </w:r>
      <w:r w:rsidRPr="00BB4209">
        <w:rPr>
          <w:lang w:val="sr-Latn-RS"/>
        </w:rPr>
        <w:t>.</w:t>
      </w:r>
      <w:r>
        <w:rPr>
          <w:lang w:val="sr-Latn-RS"/>
        </w:rPr>
        <w:t xml:space="preserve"> </w:t>
      </w:r>
    </w:p>
    <w:p w14:paraId="6A7D8C15" w14:textId="77777777" w:rsidR="00646F41" w:rsidRDefault="00646F41" w:rsidP="00646F41"/>
    <w:p w14:paraId="6D73F611" w14:textId="641DD60B" w:rsidR="00646F41" w:rsidRPr="00490F14" w:rsidRDefault="00646F41" w:rsidP="00646F41">
      <w:pPr>
        <w:rPr>
          <w:b/>
        </w:rPr>
      </w:pPr>
      <w:r w:rsidRPr="00646F41">
        <w:rPr>
          <w:b/>
        </w:rPr>
        <w:t xml:space="preserve">1.2.3 </w:t>
      </w:r>
      <w:r w:rsidRPr="00646F41">
        <w:rPr>
          <w:b/>
          <w:i/>
        </w:rPr>
        <w:t xml:space="preserve">Kafka </w:t>
      </w:r>
      <w:r w:rsidR="00490F14">
        <w:rPr>
          <w:b/>
        </w:rPr>
        <w:t xml:space="preserve">potrošač </w:t>
      </w:r>
    </w:p>
    <w:p w14:paraId="14B3CE5C" w14:textId="6EB6E022" w:rsidR="00646F41" w:rsidRDefault="000C37AB" w:rsidP="00646F41">
      <w:pPr>
        <w:rPr>
          <w:lang w:val="sr-Latn-RS"/>
        </w:rPr>
      </w:pPr>
      <w:r w:rsidRPr="000C37AB">
        <w:rPr>
          <w:lang w:val="sr-Latn-RS"/>
        </w:rPr>
        <w:t>Potroša</w:t>
      </w:r>
      <w:r>
        <w:rPr>
          <w:lang w:val="sr-Latn-RS"/>
        </w:rPr>
        <w:t>či</w:t>
      </w:r>
      <w:r w:rsidR="002D5499">
        <w:rPr>
          <w:lang w:val="sr-Latn-RS"/>
        </w:rPr>
        <w:t xml:space="preserve"> čitaju podatke sa željenih tema koji se nalaze </w:t>
      </w:r>
      <w:r>
        <w:rPr>
          <w:lang w:val="sr-Latn-RS"/>
        </w:rPr>
        <w:t>u sklopu</w:t>
      </w:r>
      <w:r w:rsidR="002D5499">
        <w:rPr>
          <w:lang w:val="sr-Latn-RS"/>
        </w:rPr>
        <w:t xml:space="preserve"> </w:t>
      </w:r>
      <w:r w:rsidRPr="000C37AB">
        <w:rPr>
          <w:lang w:val="sr-Latn-RS"/>
        </w:rPr>
        <w:t>posrednika</w:t>
      </w:r>
      <w:r w:rsidR="002D5499">
        <w:rPr>
          <w:lang w:val="sr-Latn-RS"/>
        </w:rPr>
        <w:t xml:space="preserve">. Glavna razlika koja se uvodi u </w:t>
      </w:r>
      <w:r w:rsidR="002D5499" w:rsidRPr="005B1E30">
        <w:rPr>
          <w:i/>
          <w:lang w:val="sr-Latn-RS"/>
        </w:rPr>
        <w:t>Kafka</w:t>
      </w:r>
      <w:r w:rsidR="002D5499">
        <w:rPr>
          <w:lang w:val="sr-Latn-RS"/>
        </w:rPr>
        <w:t xml:space="preserve"> arhitekturi jeste ta da </w:t>
      </w:r>
      <w:r w:rsidRPr="000C37AB">
        <w:rPr>
          <w:lang w:val="sr-Latn-RS"/>
        </w:rPr>
        <w:t>potrošači</w:t>
      </w:r>
      <w:r w:rsidR="002D5499">
        <w:rPr>
          <w:lang w:val="sr-Latn-RS"/>
        </w:rPr>
        <w:t xml:space="preserve"> neće automatski dobijati podatke sa tema koji su im od interesa. Kada su spremni da obrade podatke, </w:t>
      </w:r>
      <w:r>
        <w:rPr>
          <w:lang w:val="sr-Latn-RS"/>
        </w:rPr>
        <w:t xml:space="preserve">potrošači </w:t>
      </w:r>
      <w:r w:rsidR="002D5499">
        <w:rPr>
          <w:lang w:val="sr-Latn-RS"/>
        </w:rPr>
        <w:t xml:space="preserve">će sami poslati zahtev za podacima </w:t>
      </w:r>
      <w:r w:rsidR="002D5499">
        <w:rPr>
          <w:lang w:val="sr-Latn-RS"/>
        </w:rPr>
        <w:fldChar w:fldCharType="begin"/>
      </w:r>
      <w:r w:rsidR="002D5499">
        <w:rPr>
          <w:lang w:val="sr-Latn-RS"/>
        </w:rPr>
        <w:instrText xml:space="preserve"> REF _Ref18566370 \n \h </w:instrText>
      </w:r>
      <w:r w:rsidR="002D5499">
        <w:rPr>
          <w:lang w:val="sr-Latn-RS"/>
        </w:rPr>
      </w:r>
      <w:r w:rsidR="002D5499">
        <w:rPr>
          <w:lang w:val="sr-Latn-RS"/>
        </w:rPr>
        <w:fldChar w:fldCharType="separate"/>
      </w:r>
      <w:r w:rsidR="00342126">
        <w:rPr>
          <w:lang w:val="sr-Latn-RS"/>
        </w:rPr>
        <w:t>[3</w:t>
      </w:r>
      <w:r w:rsidR="002D5499">
        <w:rPr>
          <w:lang w:val="sr-Latn-RS"/>
        </w:rPr>
        <w:t>]</w:t>
      </w:r>
      <w:r w:rsidR="002D5499">
        <w:rPr>
          <w:lang w:val="sr-Latn-RS"/>
        </w:rPr>
        <w:fldChar w:fldCharType="end"/>
      </w:r>
      <w:r w:rsidR="002D5499">
        <w:rPr>
          <w:lang w:val="sr-Latn-RS"/>
        </w:rPr>
        <w:t>.</w:t>
      </w:r>
    </w:p>
    <w:p w14:paraId="6AE3539C" w14:textId="77777777" w:rsidR="00E37287" w:rsidRDefault="00E37287" w:rsidP="00646F41"/>
    <w:p w14:paraId="51004D5A" w14:textId="48BA584E" w:rsidR="00646F41" w:rsidRPr="00646F41" w:rsidRDefault="00646F41" w:rsidP="00646F41">
      <w:pPr>
        <w:rPr>
          <w:b/>
        </w:rPr>
      </w:pPr>
      <w:r w:rsidRPr="00646F41">
        <w:rPr>
          <w:b/>
        </w:rPr>
        <w:t xml:space="preserve">1.2.4 </w:t>
      </w:r>
      <w:r w:rsidRPr="00646F41">
        <w:rPr>
          <w:b/>
          <w:i/>
        </w:rPr>
        <w:t xml:space="preserve">Kafka </w:t>
      </w:r>
      <w:r w:rsidR="000B5A0E">
        <w:rPr>
          <w:b/>
        </w:rPr>
        <w:t xml:space="preserve">grupe potrošača </w:t>
      </w:r>
    </w:p>
    <w:p w14:paraId="1AFB6B57" w14:textId="2DB0B82B" w:rsidR="00E37287" w:rsidRDefault="000B5A0E" w:rsidP="00E37287">
      <w:pPr>
        <w:rPr>
          <w:lang w:val="sr-Latn-RS"/>
        </w:rPr>
      </w:pPr>
      <w:r w:rsidRPr="000B5A0E">
        <w:rPr>
          <w:lang w:val="sr-Latn-RS"/>
        </w:rPr>
        <w:t>Grupa potrošača</w:t>
      </w:r>
      <w:r w:rsidR="00AB0F0F">
        <w:rPr>
          <w:lang w:val="sr-Latn-RS"/>
        </w:rPr>
        <w:t xml:space="preserve"> </w:t>
      </w:r>
      <w:r w:rsidR="00AB0F0F" w:rsidRPr="00AB0F0F">
        <w:rPr>
          <w:lang w:val="sr-Latn-RS"/>
        </w:rPr>
        <w:t>(</w:t>
      </w:r>
      <w:r w:rsidR="00AB0F0F" w:rsidRPr="00DD1F91">
        <w:rPr>
          <w:i/>
          <w:lang w:val="sr-Latn-RS"/>
        </w:rPr>
        <w:t>Consumer Groups</w:t>
      </w:r>
      <w:r w:rsidR="00AB0F0F" w:rsidRPr="00AB0F0F">
        <w:rPr>
          <w:lang w:val="sr-Latn-RS"/>
        </w:rPr>
        <w:t>)</w:t>
      </w:r>
      <w:r w:rsidR="00E37287">
        <w:rPr>
          <w:lang w:val="sr-Latn-RS"/>
        </w:rPr>
        <w:t xml:space="preserve"> se sastoji od jednog ili više </w:t>
      </w:r>
      <w:r w:rsidRPr="000B5A0E">
        <w:rPr>
          <w:lang w:val="sr-Latn-RS"/>
        </w:rPr>
        <w:t>potrošača</w:t>
      </w:r>
      <w:r w:rsidR="00E37287">
        <w:rPr>
          <w:lang w:val="sr-Latn-RS"/>
        </w:rPr>
        <w:t>. U većini slučajeva je jed</w:t>
      </w:r>
      <w:r w:rsidR="00AB0F0F">
        <w:rPr>
          <w:lang w:val="sr-Latn-RS"/>
        </w:rPr>
        <w:t>n</w:t>
      </w:r>
      <w:r w:rsidR="00E37287">
        <w:rPr>
          <w:lang w:val="sr-Latn-RS"/>
        </w:rPr>
        <w:t xml:space="preserve">a </w:t>
      </w:r>
      <w:r w:rsidRPr="000B5A0E">
        <w:rPr>
          <w:lang w:val="sr-Latn-RS"/>
        </w:rPr>
        <w:t xml:space="preserve">grupa </w:t>
      </w:r>
      <w:r w:rsidRPr="000B5A0E">
        <w:rPr>
          <w:lang w:val="sr-Latn-RS"/>
        </w:rPr>
        <w:lastRenderedPageBreak/>
        <w:t>potrošača</w:t>
      </w:r>
      <w:r w:rsidR="00E37287">
        <w:rPr>
          <w:lang w:val="sr-Latn-RS"/>
        </w:rPr>
        <w:t xml:space="preserve"> vezana za jednu temu. Svakom </w:t>
      </w:r>
      <w:r>
        <w:rPr>
          <w:lang w:val="sr-Latn-RS"/>
        </w:rPr>
        <w:t xml:space="preserve">potrošaču </w:t>
      </w:r>
      <w:r w:rsidR="00E37287">
        <w:rPr>
          <w:lang w:val="sr-Latn-RS"/>
        </w:rPr>
        <w:t xml:space="preserve">u grupi dodeljuje </w:t>
      </w:r>
      <w:r w:rsidR="00AB0F0F">
        <w:rPr>
          <w:lang w:val="sr-Latn-RS"/>
        </w:rPr>
        <w:t xml:space="preserve">se </w:t>
      </w:r>
      <w:r w:rsidR="00E37287">
        <w:rPr>
          <w:lang w:val="sr-Latn-RS"/>
        </w:rPr>
        <w:t xml:space="preserve">jedna ili više particija određene teme </w:t>
      </w:r>
      <w:r w:rsidR="00E37287">
        <w:rPr>
          <w:lang w:val="sr-Latn-RS"/>
        </w:rPr>
        <w:fldChar w:fldCharType="begin"/>
      </w:r>
      <w:r w:rsidR="00E37287">
        <w:rPr>
          <w:lang w:val="sr-Latn-RS"/>
        </w:rPr>
        <w:instrText xml:space="preserve"> REF _Ref18566370 \n \h </w:instrText>
      </w:r>
      <w:r w:rsidR="00E37287">
        <w:rPr>
          <w:lang w:val="sr-Latn-RS"/>
        </w:rPr>
      </w:r>
      <w:r w:rsidR="00E37287">
        <w:rPr>
          <w:lang w:val="sr-Latn-RS"/>
        </w:rPr>
        <w:fldChar w:fldCharType="separate"/>
      </w:r>
      <w:r w:rsidR="00342126">
        <w:rPr>
          <w:lang w:val="sr-Latn-RS"/>
        </w:rPr>
        <w:t>[3</w:t>
      </w:r>
      <w:r w:rsidR="00E37287">
        <w:rPr>
          <w:lang w:val="sr-Latn-RS"/>
        </w:rPr>
        <w:t>]</w:t>
      </w:r>
      <w:r w:rsidR="00E37287">
        <w:rPr>
          <w:lang w:val="sr-Latn-RS"/>
        </w:rPr>
        <w:fldChar w:fldCharType="end"/>
      </w:r>
      <w:r w:rsidR="00E37287">
        <w:rPr>
          <w:lang w:val="sr-Latn-RS"/>
        </w:rPr>
        <w:t xml:space="preserve">. Ova podela </w:t>
      </w:r>
      <w:r w:rsidRPr="000B5A0E">
        <w:rPr>
          <w:lang w:val="sr-Latn-RS"/>
        </w:rPr>
        <w:t>potrošača</w:t>
      </w:r>
      <w:r>
        <w:rPr>
          <w:lang w:val="sr-Latn-RS"/>
        </w:rPr>
        <w:t xml:space="preserve"> </w:t>
      </w:r>
      <w:r w:rsidR="00E37287">
        <w:rPr>
          <w:lang w:val="sr-Latn-RS"/>
        </w:rPr>
        <w:t xml:space="preserve">u grupe omogućava paralelizam u radu i </w:t>
      </w:r>
      <w:r w:rsidR="00DF6578">
        <w:rPr>
          <w:lang w:val="sr-Latn-RS"/>
        </w:rPr>
        <w:t>ubrzava</w:t>
      </w:r>
      <w:r w:rsidR="00E37287">
        <w:rPr>
          <w:lang w:val="sr-Latn-RS"/>
        </w:rPr>
        <w:t xml:space="preserve"> proces dobavljanja i obrade potrebnih podataka.</w:t>
      </w:r>
    </w:p>
    <w:p w14:paraId="2388D58E" w14:textId="77777777" w:rsidR="00646F41" w:rsidRDefault="00646F41" w:rsidP="00646F41"/>
    <w:p w14:paraId="53755B16" w14:textId="1A495B65" w:rsidR="00646F41" w:rsidRPr="00646F41" w:rsidRDefault="00646F41" w:rsidP="00646F41">
      <w:pPr>
        <w:rPr>
          <w:b/>
        </w:rPr>
      </w:pPr>
      <w:r w:rsidRPr="00646F41">
        <w:rPr>
          <w:b/>
        </w:rPr>
        <w:t xml:space="preserve">1.2.5 </w:t>
      </w:r>
      <w:r w:rsidRPr="00646F41">
        <w:rPr>
          <w:b/>
          <w:i/>
        </w:rPr>
        <w:t xml:space="preserve">Kafka </w:t>
      </w:r>
      <w:r w:rsidR="000B5A0E" w:rsidRPr="000B5A0E">
        <w:rPr>
          <w:b/>
        </w:rPr>
        <w:t>posrednik</w:t>
      </w:r>
      <w:r w:rsidR="000B5A0E">
        <w:rPr>
          <w:b/>
          <w:i/>
        </w:rPr>
        <w:t xml:space="preserve"> </w:t>
      </w:r>
    </w:p>
    <w:p w14:paraId="6D61B6F8" w14:textId="37546834" w:rsidR="001D105D" w:rsidRDefault="000B5A0E" w:rsidP="001D105D">
      <w:pPr>
        <w:rPr>
          <w:lang w:val="sr-Latn-RS"/>
        </w:rPr>
      </w:pPr>
      <w:r w:rsidRPr="000B5A0E">
        <w:rPr>
          <w:lang w:val="sr-Latn-RS"/>
        </w:rPr>
        <w:t>Posrednik</w:t>
      </w:r>
      <w:r w:rsidR="00AB0F0F">
        <w:rPr>
          <w:lang w:val="sr-Latn-RS"/>
        </w:rPr>
        <w:t xml:space="preserve"> </w:t>
      </w:r>
      <w:r w:rsidR="00AB0F0F" w:rsidRPr="00AB0F0F">
        <w:rPr>
          <w:lang w:val="sr-Latn-RS"/>
        </w:rPr>
        <w:t>(</w:t>
      </w:r>
      <w:r w:rsidR="00AB0F0F" w:rsidRPr="00B13B50">
        <w:rPr>
          <w:i/>
          <w:lang w:val="sr-Latn-RS"/>
        </w:rPr>
        <w:t>Broker</w:t>
      </w:r>
      <w:r w:rsidR="00AB0F0F" w:rsidRPr="00AB0F0F">
        <w:rPr>
          <w:lang w:val="sr-Latn-RS"/>
        </w:rPr>
        <w:t>)</w:t>
      </w:r>
      <w:r w:rsidR="001D105D">
        <w:rPr>
          <w:lang w:val="sr-Latn-RS"/>
        </w:rPr>
        <w:t xml:space="preserve"> se nalazi u okviru </w:t>
      </w:r>
      <w:r w:rsidR="00AB0F0F" w:rsidRPr="00B13B50">
        <w:rPr>
          <w:i/>
          <w:lang w:val="sr-Latn-RS"/>
        </w:rPr>
        <w:t>Kafka</w:t>
      </w:r>
      <w:r w:rsidR="00AB0F0F">
        <w:rPr>
          <w:lang w:val="sr-Latn-RS"/>
        </w:rPr>
        <w:t xml:space="preserve"> klastera</w:t>
      </w:r>
      <w:r w:rsidR="001D105D">
        <w:rPr>
          <w:lang w:val="sr-Latn-RS"/>
        </w:rPr>
        <w:t xml:space="preserve">. </w:t>
      </w:r>
      <w:r w:rsidR="00942D78" w:rsidRPr="000B5A0E">
        <w:rPr>
          <w:lang w:val="sr-Latn-RS"/>
        </w:rPr>
        <w:t>Posrednik</w:t>
      </w:r>
      <w:r w:rsidR="00942D78">
        <w:rPr>
          <w:lang w:val="sr-Latn-RS"/>
        </w:rPr>
        <w:t xml:space="preserve"> </w:t>
      </w:r>
      <w:r w:rsidR="001D105D">
        <w:rPr>
          <w:lang w:val="sr-Latn-RS"/>
        </w:rPr>
        <w:t xml:space="preserve">može da vodi računa o više particija </w:t>
      </w:r>
      <w:r w:rsidR="001D105D">
        <w:rPr>
          <w:lang w:val="sr-Latn-RS"/>
        </w:rPr>
        <w:fldChar w:fldCharType="begin"/>
      </w:r>
      <w:r w:rsidR="001D105D">
        <w:rPr>
          <w:lang w:val="sr-Latn-RS"/>
        </w:rPr>
        <w:instrText xml:space="preserve"> REF _Ref18566370 \n \h </w:instrText>
      </w:r>
      <w:r w:rsidR="001D105D">
        <w:rPr>
          <w:lang w:val="sr-Latn-RS"/>
        </w:rPr>
      </w:r>
      <w:r w:rsidR="001D105D">
        <w:rPr>
          <w:lang w:val="sr-Latn-RS"/>
        </w:rPr>
        <w:fldChar w:fldCharType="separate"/>
      </w:r>
      <w:r w:rsidR="00342126">
        <w:rPr>
          <w:lang w:val="sr-Latn-RS"/>
        </w:rPr>
        <w:t>[3</w:t>
      </w:r>
      <w:r w:rsidR="001D105D">
        <w:rPr>
          <w:lang w:val="sr-Latn-RS"/>
        </w:rPr>
        <w:t>]</w:t>
      </w:r>
      <w:r w:rsidR="001D105D">
        <w:rPr>
          <w:lang w:val="sr-Latn-RS"/>
        </w:rPr>
        <w:fldChar w:fldCharType="end"/>
      </w:r>
      <w:r w:rsidR="001D105D">
        <w:rPr>
          <w:lang w:val="sr-Latn-RS"/>
        </w:rPr>
        <w:t xml:space="preserve">. Primarni zadatak </w:t>
      </w:r>
      <w:r w:rsidR="00942D78">
        <w:rPr>
          <w:lang w:val="sr-Latn-RS"/>
        </w:rPr>
        <w:t>p</w:t>
      </w:r>
      <w:r w:rsidR="00942D78" w:rsidRPr="000B5A0E">
        <w:rPr>
          <w:lang w:val="sr-Latn-RS"/>
        </w:rPr>
        <w:t>osrednik</w:t>
      </w:r>
      <w:r w:rsidR="00942D78">
        <w:rPr>
          <w:lang w:val="sr-Latn-RS"/>
        </w:rPr>
        <w:t xml:space="preserve">a </w:t>
      </w:r>
      <w:r w:rsidR="001D105D">
        <w:rPr>
          <w:lang w:val="sr-Latn-RS"/>
        </w:rPr>
        <w:t xml:space="preserve">jeste da prima podatke, pretvara ih u zapise kojima dodeljuje </w:t>
      </w:r>
      <w:r w:rsidR="00246F38">
        <w:rPr>
          <w:i/>
          <w:lang w:val="sr-Latn-RS"/>
        </w:rPr>
        <w:t>O</w:t>
      </w:r>
      <w:r w:rsidR="001D105D" w:rsidRPr="00402F61">
        <w:rPr>
          <w:i/>
          <w:lang w:val="sr-Latn-RS"/>
        </w:rPr>
        <w:t>ffset</w:t>
      </w:r>
      <w:r w:rsidR="001D105D">
        <w:rPr>
          <w:lang w:val="sr-Latn-RS"/>
        </w:rPr>
        <w:t xml:space="preserve"> i nakon toga zapise smešta u particije. Particije vezane za jednu temu mogu biti </w:t>
      </w:r>
      <w:r w:rsidR="00DF6578">
        <w:rPr>
          <w:lang w:val="sr-Latn-RS"/>
        </w:rPr>
        <w:t>raspoređene</w:t>
      </w:r>
      <w:r w:rsidR="001D105D">
        <w:rPr>
          <w:lang w:val="sr-Latn-RS"/>
        </w:rPr>
        <w:t xml:space="preserve"> na nekoliko </w:t>
      </w:r>
      <w:r w:rsidR="00A27D2E">
        <w:rPr>
          <w:lang w:val="sr-Latn-RS"/>
        </w:rPr>
        <w:t>p</w:t>
      </w:r>
      <w:r w:rsidR="00A27D2E" w:rsidRPr="000B5A0E">
        <w:rPr>
          <w:lang w:val="sr-Latn-RS"/>
        </w:rPr>
        <w:t>osrednik</w:t>
      </w:r>
      <w:r w:rsidR="00A27D2E">
        <w:rPr>
          <w:lang w:val="sr-Latn-RS"/>
        </w:rPr>
        <w:t xml:space="preserve">a </w:t>
      </w:r>
      <w:r w:rsidR="001D105D">
        <w:rPr>
          <w:lang w:val="sr-Latn-RS"/>
        </w:rPr>
        <w:fldChar w:fldCharType="begin"/>
      </w:r>
      <w:r w:rsidR="001D105D">
        <w:rPr>
          <w:lang w:val="sr-Latn-RS"/>
        </w:rPr>
        <w:instrText xml:space="preserve"> REF _Ref18566370 \n \h </w:instrText>
      </w:r>
      <w:r w:rsidR="001D105D">
        <w:rPr>
          <w:lang w:val="sr-Latn-RS"/>
        </w:rPr>
      </w:r>
      <w:r w:rsidR="001D105D">
        <w:rPr>
          <w:lang w:val="sr-Latn-RS"/>
        </w:rPr>
        <w:fldChar w:fldCharType="separate"/>
      </w:r>
      <w:r w:rsidR="00342126">
        <w:rPr>
          <w:lang w:val="sr-Latn-RS"/>
        </w:rPr>
        <w:t>[3</w:t>
      </w:r>
      <w:r w:rsidR="001D105D">
        <w:rPr>
          <w:lang w:val="sr-Latn-RS"/>
        </w:rPr>
        <w:t>]</w:t>
      </w:r>
      <w:r w:rsidR="001D105D">
        <w:rPr>
          <w:lang w:val="sr-Latn-RS"/>
        </w:rPr>
        <w:fldChar w:fldCharType="end"/>
      </w:r>
      <w:r w:rsidR="001D105D">
        <w:rPr>
          <w:lang w:val="sr-Latn-RS"/>
        </w:rPr>
        <w:t xml:space="preserve">. </w:t>
      </w:r>
    </w:p>
    <w:p w14:paraId="684E44DB" w14:textId="77777777" w:rsidR="00646F41" w:rsidRDefault="00646F41" w:rsidP="00646F41"/>
    <w:p w14:paraId="1DB47547" w14:textId="313F52BB" w:rsidR="00646F41" w:rsidRPr="00D60276" w:rsidRDefault="00646F41" w:rsidP="00646F41">
      <w:pPr>
        <w:rPr>
          <w:b/>
        </w:rPr>
      </w:pPr>
      <w:r w:rsidRPr="00646F41">
        <w:rPr>
          <w:b/>
        </w:rPr>
        <w:t>1.2.6</w:t>
      </w:r>
      <w:r w:rsidR="009616F1">
        <w:rPr>
          <w:b/>
          <w:i/>
        </w:rPr>
        <w:t xml:space="preserve"> Kafka </w:t>
      </w:r>
      <w:r w:rsidR="00D60276" w:rsidRPr="00D60276">
        <w:rPr>
          <w:b/>
          <w:lang w:val="sr-Latn-RS"/>
        </w:rPr>
        <w:t>klaster</w:t>
      </w:r>
      <w:r w:rsidR="00D60276">
        <w:rPr>
          <w:b/>
          <w:i/>
        </w:rPr>
        <w:t xml:space="preserve"> </w:t>
      </w:r>
    </w:p>
    <w:p w14:paraId="1DB66545" w14:textId="18E3A66B" w:rsidR="00FC2B28" w:rsidRDefault="00FC2B28" w:rsidP="00FC2B28">
      <w:pPr>
        <w:rPr>
          <w:lang w:val="sr-Latn-RS"/>
        </w:rPr>
      </w:pPr>
      <w:r w:rsidRPr="00977EF5">
        <w:rPr>
          <w:i/>
          <w:lang w:val="sr-Latn-RS"/>
        </w:rPr>
        <w:t>Kafka</w:t>
      </w:r>
      <w:r w:rsidR="009616F1">
        <w:rPr>
          <w:i/>
          <w:lang w:val="sr-Latn-RS"/>
        </w:rPr>
        <w:t xml:space="preserve"> </w:t>
      </w:r>
      <w:r w:rsidR="00D60276" w:rsidRPr="00D60276">
        <w:rPr>
          <w:lang w:val="sr-Latn-RS"/>
        </w:rPr>
        <w:t>klaster</w:t>
      </w:r>
      <w:r w:rsidR="00AB0F0F">
        <w:rPr>
          <w:lang w:val="sr-Latn-RS"/>
        </w:rPr>
        <w:t xml:space="preserve"> </w:t>
      </w:r>
      <w:r w:rsidR="00AB0F0F" w:rsidRPr="00AB0F0F">
        <w:rPr>
          <w:lang w:val="sr-Latn-RS"/>
        </w:rPr>
        <w:t>(</w:t>
      </w:r>
      <w:r w:rsidR="00AB0F0F" w:rsidRPr="00B13B50">
        <w:rPr>
          <w:i/>
          <w:lang w:val="sr-Latn-RS"/>
        </w:rPr>
        <w:t>Cluster</w:t>
      </w:r>
      <w:r w:rsidR="00AB0F0F" w:rsidRPr="00AB0F0F">
        <w:rPr>
          <w:lang w:val="sr-Latn-RS"/>
        </w:rPr>
        <w:t>)</w:t>
      </w:r>
      <w:r w:rsidR="00D60276">
        <w:rPr>
          <w:b/>
          <w:i/>
        </w:rPr>
        <w:t xml:space="preserve"> </w:t>
      </w:r>
      <w:r>
        <w:rPr>
          <w:lang w:val="sr-Latn-RS"/>
        </w:rPr>
        <w:t xml:space="preserve">se sastoji od više </w:t>
      </w:r>
      <w:r w:rsidR="009616F1">
        <w:rPr>
          <w:lang w:val="sr-Latn-RS"/>
        </w:rPr>
        <w:t>p</w:t>
      </w:r>
      <w:r w:rsidR="009616F1" w:rsidRPr="000B5A0E">
        <w:rPr>
          <w:lang w:val="sr-Latn-RS"/>
        </w:rPr>
        <w:t>osrednik</w:t>
      </w:r>
      <w:r w:rsidR="009616F1">
        <w:rPr>
          <w:lang w:val="sr-Latn-RS"/>
        </w:rPr>
        <w:t>a</w:t>
      </w:r>
      <w:r>
        <w:rPr>
          <w:lang w:val="sr-Latn-RS"/>
        </w:rPr>
        <w:t xml:space="preserve">. U okviru svakog </w:t>
      </w:r>
      <w:r w:rsidR="00D60276" w:rsidRPr="00D60276">
        <w:rPr>
          <w:lang w:val="sr-Latn-RS"/>
        </w:rPr>
        <w:t>klaster</w:t>
      </w:r>
      <w:r w:rsidR="00D60276">
        <w:rPr>
          <w:lang w:val="sr-Latn-RS"/>
        </w:rPr>
        <w:t>a</w:t>
      </w:r>
      <w:r w:rsidR="00D60276">
        <w:rPr>
          <w:b/>
          <w:i/>
        </w:rPr>
        <w:t xml:space="preserve"> </w:t>
      </w:r>
      <w:r>
        <w:rPr>
          <w:lang w:val="sr-Latn-RS"/>
        </w:rPr>
        <w:t xml:space="preserve">jedan </w:t>
      </w:r>
      <w:r w:rsidR="00D60276" w:rsidRPr="00D60276">
        <w:rPr>
          <w:lang w:val="sr-Latn-RS"/>
        </w:rPr>
        <w:t>posrednik</w:t>
      </w:r>
      <w:r>
        <w:rPr>
          <w:lang w:val="sr-Latn-RS"/>
        </w:rPr>
        <w:t xml:space="preserve"> se proglašava za </w:t>
      </w:r>
      <w:r w:rsidR="00AB0F0F">
        <w:rPr>
          <w:lang w:val="sr-Latn-RS"/>
        </w:rPr>
        <w:t>upravljača (</w:t>
      </w:r>
      <w:r w:rsidR="00AB0F0F" w:rsidRPr="00B13B50">
        <w:rPr>
          <w:i/>
          <w:lang w:val="sr-Latn-RS"/>
        </w:rPr>
        <w:t>Controller</w:t>
      </w:r>
      <w:r w:rsidR="00AB0F0F">
        <w:rPr>
          <w:lang w:val="sr-Latn-RS"/>
        </w:rPr>
        <w:t>)</w:t>
      </w:r>
      <w:r>
        <w:rPr>
          <w:lang w:val="sr-Latn-RS"/>
        </w:rPr>
        <w:t xml:space="preserve">. Njegova uloga jeste da dodeljuje particije ostalim </w:t>
      </w:r>
      <w:r w:rsidR="00D60276" w:rsidRPr="00D60276">
        <w:rPr>
          <w:lang w:val="sr-Latn-RS"/>
        </w:rPr>
        <w:t>posrednicima</w:t>
      </w:r>
      <w:r>
        <w:rPr>
          <w:lang w:val="sr-Latn-RS"/>
        </w:rPr>
        <w:t xml:space="preserve">, obavlja administrativne operacije i vodi računa o otkazima preostalih </w:t>
      </w:r>
      <w:r w:rsidR="00D60276" w:rsidRPr="00D60276">
        <w:rPr>
          <w:lang w:val="sr-Latn-RS"/>
        </w:rPr>
        <w:t>posrednika</w:t>
      </w:r>
      <w:r w:rsidR="00A268D8">
        <w:rPr>
          <w:lang w:val="sr-Latn-RS"/>
        </w:rPr>
        <w:t xml:space="preserve"> </w:t>
      </w:r>
      <w:r w:rsidR="00A268D8">
        <w:rPr>
          <w:lang w:val="sr-Latn-RS"/>
        </w:rPr>
        <w:fldChar w:fldCharType="begin"/>
      </w:r>
      <w:r w:rsidR="00A268D8">
        <w:rPr>
          <w:lang w:val="sr-Latn-RS"/>
        </w:rPr>
        <w:instrText xml:space="preserve"> REF _Ref18566370 \n \h </w:instrText>
      </w:r>
      <w:r w:rsidR="00A268D8">
        <w:rPr>
          <w:lang w:val="sr-Latn-RS"/>
        </w:rPr>
      </w:r>
      <w:r w:rsidR="00A268D8">
        <w:rPr>
          <w:lang w:val="sr-Latn-RS"/>
        </w:rPr>
        <w:fldChar w:fldCharType="separate"/>
      </w:r>
      <w:r w:rsidR="00A268D8">
        <w:rPr>
          <w:lang w:val="sr-Latn-RS"/>
        </w:rPr>
        <w:t>[3]</w:t>
      </w:r>
      <w:r w:rsidR="00A268D8">
        <w:rPr>
          <w:lang w:val="sr-Latn-RS"/>
        </w:rPr>
        <w:fldChar w:fldCharType="end"/>
      </w:r>
      <w:r>
        <w:rPr>
          <w:lang w:val="sr-Latn-RS"/>
        </w:rPr>
        <w:t>.</w:t>
      </w:r>
    </w:p>
    <w:p w14:paraId="62E868B9" w14:textId="77777777" w:rsidR="00D123C2" w:rsidRDefault="00D123C2" w:rsidP="00FC2B28">
      <w:pPr>
        <w:rPr>
          <w:lang w:val="sr-Latn-RS"/>
        </w:rPr>
      </w:pPr>
    </w:p>
    <w:p w14:paraId="037BAE9E" w14:textId="6392B1FA" w:rsidR="00D123C2" w:rsidRDefault="000D0344" w:rsidP="00D123C2">
      <w:pPr>
        <w:rPr>
          <w:b/>
        </w:rPr>
      </w:pPr>
      <w:r>
        <w:rPr>
          <w:b/>
        </w:rPr>
        <w:t>2</w:t>
      </w:r>
      <w:r w:rsidR="00D123C2">
        <w:rPr>
          <w:b/>
        </w:rPr>
        <w:t>.TEORIJSKE OSNOVE</w:t>
      </w:r>
    </w:p>
    <w:p w14:paraId="3AE6965A" w14:textId="038AEFFE" w:rsidR="00D123C2" w:rsidRPr="00AC7798" w:rsidRDefault="000D0344" w:rsidP="00D123C2">
      <w:pPr>
        <w:rPr>
          <w:b/>
          <w:lang w:val="sr-Latn-RS"/>
        </w:rPr>
      </w:pPr>
      <w:r>
        <w:rPr>
          <w:b/>
          <w:lang w:val="sr-Latn-RS"/>
        </w:rPr>
        <w:t>2</w:t>
      </w:r>
      <w:r w:rsidR="00D123C2">
        <w:rPr>
          <w:b/>
          <w:lang w:val="sr-Latn-RS"/>
        </w:rPr>
        <w:t>.1</w:t>
      </w:r>
      <w:r w:rsidR="00D123C2" w:rsidRPr="00AC7798">
        <w:rPr>
          <w:b/>
          <w:lang w:val="sr-Latn-RS"/>
        </w:rPr>
        <w:t xml:space="preserve"> Replikacioni servis</w:t>
      </w:r>
    </w:p>
    <w:p w14:paraId="3B22C1F4" w14:textId="77777777" w:rsidR="00D123C2" w:rsidRDefault="00D123C2" w:rsidP="00D123C2">
      <w:pPr>
        <w:rPr>
          <w:lang w:val="sr-Latn-RS"/>
        </w:rPr>
      </w:pPr>
      <w:r>
        <w:rPr>
          <w:lang w:val="sr-Latn-RS"/>
        </w:rPr>
        <w:t>Poravnavanje podataka na više instanci istog servisa se naziva replikacija podataka. Replikacijom podataka obezbeđuje se konzistentnost, povećava nivo sigurnosti sistema i smanjuje verovatnoća gubitka podataka usled pada sistema.</w:t>
      </w:r>
      <w:r w:rsidRPr="00732AB4">
        <w:rPr>
          <w:lang w:val="sr-Latn-RS"/>
        </w:rPr>
        <w:t xml:space="preserve"> </w:t>
      </w:r>
      <w:r>
        <w:rPr>
          <w:lang w:val="sr-Latn-RS"/>
        </w:rPr>
        <w:t>Replikacioni servis omogućava jednostavno kopiranje podataka na jednu ili više lokacija. Za replikacioni servis su vezani partnerski replikacioni servisi i komponenta koja replicira ili dobija replikacione podatke.</w:t>
      </w:r>
    </w:p>
    <w:p w14:paraId="3F777D84" w14:textId="77777777" w:rsidR="00D123C2" w:rsidRDefault="00D123C2" w:rsidP="00D123C2">
      <w:pPr>
        <w:rPr>
          <w:lang w:val="sr-Latn-RS"/>
        </w:rPr>
      </w:pPr>
    </w:p>
    <w:p w14:paraId="6616FC8E" w14:textId="3387B93B" w:rsidR="00D123C2" w:rsidRDefault="000D0344" w:rsidP="00D123C2">
      <w:pPr>
        <w:rPr>
          <w:b/>
        </w:rPr>
      </w:pPr>
      <w:r>
        <w:rPr>
          <w:b/>
        </w:rPr>
        <w:t>2</w:t>
      </w:r>
      <w:r w:rsidR="00D123C2">
        <w:rPr>
          <w:b/>
        </w:rPr>
        <w:t xml:space="preserve">.2 </w:t>
      </w:r>
      <w:r w:rsidR="00D123C2" w:rsidRPr="00852012">
        <w:rPr>
          <w:b/>
          <w:i/>
        </w:rPr>
        <w:t>Failover</w:t>
      </w:r>
    </w:p>
    <w:p w14:paraId="1AE3B7FE" w14:textId="77777777" w:rsidR="00D123C2" w:rsidRDefault="00D123C2" w:rsidP="00D123C2">
      <w:pPr>
        <w:rPr>
          <w:lang w:val="sr-Latn-RS"/>
        </w:rPr>
      </w:pPr>
      <w:r w:rsidRPr="003B07EF">
        <w:rPr>
          <w:i/>
          <w:lang w:val="sr-Latn-RS"/>
        </w:rPr>
        <w:t>Failover</w:t>
      </w:r>
      <w:r>
        <w:rPr>
          <w:lang w:val="sr-Latn-RS"/>
        </w:rPr>
        <w:t xml:space="preserve"> predstavlja operativni režim rada gde sekundarna komponenta preuzima funkcije sistema kada primarna komponenta postane nedostupna zbog kvara ili unapred planiranih prekida rada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REF _Ref20291550 \n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[7]</w:t>
      </w:r>
      <w:r>
        <w:rPr>
          <w:lang w:val="sr-Latn-RS"/>
        </w:rPr>
        <w:fldChar w:fldCharType="end"/>
      </w:r>
      <w:r>
        <w:rPr>
          <w:lang w:val="sr-Latn-RS"/>
        </w:rPr>
        <w:t>.</w:t>
      </w:r>
    </w:p>
    <w:p w14:paraId="2D164E09" w14:textId="77777777" w:rsidR="00D123C2" w:rsidRDefault="00D123C2" w:rsidP="00D123C2">
      <w:pPr>
        <w:rPr>
          <w:lang w:val="sr-Latn-RS"/>
        </w:rPr>
      </w:pPr>
      <w:r>
        <w:rPr>
          <w:lang w:val="sr-Latn-RS"/>
        </w:rPr>
        <w:t>Stanja u kojima se nalaze komponente sistema koji podržava failover:</w:t>
      </w:r>
    </w:p>
    <w:p w14:paraId="4BBC830A" w14:textId="77777777" w:rsidR="00D123C2" w:rsidRDefault="00D123C2" w:rsidP="00D123C2">
      <w:pPr>
        <w:pStyle w:val="ListParagraph"/>
        <w:numPr>
          <w:ilvl w:val="0"/>
          <w:numId w:val="9"/>
        </w:numPr>
        <w:suppressAutoHyphens w:val="0"/>
        <w:spacing w:before="160" w:after="240"/>
        <w:rPr>
          <w:lang w:val="sr-Latn-RS"/>
        </w:rPr>
      </w:pPr>
      <w:r w:rsidRPr="00AC2351">
        <w:rPr>
          <w:i/>
          <w:lang w:val="sr-Latn-RS"/>
        </w:rPr>
        <w:t>Hot</w:t>
      </w:r>
      <w:r>
        <w:rPr>
          <w:lang w:val="sr-Latn-RS"/>
        </w:rPr>
        <w:t xml:space="preserve"> – komponenta koja se nalazi u </w:t>
      </w:r>
      <w:r w:rsidRPr="00BC0A73">
        <w:rPr>
          <w:i/>
          <w:lang w:val="sr-Latn-RS"/>
        </w:rPr>
        <w:t>Hot</w:t>
      </w:r>
      <w:r>
        <w:rPr>
          <w:lang w:val="sr-Latn-RS"/>
        </w:rPr>
        <w:t xml:space="preserve"> stanju jeste primarna komponenta i ona izvršava funkcije sistema u datom trenutku</w:t>
      </w:r>
    </w:p>
    <w:p w14:paraId="19FBF352" w14:textId="77777777" w:rsidR="00D123C2" w:rsidRDefault="00D123C2" w:rsidP="00D123C2">
      <w:pPr>
        <w:pStyle w:val="ListParagraph"/>
        <w:numPr>
          <w:ilvl w:val="0"/>
          <w:numId w:val="9"/>
        </w:numPr>
        <w:suppressAutoHyphens w:val="0"/>
        <w:spacing w:before="160" w:after="240"/>
        <w:rPr>
          <w:lang w:val="sr-Latn-RS"/>
        </w:rPr>
      </w:pPr>
      <w:r>
        <w:rPr>
          <w:i/>
          <w:lang w:val="sr-Latn-RS"/>
        </w:rPr>
        <w:t xml:space="preserve">StandBy </w:t>
      </w:r>
      <w:r>
        <w:rPr>
          <w:lang w:val="sr-Latn-RS"/>
        </w:rPr>
        <w:t xml:space="preserve">– sekundarna komponenta jeste komponenta koja se nalazi u </w:t>
      </w:r>
      <w:r w:rsidRPr="00E80EB1">
        <w:rPr>
          <w:i/>
          <w:lang w:val="sr-Latn-RS"/>
        </w:rPr>
        <w:t>StandBy</w:t>
      </w:r>
      <w:r>
        <w:rPr>
          <w:lang w:val="sr-Latn-RS"/>
        </w:rPr>
        <w:t xml:space="preserve"> stanju. Ova komponenta je u svakom trenutku u pripravnosti da preuzme funkcije sistema ukoliko primarna komponenta nije u mogućnosti da izvršava iste</w:t>
      </w:r>
    </w:p>
    <w:p w14:paraId="71B25EB6" w14:textId="77777777" w:rsidR="00D123C2" w:rsidRDefault="00D123C2" w:rsidP="00D123C2">
      <w:pPr>
        <w:rPr>
          <w:lang w:val="sr-Latn-RS"/>
        </w:rPr>
      </w:pPr>
      <w:r>
        <w:rPr>
          <w:lang w:val="sr-Latn-RS"/>
        </w:rPr>
        <w:t xml:space="preserve">Sistem koji podržava </w:t>
      </w:r>
      <w:r>
        <w:rPr>
          <w:i/>
          <w:lang w:val="sr-Latn-RS"/>
        </w:rPr>
        <w:t>F</w:t>
      </w:r>
      <w:r w:rsidRPr="00E80EB1">
        <w:rPr>
          <w:i/>
          <w:lang w:val="sr-Latn-RS"/>
        </w:rPr>
        <w:t>ailover</w:t>
      </w:r>
      <w:r>
        <w:rPr>
          <w:lang w:val="sr-Latn-RS"/>
        </w:rPr>
        <w:t xml:space="preserve"> jeste sistem čija je otpornost na greške na visokom nivou. </w:t>
      </w:r>
      <w:r w:rsidRPr="00E80EB1">
        <w:rPr>
          <w:i/>
          <w:lang w:val="sr-Latn-RS"/>
        </w:rPr>
        <w:t>Failover</w:t>
      </w:r>
      <w:r>
        <w:rPr>
          <w:lang w:val="sr-Latn-RS"/>
        </w:rPr>
        <w:t xml:space="preserve"> jeste sastavni deo sistema sa kritičnom misijom koji moraju biti dostupni u svakom trenutku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REF _Ref20291550 \n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[7]</w:t>
      </w:r>
      <w:r>
        <w:rPr>
          <w:lang w:val="sr-Latn-RS"/>
        </w:rPr>
        <w:fldChar w:fldCharType="end"/>
      </w:r>
      <w:r>
        <w:rPr>
          <w:lang w:val="sr-Latn-RS"/>
        </w:rPr>
        <w:t xml:space="preserve">. Postupak prebacivanja funkcijonalnosti na sekundarnu komponentu treba da bude što je više moguće neprimetan za krajnjeg korisnika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REF _Ref20291550 \n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>
        <w:rPr>
          <w:lang w:val="sr-Latn-RS"/>
        </w:rPr>
        <w:t>[7]</w:t>
      </w:r>
      <w:r>
        <w:rPr>
          <w:lang w:val="sr-Latn-RS"/>
        </w:rPr>
        <w:fldChar w:fldCharType="end"/>
      </w:r>
      <w:r>
        <w:rPr>
          <w:lang w:val="sr-Latn-RS"/>
        </w:rPr>
        <w:t>.</w:t>
      </w:r>
    </w:p>
    <w:p w14:paraId="255F7F1E" w14:textId="77777777" w:rsidR="00732AB4" w:rsidRDefault="00732AB4" w:rsidP="00732AB4">
      <w:pPr>
        <w:rPr>
          <w:lang w:val="sr-Latn-RS"/>
        </w:rPr>
      </w:pPr>
    </w:p>
    <w:p w14:paraId="5B9C71CF" w14:textId="57EB798D" w:rsidR="00646F41" w:rsidRDefault="000D0344" w:rsidP="00646F41">
      <w:pPr>
        <w:rPr>
          <w:b/>
        </w:rPr>
      </w:pPr>
      <w:r>
        <w:rPr>
          <w:b/>
        </w:rPr>
        <w:t>3</w:t>
      </w:r>
      <w:r w:rsidR="00732AB4">
        <w:rPr>
          <w:b/>
        </w:rPr>
        <w:t>.OPIS KORIŠĆENIH TEHNOLOGIJA I ALATA</w:t>
      </w:r>
    </w:p>
    <w:p w14:paraId="1BC6F478" w14:textId="2C783E1A" w:rsidR="00732AB4" w:rsidRDefault="000D0344" w:rsidP="00646F41">
      <w:pPr>
        <w:rPr>
          <w:b/>
        </w:rPr>
      </w:pPr>
      <w:r>
        <w:rPr>
          <w:b/>
        </w:rPr>
        <w:t>3</w:t>
      </w:r>
      <w:r w:rsidR="00732AB4">
        <w:rPr>
          <w:b/>
        </w:rPr>
        <w:t xml:space="preserve">.1 </w:t>
      </w:r>
      <w:r w:rsidR="00732AB4" w:rsidRPr="00852012">
        <w:rPr>
          <w:b/>
          <w:i/>
        </w:rPr>
        <w:t>.NET framework</w:t>
      </w:r>
      <w:r w:rsidR="00732AB4">
        <w:rPr>
          <w:b/>
        </w:rPr>
        <w:t xml:space="preserve"> </w:t>
      </w:r>
    </w:p>
    <w:p w14:paraId="3F227979" w14:textId="30056AD9" w:rsidR="00436AE8" w:rsidRDefault="00436AE8" w:rsidP="00436AE8">
      <w:pPr>
        <w:rPr>
          <w:lang w:val="sr-Latn-RS"/>
        </w:rPr>
      </w:pPr>
      <w:r>
        <w:rPr>
          <w:i/>
          <w:lang w:val="sr-Latn-RS"/>
        </w:rPr>
        <w:t>.</w:t>
      </w:r>
      <w:r w:rsidRPr="00E40A8C">
        <w:rPr>
          <w:i/>
          <w:lang w:val="sr-Latn-RS"/>
        </w:rPr>
        <w:t xml:space="preserve">NET framework </w:t>
      </w:r>
      <w:r>
        <w:rPr>
          <w:lang w:val="sr-Latn-RS"/>
        </w:rPr>
        <w:t xml:space="preserve">služi za razvoj i izvršavanje aplikacija na </w:t>
      </w:r>
      <w:r w:rsidRPr="00E40A8C">
        <w:rPr>
          <w:i/>
          <w:lang w:val="sr-Latn-RS"/>
        </w:rPr>
        <w:t>Windows</w:t>
      </w:r>
      <w:r>
        <w:rPr>
          <w:lang w:val="sr-Latn-RS"/>
        </w:rPr>
        <w:t xml:space="preserve"> </w:t>
      </w:r>
      <w:r w:rsidRPr="00EE79CE">
        <w:rPr>
          <w:lang w:val="sr-Latn-RS"/>
        </w:rPr>
        <w:t>operativnim</w:t>
      </w:r>
      <w:r>
        <w:rPr>
          <w:lang w:val="sr-Latn-RS"/>
        </w:rPr>
        <w:t xml:space="preserve"> sistemima. </w:t>
      </w:r>
      <w:r>
        <w:rPr>
          <w:i/>
          <w:lang w:val="sr-Latn-RS"/>
        </w:rPr>
        <w:t>.</w:t>
      </w:r>
      <w:r w:rsidRPr="00E40A8C">
        <w:rPr>
          <w:i/>
          <w:lang w:val="sr-Latn-RS"/>
        </w:rPr>
        <w:t>NET framew</w:t>
      </w:r>
      <w:r w:rsidR="00DC0221">
        <w:rPr>
          <w:i/>
          <w:lang w:val="sr-Latn-RS"/>
        </w:rPr>
        <w:t>o</w:t>
      </w:r>
      <w:r w:rsidRPr="00E40A8C">
        <w:rPr>
          <w:i/>
          <w:lang w:val="sr-Latn-RS"/>
        </w:rPr>
        <w:t xml:space="preserve">rk </w:t>
      </w:r>
      <w:r>
        <w:rPr>
          <w:lang w:val="sr-Latn-RS"/>
        </w:rPr>
        <w:t xml:space="preserve">je deo </w:t>
      </w:r>
      <w:r w:rsidRPr="00E40A8C">
        <w:rPr>
          <w:i/>
          <w:lang w:val="sr-Latn-RS"/>
        </w:rPr>
        <w:t>.NET</w:t>
      </w:r>
      <w:r>
        <w:rPr>
          <w:lang w:val="sr-Latn-RS"/>
        </w:rPr>
        <w:t xml:space="preserve"> platforme</w:t>
      </w:r>
      <w:r w:rsidR="00A268D8">
        <w:rPr>
          <w:lang w:val="sr-Latn-RS"/>
        </w:rPr>
        <w:t>, koja</w:t>
      </w:r>
      <w:r>
        <w:rPr>
          <w:lang w:val="sr-Latn-RS"/>
        </w:rPr>
        <w:t xml:space="preserve"> predstavlja kolekciju tehnologija za razvoj aplikacija na različitim operativnim sistemima.</w:t>
      </w:r>
      <w:ins w:id="4" w:author="Branislav Atlagic" w:date="2019-10-04T09:52:00Z">
        <w:r w:rsidR="00A268D8">
          <w:rPr>
            <w:lang w:val="sr-Latn-RS"/>
          </w:rPr>
          <w:t xml:space="preserve"> </w:t>
        </w:r>
      </w:ins>
      <w:r>
        <w:rPr>
          <w:lang w:val="sr-Latn-RS"/>
        </w:rPr>
        <w:t xml:space="preserve">Komponente koje čine jezgro </w:t>
      </w:r>
      <w:r w:rsidRPr="00E40A8C">
        <w:rPr>
          <w:i/>
          <w:lang w:val="sr-Latn-RS"/>
        </w:rPr>
        <w:t>.NET framewrok-a su</w:t>
      </w:r>
      <w:r>
        <w:rPr>
          <w:lang w:val="sr-Latn-RS"/>
        </w:rPr>
        <w:t xml:space="preserve">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REF _Ref18995395 \n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 w:rsidR="00336991">
        <w:rPr>
          <w:lang w:val="sr-Latn-RS"/>
        </w:rPr>
        <w:t>[5</w:t>
      </w:r>
      <w:r>
        <w:rPr>
          <w:lang w:val="sr-Latn-RS"/>
        </w:rPr>
        <w:t>]</w:t>
      </w:r>
      <w:r>
        <w:rPr>
          <w:lang w:val="sr-Latn-RS"/>
        </w:rPr>
        <w:fldChar w:fldCharType="end"/>
      </w:r>
      <w:r>
        <w:rPr>
          <w:lang w:val="sr-Latn-RS"/>
        </w:rPr>
        <w:t>:</w:t>
      </w:r>
    </w:p>
    <w:p w14:paraId="289ADCA4" w14:textId="77777777" w:rsidR="00436AE8" w:rsidRDefault="00436AE8" w:rsidP="00436AE8">
      <w:pPr>
        <w:pStyle w:val="ListParagraph"/>
        <w:numPr>
          <w:ilvl w:val="0"/>
          <w:numId w:val="8"/>
        </w:numPr>
        <w:suppressAutoHyphens w:val="0"/>
        <w:spacing w:before="160" w:after="240"/>
        <w:rPr>
          <w:lang w:val="sr-Latn-RS"/>
        </w:rPr>
      </w:pPr>
      <w:r w:rsidRPr="00E40A8C">
        <w:rPr>
          <w:i/>
          <w:lang w:val="sr-Latn-RS"/>
        </w:rPr>
        <w:t>Common Language Runtime</w:t>
      </w:r>
      <w:r>
        <w:rPr>
          <w:lang w:val="sr-Latn-RS"/>
        </w:rPr>
        <w:t xml:space="preserve"> (CLR)</w:t>
      </w:r>
    </w:p>
    <w:p w14:paraId="580F5692" w14:textId="30F58005" w:rsidR="00436AE8" w:rsidRPr="00E40A8C" w:rsidRDefault="00436AE8" w:rsidP="00436AE8">
      <w:pPr>
        <w:pStyle w:val="ListParagraph"/>
        <w:numPr>
          <w:ilvl w:val="0"/>
          <w:numId w:val="8"/>
        </w:numPr>
        <w:suppressAutoHyphens w:val="0"/>
        <w:spacing w:before="160" w:after="240"/>
        <w:rPr>
          <w:i/>
          <w:lang w:val="sr-Latn-RS"/>
        </w:rPr>
      </w:pPr>
      <w:r w:rsidRPr="00E40A8C">
        <w:rPr>
          <w:i/>
          <w:lang w:val="sr-Latn-RS"/>
        </w:rPr>
        <w:t>.NET Framewrok Class Library</w:t>
      </w:r>
      <w:r>
        <w:rPr>
          <w:i/>
          <w:lang w:val="sr-Latn-RS"/>
        </w:rPr>
        <w:t xml:space="preserve"> </w:t>
      </w:r>
      <w:r w:rsidR="004669A9">
        <w:rPr>
          <w:lang w:val="sr-Latn-RS"/>
        </w:rPr>
        <w:t>(FCL</w:t>
      </w:r>
      <w:r w:rsidRPr="003220D6">
        <w:rPr>
          <w:lang w:val="sr-Latn-RS"/>
        </w:rPr>
        <w:t>)</w:t>
      </w:r>
    </w:p>
    <w:p w14:paraId="7047CD8D" w14:textId="5C826C8A" w:rsidR="00852012" w:rsidRPr="00852012" w:rsidRDefault="000D0344" w:rsidP="00646F41">
      <w:pPr>
        <w:rPr>
          <w:b/>
        </w:rPr>
      </w:pPr>
      <w:r>
        <w:rPr>
          <w:b/>
        </w:rPr>
        <w:t>3</w:t>
      </w:r>
      <w:r w:rsidR="00AC7798" w:rsidRPr="00852012">
        <w:rPr>
          <w:b/>
        </w:rPr>
        <w:t>.2 C#</w:t>
      </w:r>
      <w:r w:rsidR="00852012" w:rsidRPr="00852012">
        <w:rPr>
          <w:b/>
        </w:rPr>
        <w:t xml:space="preserve"> programski jezik</w:t>
      </w:r>
    </w:p>
    <w:p w14:paraId="4FB8527D" w14:textId="2426083B" w:rsidR="00F6308C" w:rsidRDefault="00F6308C" w:rsidP="00F6308C">
      <w:pPr>
        <w:rPr>
          <w:lang w:val="sr-Latn-RS"/>
        </w:rPr>
      </w:pPr>
      <w:r>
        <w:rPr>
          <w:lang w:val="sr-Latn-RS"/>
        </w:rPr>
        <w:t xml:space="preserve">C# (C </w:t>
      </w:r>
      <w:r w:rsidRPr="00E40A8C">
        <w:rPr>
          <w:i/>
          <w:lang w:val="sr-Latn-RS"/>
        </w:rPr>
        <w:t>Sharp</w:t>
      </w:r>
      <w:r>
        <w:rPr>
          <w:lang w:val="sr-Latn-RS"/>
        </w:rPr>
        <w:t xml:space="preserve">) je objektno orjentisan programski jezik i čini sastavni deo </w:t>
      </w:r>
      <w:r>
        <w:rPr>
          <w:i/>
          <w:lang w:val="sr-Latn-RS"/>
        </w:rPr>
        <w:t>.NET framework</w:t>
      </w:r>
      <w:r w:rsidRPr="00E40A8C">
        <w:rPr>
          <w:i/>
          <w:lang w:val="sr-Latn-RS"/>
        </w:rPr>
        <w:t>-a</w:t>
      </w:r>
      <w:r>
        <w:rPr>
          <w:lang w:val="sr-Latn-RS"/>
        </w:rPr>
        <w:t>. Jed</w:t>
      </w:r>
      <w:r w:rsidR="00A268D8">
        <w:rPr>
          <w:lang w:val="sr-Latn-RS"/>
        </w:rPr>
        <w:t>a</w:t>
      </w:r>
      <w:r>
        <w:rPr>
          <w:lang w:val="sr-Latn-RS"/>
        </w:rPr>
        <w:t>n je od mlađih programski</w:t>
      </w:r>
      <w:r w:rsidR="00A268D8">
        <w:rPr>
          <w:lang w:val="sr-Latn-RS"/>
        </w:rPr>
        <w:t>h</w:t>
      </w:r>
      <w:r>
        <w:rPr>
          <w:lang w:val="sr-Latn-RS"/>
        </w:rPr>
        <w:t xml:space="preserve"> jezika i veoma je sličan Java programskom jeziku. C# kombinuje računarsku moć C++ sa lakoćom programiranja koju poseduje </w:t>
      </w:r>
      <w:r w:rsidRPr="00E40A8C">
        <w:rPr>
          <w:i/>
          <w:lang w:val="sr-Latn-RS"/>
        </w:rPr>
        <w:t>Visual Basic</w:t>
      </w:r>
      <w:r w:rsidR="00273111">
        <w:rPr>
          <w:lang w:val="sr-Latn-RS"/>
        </w:rPr>
        <w:t xml:space="preserve"> </w:t>
      </w:r>
      <w:r w:rsidR="00273111">
        <w:rPr>
          <w:lang w:val="sr-Latn-RS"/>
        </w:rPr>
        <w:fldChar w:fldCharType="begin"/>
      </w:r>
      <w:r w:rsidR="00273111">
        <w:rPr>
          <w:lang w:val="sr-Latn-RS"/>
        </w:rPr>
        <w:instrText xml:space="preserve"> REF _Ref20291455 \n \h </w:instrText>
      </w:r>
      <w:r w:rsidR="00273111">
        <w:rPr>
          <w:lang w:val="sr-Latn-RS"/>
        </w:rPr>
      </w:r>
      <w:r w:rsidR="00273111">
        <w:rPr>
          <w:lang w:val="sr-Latn-RS"/>
        </w:rPr>
        <w:fldChar w:fldCharType="separate"/>
      </w:r>
      <w:r w:rsidR="00273111">
        <w:rPr>
          <w:lang w:val="sr-Latn-RS"/>
        </w:rPr>
        <w:t>[6]</w:t>
      </w:r>
      <w:r w:rsidR="00273111">
        <w:rPr>
          <w:lang w:val="sr-Latn-RS"/>
        </w:rPr>
        <w:fldChar w:fldCharType="end"/>
      </w:r>
      <w:r>
        <w:rPr>
          <w:lang w:val="sr-Latn-RS"/>
        </w:rPr>
        <w:t>.</w:t>
      </w:r>
    </w:p>
    <w:p w14:paraId="21F1BE13" w14:textId="77777777" w:rsidR="00852012" w:rsidRDefault="00852012" w:rsidP="00646F41"/>
    <w:p w14:paraId="5215AC61" w14:textId="70CC3648" w:rsidR="00852012" w:rsidRPr="00852012" w:rsidRDefault="000D0344" w:rsidP="00646F41">
      <w:pPr>
        <w:rPr>
          <w:b/>
        </w:rPr>
      </w:pPr>
      <w:r>
        <w:rPr>
          <w:b/>
        </w:rPr>
        <w:t>3</w:t>
      </w:r>
      <w:r w:rsidR="00852012" w:rsidRPr="00852012">
        <w:rPr>
          <w:b/>
        </w:rPr>
        <w:t xml:space="preserve">.3 </w:t>
      </w:r>
      <w:r w:rsidR="00246F38">
        <w:rPr>
          <w:b/>
          <w:i/>
        </w:rPr>
        <w:t>Microsoft V</w:t>
      </w:r>
      <w:r w:rsidR="00852012" w:rsidRPr="00852012">
        <w:rPr>
          <w:b/>
          <w:i/>
        </w:rPr>
        <w:t>isual Studio</w:t>
      </w:r>
    </w:p>
    <w:p w14:paraId="6B2C8DF8" w14:textId="4CBAF44F" w:rsidR="000F7341" w:rsidRDefault="000F7341" w:rsidP="000F7341">
      <w:pPr>
        <w:rPr>
          <w:lang w:val="sr-Latn-RS"/>
        </w:rPr>
      </w:pPr>
      <w:r>
        <w:rPr>
          <w:lang w:val="sr-Latn-RS"/>
        </w:rPr>
        <w:t xml:space="preserve">Za razvoj projekta opisanog u ovom dokumentu korišćen je </w:t>
      </w:r>
      <w:r w:rsidRPr="00E40A8C">
        <w:rPr>
          <w:i/>
          <w:lang w:val="sr-Latn-RS"/>
        </w:rPr>
        <w:t>Microsoft Visual Studio</w:t>
      </w:r>
      <w:r w:rsidR="00A268D8">
        <w:rPr>
          <w:lang w:val="sr-Latn-RS"/>
        </w:rPr>
        <w:t xml:space="preserve">, </w:t>
      </w:r>
      <w:r>
        <w:rPr>
          <w:lang w:val="sr-Latn-RS"/>
        </w:rPr>
        <w:t>integrisano razvojno okruženje</w:t>
      </w:r>
      <w:r w:rsidR="00A268D8">
        <w:rPr>
          <w:lang w:val="sr-Latn-RS"/>
        </w:rPr>
        <w:t xml:space="preserve"> (IDE)</w:t>
      </w:r>
      <w:r>
        <w:rPr>
          <w:lang w:val="sr-Latn-RS"/>
        </w:rPr>
        <w:t xml:space="preserve">. </w:t>
      </w:r>
      <w:r w:rsidR="00A268D8" w:rsidRPr="00B13B50">
        <w:rPr>
          <w:i/>
          <w:lang w:val="sr-Latn-RS"/>
        </w:rPr>
        <w:t>Visual Studio</w:t>
      </w:r>
      <w:r w:rsidR="00A268D8">
        <w:rPr>
          <w:lang w:val="sr-Latn-RS"/>
        </w:rPr>
        <w:t xml:space="preserve"> ima </w:t>
      </w:r>
      <w:r>
        <w:rPr>
          <w:lang w:val="sr-Latn-RS"/>
        </w:rPr>
        <w:t xml:space="preserve">široku upotrebu prilikom razvoja </w:t>
      </w:r>
      <w:r w:rsidRPr="00E40A8C">
        <w:rPr>
          <w:i/>
          <w:lang w:val="sr-Latn-RS"/>
        </w:rPr>
        <w:t>web</w:t>
      </w:r>
      <w:r>
        <w:rPr>
          <w:lang w:val="sr-Latn-RS"/>
        </w:rPr>
        <w:t xml:space="preserve"> aplikacija i </w:t>
      </w:r>
      <w:r w:rsidRPr="00E40A8C">
        <w:rPr>
          <w:i/>
          <w:lang w:val="sr-Latn-RS"/>
        </w:rPr>
        <w:t>web</w:t>
      </w:r>
      <w:r>
        <w:rPr>
          <w:lang w:val="sr-Latn-RS"/>
        </w:rPr>
        <w:t xml:space="preserve"> servisa, </w:t>
      </w:r>
      <w:r w:rsidRPr="00E40A8C">
        <w:rPr>
          <w:i/>
          <w:lang w:val="sr-Latn-RS"/>
        </w:rPr>
        <w:t>web</w:t>
      </w:r>
      <w:r>
        <w:rPr>
          <w:lang w:val="sr-Latn-RS"/>
        </w:rPr>
        <w:t xml:space="preserve"> sajtova, </w:t>
      </w:r>
      <w:r w:rsidR="00A268D8">
        <w:rPr>
          <w:lang w:val="sr-Latn-RS"/>
        </w:rPr>
        <w:t xml:space="preserve">i drugih </w:t>
      </w:r>
      <w:r>
        <w:rPr>
          <w:lang w:val="sr-Latn-RS"/>
        </w:rPr>
        <w:t>računarskih programa.</w:t>
      </w:r>
    </w:p>
    <w:p w14:paraId="4AA6A018" w14:textId="3F332815" w:rsidR="00852012" w:rsidRDefault="00852012" w:rsidP="00646F41">
      <w:pPr>
        <w:rPr>
          <w:lang w:val="sr-Latn-RS"/>
        </w:rPr>
      </w:pPr>
      <w:r>
        <w:rPr>
          <w:lang w:val="sr-Latn-RS"/>
        </w:rPr>
        <w:t xml:space="preserve">U okviru </w:t>
      </w:r>
      <w:r w:rsidRPr="00E40A8C">
        <w:rPr>
          <w:i/>
          <w:lang w:val="sr-Latn-RS"/>
        </w:rPr>
        <w:t>Visual Studio-a</w:t>
      </w:r>
      <w:r>
        <w:rPr>
          <w:lang w:val="sr-Latn-RS"/>
        </w:rPr>
        <w:t xml:space="preserve"> se nalazi</w:t>
      </w:r>
      <w:r w:rsidR="00A268D8">
        <w:rPr>
          <w:lang w:val="sr-Latn-RS"/>
        </w:rPr>
        <w:t xml:space="preserve"> alat</w:t>
      </w:r>
      <w:r>
        <w:rPr>
          <w:lang w:val="sr-Latn-RS"/>
        </w:rPr>
        <w:t xml:space="preserve"> </w:t>
      </w:r>
      <w:r w:rsidRPr="00E40A8C">
        <w:rPr>
          <w:i/>
          <w:lang w:val="sr-Latn-RS"/>
        </w:rPr>
        <w:t>Performance Profiler</w:t>
      </w:r>
      <w:r>
        <w:rPr>
          <w:lang w:val="sr-Latn-RS"/>
        </w:rPr>
        <w:t>. Pomoću njega se mogu meriti performanse sistema, zauzeće memorije, broj poziva funkcija, vreme provedeno u funkcijama i ostale korisne stvari koj</w:t>
      </w:r>
      <w:r w:rsidR="00A268D8">
        <w:rPr>
          <w:lang w:val="sr-Latn-RS"/>
        </w:rPr>
        <w:t>e</w:t>
      </w:r>
      <w:r>
        <w:rPr>
          <w:lang w:val="sr-Latn-RS"/>
        </w:rPr>
        <w:t xml:space="preserve"> mogu pomoći prilikom </w:t>
      </w:r>
      <w:r w:rsidR="004119FD">
        <w:rPr>
          <w:lang w:val="sr-Latn-RS"/>
        </w:rPr>
        <w:t xml:space="preserve">unapređenja </w:t>
      </w:r>
      <w:r>
        <w:rPr>
          <w:lang w:val="sr-Latn-RS"/>
        </w:rPr>
        <w:t xml:space="preserve">performansi </w:t>
      </w:r>
      <w:r w:rsidR="00A268D8">
        <w:rPr>
          <w:lang w:val="sr-Latn-RS"/>
        </w:rPr>
        <w:t xml:space="preserve">razvijene </w:t>
      </w:r>
      <w:r>
        <w:rPr>
          <w:lang w:val="sr-Latn-RS"/>
        </w:rPr>
        <w:t>aplikacije.</w:t>
      </w:r>
    </w:p>
    <w:p w14:paraId="3C4931B3" w14:textId="77777777" w:rsidR="000156D7" w:rsidRDefault="000156D7" w:rsidP="00646F41">
      <w:pPr>
        <w:rPr>
          <w:lang w:val="sr-Latn-RS"/>
        </w:rPr>
      </w:pPr>
    </w:p>
    <w:p w14:paraId="755895DA" w14:textId="16C77C01" w:rsidR="00852012" w:rsidRDefault="000D0344" w:rsidP="00646F41">
      <w:pPr>
        <w:rPr>
          <w:b/>
          <w:i/>
          <w:lang w:val="sr-Latn-RS"/>
        </w:rPr>
      </w:pPr>
      <w:r>
        <w:rPr>
          <w:b/>
          <w:lang w:val="sr-Latn-RS"/>
        </w:rPr>
        <w:t>3</w:t>
      </w:r>
      <w:r w:rsidR="00852012" w:rsidRPr="00852012">
        <w:rPr>
          <w:b/>
          <w:lang w:val="sr-Latn-RS"/>
        </w:rPr>
        <w:t xml:space="preserve">.4 </w:t>
      </w:r>
      <w:r w:rsidR="00852012" w:rsidRPr="00852012">
        <w:rPr>
          <w:b/>
          <w:i/>
          <w:lang w:val="sr-Latn-RS"/>
        </w:rPr>
        <w:t>NUnit</w:t>
      </w:r>
    </w:p>
    <w:p w14:paraId="1DC25B82" w14:textId="377E63DA" w:rsidR="00BD644A" w:rsidRDefault="00BD644A" w:rsidP="00BD644A">
      <w:pPr>
        <w:rPr>
          <w:lang w:val="sr-Latn-RS"/>
        </w:rPr>
      </w:pPr>
      <w:r>
        <w:rPr>
          <w:lang w:val="sr-Latn-RS"/>
        </w:rPr>
        <w:t xml:space="preserve">Testiranje ispravnosti napisanog koda vrši se </w:t>
      </w:r>
      <w:r w:rsidRPr="00F423D9">
        <w:rPr>
          <w:iCs/>
          <w:lang w:val="sr-Latn-RS"/>
        </w:rPr>
        <w:t>pomoću</w:t>
      </w:r>
      <w:r>
        <w:rPr>
          <w:lang w:val="sr-Latn-RS"/>
        </w:rPr>
        <w:t xml:space="preserve"> </w:t>
      </w:r>
      <w:r>
        <w:rPr>
          <w:iCs/>
          <w:lang w:val="sr-Latn-RS"/>
        </w:rPr>
        <w:t>automatskih</w:t>
      </w:r>
      <w:r>
        <w:rPr>
          <w:lang w:val="sr-Latn-RS"/>
        </w:rPr>
        <w:t xml:space="preserve"> testova od kojih neki testiraju pojedinačne klase (</w:t>
      </w:r>
      <w:r w:rsidR="00A268D8" w:rsidRPr="00790901">
        <w:rPr>
          <w:i/>
          <w:lang w:val="sr-Latn-RS"/>
        </w:rPr>
        <w:t>unit</w:t>
      </w:r>
      <w:r w:rsidR="00A268D8">
        <w:rPr>
          <w:lang w:val="sr-Latn-RS"/>
        </w:rPr>
        <w:t xml:space="preserve"> </w:t>
      </w:r>
      <w:r>
        <w:rPr>
          <w:lang w:val="sr-Latn-RS"/>
        </w:rPr>
        <w:t>testovi) a drugi čitave komponente (</w:t>
      </w:r>
      <w:r w:rsidR="00A268D8" w:rsidRPr="00790901">
        <w:rPr>
          <w:i/>
          <w:lang w:val="sr-Latn-RS"/>
        </w:rPr>
        <w:t>component</w:t>
      </w:r>
      <w:r w:rsidR="00A268D8">
        <w:rPr>
          <w:lang w:val="sr-Latn-RS"/>
        </w:rPr>
        <w:t xml:space="preserve"> </w:t>
      </w:r>
      <w:r>
        <w:rPr>
          <w:lang w:val="sr-Latn-RS"/>
        </w:rPr>
        <w:t xml:space="preserve">testovi). </w:t>
      </w:r>
      <w:r w:rsidRPr="00E40A8C">
        <w:rPr>
          <w:i/>
          <w:lang w:val="sr-Latn-RS"/>
        </w:rPr>
        <w:t>Unit</w:t>
      </w:r>
      <w:r>
        <w:rPr>
          <w:lang w:val="sr-Latn-RS"/>
        </w:rPr>
        <w:t xml:space="preserve"> testovi predstavljaju manje celine koda napisane od strane testera ili programera. Pomoću ovih testova </w:t>
      </w:r>
      <w:r w:rsidR="00A268D8">
        <w:rPr>
          <w:lang w:val="sr-Latn-RS"/>
        </w:rPr>
        <w:t xml:space="preserve">proveravaju </w:t>
      </w:r>
      <w:r>
        <w:rPr>
          <w:lang w:val="sr-Latn-RS"/>
        </w:rPr>
        <w:t>se delovi koda koji imaju jedinstvenu funkcionalnost</w:t>
      </w:r>
      <w:ins w:id="5" w:author="Branislav Atlagic" w:date="2019-10-04T10:00:00Z">
        <w:r w:rsidR="00A268D8">
          <w:rPr>
            <w:lang w:val="sr-Latn-RS"/>
          </w:rPr>
          <w:t>,</w:t>
        </w:r>
      </w:ins>
      <w:r>
        <w:rPr>
          <w:lang w:val="sr-Latn-RS"/>
        </w:rPr>
        <w:t xml:space="preserve"> kao što su jedna metoda ili funkcija.</w:t>
      </w:r>
    </w:p>
    <w:p w14:paraId="6468590E" w14:textId="030C685C" w:rsidR="00852012" w:rsidRPr="00852012" w:rsidRDefault="000D0344" w:rsidP="00646F41">
      <w:pPr>
        <w:rPr>
          <w:b/>
          <w:i/>
          <w:lang w:val="sr-Latn-RS"/>
        </w:rPr>
      </w:pPr>
      <w:r>
        <w:rPr>
          <w:b/>
          <w:lang w:val="sr-Latn-RS"/>
        </w:rPr>
        <w:t>3</w:t>
      </w:r>
      <w:r w:rsidR="00852012" w:rsidRPr="00852012">
        <w:rPr>
          <w:b/>
          <w:lang w:val="sr-Latn-RS"/>
        </w:rPr>
        <w:t xml:space="preserve">.5 </w:t>
      </w:r>
      <w:r w:rsidR="00852012" w:rsidRPr="00852012">
        <w:rPr>
          <w:b/>
          <w:i/>
          <w:lang w:val="sr-Latn-RS"/>
        </w:rPr>
        <w:t>Open Cover</w:t>
      </w:r>
    </w:p>
    <w:p w14:paraId="7867CBB7" w14:textId="77777777" w:rsidR="00695ECC" w:rsidRDefault="00695ECC" w:rsidP="00695ECC">
      <w:pPr>
        <w:rPr>
          <w:lang w:val="sr-Latn-RS"/>
        </w:rPr>
      </w:pPr>
      <w:r>
        <w:rPr>
          <w:lang w:val="sr-Latn-RS"/>
        </w:rPr>
        <w:t xml:space="preserve">Za merenje procenta pokrivensti koda testovima koristi se alat pod nazivom </w:t>
      </w:r>
      <w:r w:rsidRPr="00E40A8C">
        <w:rPr>
          <w:i/>
          <w:lang w:val="sr-Latn-RS"/>
        </w:rPr>
        <w:t>Open Cover</w:t>
      </w:r>
      <w:r>
        <w:rPr>
          <w:lang w:val="sr-Latn-RS"/>
        </w:rPr>
        <w:t xml:space="preserve">. </w:t>
      </w:r>
      <w:r w:rsidRPr="00E40A8C">
        <w:rPr>
          <w:i/>
          <w:lang w:val="sr-Latn-RS"/>
        </w:rPr>
        <w:t>Open Cover</w:t>
      </w:r>
      <w:r>
        <w:rPr>
          <w:lang w:val="sr-Latn-RS"/>
        </w:rPr>
        <w:t xml:space="preserve"> je besplatan alat koji može da se primenjuje na </w:t>
      </w:r>
      <w:r w:rsidRPr="00E40A8C">
        <w:rPr>
          <w:i/>
          <w:lang w:val="sr-Latn-RS"/>
        </w:rPr>
        <w:t>.NET</w:t>
      </w:r>
      <w:r>
        <w:rPr>
          <w:lang w:val="sr-Latn-RS"/>
        </w:rPr>
        <w:t xml:space="preserve"> 2.0 i novijim verzijama. Pomoću ovog alata možemo da pratimo pokrivenost grana kao i pokrivenost određenih sekvenci koda.</w:t>
      </w:r>
    </w:p>
    <w:p w14:paraId="7060876B" w14:textId="77777777" w:rsidR="00852012" w:rsidRDefault="00852012" w:rsidP="00646F41">
      <w:pPr>
        <w:rPr>
          <w:b/>
          <w:i/>
        </w:rPr>
      </w:pPr>
    </w:p>
    <w:p w14:paraId="41346B8A" w14:textId="0E65F860" w:rsidR="00852012" w:rsidRPr="00702E3A" w:rsidRDefault="000D0344" w:rsidP="00646F41">
      <w:pPr>
        <w:rPr>
          <w:b/>
        </w:rPr>
      </w:pPr>
      <w:r w:rsidRPr="00702E3A">
        <w:rPr>
          <w:b/>
        </w:rPr>
        <w:t>3</w:t>
      </w:r>
      <w:r w:rsidR="00852012" w:rsidRPr="00702E3A">
        <w:rPr>
          <w:b/>
        </w:rPr>
        <w:t>.</w:t>
      </w:r>
      <w:r w:rsidRPr="00702E3A">
        <w:rPr>
          <w:b/>
        </w:rPr>
        <w:t>6</w:t>
      </w:r>
      <w:r w:rsidR="00852012" w:rsidRPr="00702E3A">
        <w:rPr>
          <w:b/>
        </w:rPr>
        <w:t xml:space="preserve"> </w:t>
      </w:r>
      <w:r w:rsidR="00852012" w:rsidRPr="00702E3A">
        <w:rPr>
          <w:b/>
          <w:i/>
        </w:rPr>
        <w:t>Windows Communication Foundation</w:t>
      </w:r>
      <w:r w:rsidR="00852012" w:rsidRPr="00702E3A">
        <w:rPr>
          <w:b/>
        </w:rPr>
        <w:t xml:space="preserve"> (WCF)</w:t>
      </w:r>
    </w:p>
    <w:p w14:paraId="2B184A0D" w14:textId="75247936" w:rsidR="00852012" w:rsidRPr="00702E3A" w:rsidRDefault="005332B5" w:rsidP="00BC2A54">
      <w:pPr>
        <w:rPr>
          <w:lang w:val="sr-Latn-RS"/>
        </w:rPr>
      </w:pPr>
      <w:r w:rsidRPr="00702E3A">
        <w:rPr>
          <w:i/>
          <w:lang w:val="sr-Latn-RS"/>
        </w:rPr>
        <w:t>Windows Communication Foundation</w:t>
      </w:r>
      <w:r w:rsidRPr="00702E3A">
        <w:rPr>
          <w:lang w:val="sr-Latn-RS"/>
        </w:rPr>
        <w:t xml:space="preserve"> (WCF) jeste model za razmenu podataka</w:t>
      </w:r>
      <w:r w:rsidR="005A3B2D" w:rsidRPr="00702E3A">
        <w:rPr>
          <w:lang w:val="sr-Latn-RS"/>
        </w:rPr>
        <w:t xml:space="preserve"> koji</w:t>
      </w:r>
      <w:r w:rsidRPr="00702E3A">
        <w:rPr>
          <w:lang w:val="sr-Latn-RS"/>
        </w:rPr>
        <w:t xml:space="preserve"> omogućava komunikaciju preko mreže ili lokalnu komunikaciju. WCF uključuje set biblioteka koje su razvijene za distribuirano programiranje</w:t>
      </w:r>
      <w:r w:rsidR="00B933A6" w:rsidRPr="00702E3A">
        <w:rPr>
          <w:lang w:val="sr-Latn-RS"/>
        </w:rPr>
        <w:t xml:space="preserve"> </w:t>
      </w:r>
      <w:r w:rsidR="00B933A6" w:rsidRPr="00702E3A">
        <w:rPr>
          <w:lang w:val="sr-Latn-RS"/>
        </w:rPr>
        <w:fldChar w:fldCharType="begin"/>
      </w:r>
      <w:r w:rsidR="00B933A6" w:rsidRPr="00702E3A">
        <w:rPr>
          <w:lang w:val="sr-Latn-RS"/>
        </w:rPr>
        <w:instrText xml:space="preserve"> REF _Ref20291620 \n \h </w:instrText>
      </w:r>
      <w:r w:rsidR="005A3B2D" w:rsidRPr="00702E3A">
        <w:rPr>
          <w:lang w:val="sr-Latn-RS"/>
        </w:rPr>
        <w:instrText xml:space="preserve"> \* MERGEFORMAT </w:instrText>
      </w:r>
      <w:r w:rsidR="00B933A6" w:rsidRPr="00702E3A">
        <w:rPr>
          <w:lang w:val="sr-Latn-RS"/>
        </w:rPr>
      </w:r>
      <w:r w:rsidR="00B933A6" w:rsidRPr="00702E3A">
        <w:rPr>
          <w:lang w:val="sr-Latn-RS"/>
        </w:rPr>
        <w:fldChar w:fldCharType="separate"/>
      </w:r>
      <w:r w:rsidR="00B933A6" w:rsidRPr="00702E3A">
        <w:rPr>
          <w:lang w:val="sr-Latn-RS"/>
        </w:rPr>
        <w:t>[8]</w:t>
      </w:r>
      <w:r w:rsidR="00B933A6" w:rsidRPr="00702E3A">
        <w:rPr>
          <w:lang w:val="sr-Latn-RS"/>
        </w:rPr>
        <w:fldChar w:fldCharType="end"/>
      </w:r>
      <w:r w:rsidRPr="00702E3A">
        <w:rPr>
          <w:lang w:val="sr-Latn-RS"/>
        </w:rPr>
        <w:t>.</w:t>
      </w:r>
      <w:r w:rsidR="00BC2A54" w:rsidRPr="00702E3A">
        <w:rPr>
          <w:noProof/>
          <w:lang w:val="sr-Latn-RS" w:eastAsia="sr-Latn-RS"/>
        </w:rPr>
        <w:t xml:space="preserve"> </w:t>
      </w:r>
      <w:r w:rsidR="00852012" w:rsidRPr="00702E3A">
        <w:rPr>
          <w:noProof/>
          <w:lang w:val="sr-Latn-RS" w:eastAsia="sr-Latn-RS"/>
        </w:rPr>
        <w:drawing>
          <wp:inline distT="0" distB="0" distL="0" distR="0" wp14:anchorId="2D4577C5" wp14:editId="57C98FFD">
            <wp:extent cx="2945080" cy="10731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CF_Endpoint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795" cy="111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1953" w14:textId="0412BAD9" w:rsidR="00852012" w:rsidRPr="00702E3A" w:rsidRDefault="00852012" w:rsidP="007F49A2">
      <w:pPr>
        <w:pStyle w:val="Caption"/>
        <w:jc w:val="center"/>
      </w:pPr>
      <w:r w:rsidRPr="00702E3A">
        <w:t>Slika 3.1 - WCF dijagram</w:t>
      </w:r>
      <w:r w:rsidR="00B933A6" w:rsidRPr="00702E3A">
        <w:t xml:space="preserve"> </w:t>
      </w:r>
      <w:r w:rsidR="00B933A6" w:rsidRPr="00702E3A">
        <w:fldChar w:fldCharType="begin"/>
      </w:r>
      <w:r w:rsidR="00B933A6" w:rsidRPr="00702E3A">
        <w:instrText xml:space="preserve"> REF _Ref20291620 \n \h </w:instrText>
      </w:r>
      <w:r w:rsidR="005A3B2D" w:rsidRPr="00702E3A">
        <w:instrText xml:space="preserve"> \* MERGEFORMAT </w:instrText>
      </w:r>
      <w:r w:rsidR="00B933A6" w:rsidRPr="00702E3A">
        <w:fldChar w:fldCharType="separate"/>
      </w:r>
      <w:r w:rsidR="00B933A6" w:rsidRPr="00702E3A">
        <w:t>[8]</w:t>
      </w:r>
      <w:r w:rsidR="00B933A6" w:rsidRPr="00702E3A">
        <w:fldChar w:fldCharType="end"/>
      </w:r>
    </w:p>
    <w:p w14:paraId="69A3BD2C" w14:textId="77777777" w:rsidR="00D123C2" w:rsidRPr="00702E3A" w:rsidRDefault="00D123C2" w:rsidP="00852012">
      <w:pPr>
        <w:rPr>
          <w:b/>
          <w:lang w:val="sr-Latn-RS"/>
        </w:rPr>
      </w:pPr>
    </w:p>
    <w:p w14:paraId="499D1E92" w14:textId="77777777" w:rsidR="00D123C2" w:rsidRPr="00702E3A" w:rsidRDefault="00D123C2" w:rsidP="00852012">
      <w:pPr>
        <w:rPr>
          <w:b/>
          <w:lang w:val="sr-Latn-RS"/>
        </w:rPr>
      </w:pPr>
    </w:p>
    <w:p w14:paraId="16546E21" w14:textId="1748E546" w:rsidR="005D1BCF" w:rsidRPr="00702E3A" w:rsidRDefault="005D1BCF" w:rsidP="00852012">
      <w:pPr>
        <w:rPr>
          <w:b/>
          <w:lang w:val="sr-Latn-RS"/>
        </w:rPr>
      </w:pPr>
      <w:r w:rsidRPr="00702E3A">
        <w:rPr>
          <w:b/>
          <w:lang w:val="sr-Latn-RS"/>
        </w:rPr>
        <w:lastRenderedPageBreak/>
        <w:t>3.</w:t>
      </w:r>
      <w:r w:rsidR="000D0344" w:rsidRPr="00702E3A">
        <w:rPr>
          <w:b/>
          <w:lang w:val="sr-Latn-RS"/>
        </w:rPr>
        <w:t>7</w:t>
      </w:r>
      <w:r w:rsidRPr="00702E3A">
        <w:rPr>
          <w:b/>
          <w:lang w:val="sr-Latn-RS"/>
        </w:rPr>
        <w:t xml:space="preserve"> Generički tipovi podataka</w:t>
      </w:r>
    </w:p>
    <w:p w14:paraId="1B798F75" w14:textId="0D016C91" w:rsidR="009A2092" w:rsidRPr="00702E3A" w:rsidRDefault="009A2092" w:rsidP="009A2092">
      <w:pPr>
        <w:rPr>
          <w:lang w:val="sr-Latn-RS"/>
        </w:rPr>
      </w:pPr>
      <w:r w:rsidRPr="00702E3A">
        <w:rPr>
          <w:lang w:val="sr-Latn-RS"/>
        </w:rPr>
        <w:t xml:space="preserve">Generički tipovi podataka su uvedeni u C# verziji 2.0. Oni omogućavaju da se definiše klasa sa </w:t>
      </w:r>
      <w:r w:rsidR="009C1CFE" w:rsidRPr="00702E3A">
        <w:rPr>
          <w:lang w:val="sr-Latn-RS"/>
        </w:rPr>
        <w:t>rezervisanim</w:t>
      </w:r>
      <w:r w:rsidRPr="00702E3A">
        <w:rPr>
          <w:lang w:val="sr-Latn-RS"/>
        </w:rPr>
        <w:t xml:space="preserve"> mesto</w:t>
      </w:r>
      <w:ins w:id="6" w:author="Mita" w:date="2019-09-26T09:45:00Z">
        <w:r w:rsidR="009C1CFE" w:rsidRPr="00702E3A">
          <w:rPr>
            <w:lang w:val="sr-Latn-RS"/>
          </w:rPr>
          <w:t>m</w:t>
        </w:r>
      </w:ins>
      <w:r w:rsidRPr="00702E3A">
        <w:rPr>
          <w:lang w:val="sr-Latn-RS"/>
        </w:rPr>
        <w:t xml:space="preserve"> za tip polja, tip povratne vrednosti funkcije ili tip parametra u samoj funkciji</w:t>
      </w:r>
      <w:r w:rsidR="00266B36" w:rsidRPr="00702E3A">
        <w:rPr>
          <w:lang w:val="sr-Latn-RS"/>
        </w:rPr>
        <w:t xml:space="preserve"> </w:t>
      </w:r>
      <w:r w:rsidR="00266B36" w:rsidRPr="00702E3A">
        <w:rPr>
          <w:lang w:val="sr-Latn-RS"/>
        </w:rPr>
        <w:fldChar w:fldCharType="begin"/>
      </w:r>
      <w:r w:rsidR="00266B36" w:rsidRPr="00702E3A">
        <w:rPr>
          <w:lang w:val="sr-Latn-RS"/>
        </w:rPr>
        <w:instrText xml:space="preserve"> REF _Ref20291701 \n \h </w:instrText>
      </w:r>
      <w:r w:rsidR="005A3B2D" w:rsidRPr="00702E3A">
        <w:rPr>
          <w:lang w:val="sr-Latn-RS"/>
        </w:rPr>
        <w:instrText xml:space="preserve"> \* MERGEFORMAT </w:instrText>
      </w:r>
      <w:r w:rsidR="00266B36" w:rsidRPr="00702E3A">
        <w:rPr>
          <w:lang w:val="sr-Latn-RS"/>
        </w:rPr>
      </w:r>
      <w:r w:rsidR="00266B36" w:rsidRPr="00702E3A">
        <w:rPr>
          <w:lang w:val="sr-Latn-RS"/>
        </w:rPr>
        <w:fldChar w:fldCharType="separate"/>
      </w:r>
      <w:r w:rsidR="00266B36" w:rsidRPr="00702E3A">
        <w:rPr>
          <w:lang w:val="sr-Latn-RS"/>
        </w:rPr>
        <w:t>[9]</w:t>
      </w:r>
      <w:r w:rsidR="00266B36" w:rsidRPr="00702E3A">
        <w:rPr>
          <w:lang w:val="sr-Latn-RS"/>
        </w:rPr>
        <w:fldChar w:fldCharType="end"/>
      </w:r>
      <w:r w:rsidRPr="00702E3A">
        <w:rPr>
          <w:lang w:val="sr-Latn-RS"/>
        </w:rPr>
        <w:t>. Generički tipovi podataka se najviše upotrebljavaju kod metoda koje rukuju sa kolekcijama</w:t>
      </w:r>
      <w:r w:rsidR="00266B36" w:rsidRPr="00702E3A">
        <w:rPr>
          <w:lang w:val="sr-Latn-RS"/>
        </w:rPr>
        <w:t xml:space="preserve"> </w:t>
      </w:r>
      <w:r w:rsidR="00266B36" w:rsidRPr="00702E3A">
        <w:rPr>
          <w:lang w:val="sr-Latn-RS"/>
        </w:rPr>
        <w:fldChar w:fldCharType="begin"/>
      </w:r>
      <w:r w:rsidR="00266B36" w:rsidRPr="00702E3A">
        <w:rPr>
          <w:lang w:val="sr-Latn-RS"/>
        </w:rPr>
        <w:instrText xml:space="preserve"> REF _Ref20291717 \n \h </w:instrText>
      </w:r>
      <w:r w:rsidR="005A3B2D" w:rsidRPr="00702E3A">
        <w:rPr>
          <w:lang w:val="sr-Latn-RS"/>
        </w:rPr>
        <w:instrText xml:space="preserve"> \* MERGEFORMAT </w:instrText>
      </w:r>
      <w:r w:rsidR="00266B36" w:rsidRPr="00702E3A">
        <w:rPr>
          <w:lang w:val="sr-Latn-RS"/>
        </w:rPr>
      </w:r>
      <w:r w:rsidR="00266B36" w:rsidRPr="00702E3A">
        <w:rPr>
          <w:lang w:val="sr-Latn-RS"/>
        </w:rPr>
        <w:fldChar w:fldCharType="separate"/>
      </w:r>
      <w:r w:rsidR="00266B36" w:rsidRPr="00702E3A">
        <w:rPr>
          <w:lang w:val="sr-Latn-RS"/>
        </w:rPr>
        <w:t>[10]</w:t>
      </w:r>
      <w:r w:rsidR="00266B36" w:rsidRPr="00702E3A">
        <w:rPr>
          <w:lang w:val="sr-Latn-RS"/>
        </w:rPr>
        <w:fldChar w:fldCharType="end"/>
      </w:r>
      <w:r w:rsidRPr="00702E3A">
        <w:rPr>
          <w:lang w:val="sr-Latn-RS"/>
        </w:rPr>
        <w:t>.</w:t>
      </w:r>
    </w:p>
    <w:p w14:paraId="21812996" w14:textId="51F927BD" w:rsidR="009A2092" w:rsidRPr="00702E3A" w:rsidRDefault="009A2092" w:rsidP="009A2092">
      <w:pPr>
        <w:rPr>
          <w:lang w:val="sr-Latn-RS"/>
        </w:rPr>
      </w:pPr>
    </w:p>
    <w:p w14:paraId="4951DA34" w14:textId="5C4D21CF" w:rsidR="005D1BCF" w:rsidRPr="00702E3A" w:rsidRDefault="002E1843" w:rsidP="00852012">
      <w:pPr>
        <w:rPr>
          <w:b/>
          <w:i/>
        </w:rPr>
      </w:pPr>
      <w:r w:rsidRPr="00702E3A">
        <w:rPr>
          <w:b/>
        </w:rPr>
        <w:t>3.</w:t>
      </w:r>
      <w:r w:rsidR="000D0344" w:rsidRPr="00702E3A">
        <w:rPr>
          <w:b/>
        </w:rPr>
        <w:t>8</w:t>
      </w:r>
      <w:r w:rsidRPr="00702E3A">
        <w:rPr>
          <w:b/>
        </w:rPr>
        <w:t xml:space="preserve"> </w:t>
      </w:r>
      <w:r w:rsidRPr="00702E3A">
        <w:rPr>
          <w:b/>
          <w:i/>
        </w:rPr>
        <w:t>Callback Handler</w:t>
      </w:r>
    </w:p>
    <w:p w14:paraId="3C6248B6" w14:textId="65CB79B0" w:rsidR="00AB07FD" w:rsidRDefault="00AB07FD" w:rsidP="00AB07FD">
      <w:pPr>
        <w:rPr>
          <w:i/>
          <w:lang w:val="sr-Latn-RS"/>
        </w:rPr>
      </w:pPr>
      <w:r w:rsidRPr="00702E3A">
        <w:rPr>
          <w:i/>
          <w:lang w:val="sr-Latn-RS"/>
        </w:rPr>
        <w:t>Callback</w:t>
      </w:r>
      <w:r w:rsidR="00FE7A5D" w:rsidRPr="00702E3A">
        <w:rPr>
          <w:lang w:val="sr-Latn-RS"/>
        </w:rPr>
        <w:t xml:space="preserve"> je interf</w:t>
      </w:r>
      <w:r w:rsidRPr="00702E3A">
        <w:rPr>
          <w:lang w:val="sr-Latn-RS"/>
        </w:rPr>
        <w:t>e</w:t>
      </w:r>
      <w:r w:rsidR="00FE7A5D" w:rsidRPr="00702E3A">
        <w:rPr>
          <w:lang w:val="sr-Latn-RS"/>
        </w:rPr>
        <w:t>j</w:t>
      </w:r>
      <w:r w:rsidRPr="00702E3A">
        <w:rPr>
          <w:lang w:val="sr-Latn-RS"/>
        </w:rPr>
        <w:t xml:space="preserve">s </w:t>
      </w:r>
      <w:r w:rsidR="00FF55E5" w:rsidRPr="00702E3A">
        <w:rPr>
          <w:lang w:val="sr-Latn-RS"/>
        </w:rPr>
        <w:t xml:space="preserve">definisan kao </w:t>
      </w:r>
      <w:r w:rsidR="00A35D8B" w:rsidRPr="00702E3A">
        <w:rPr>
          <w:lang w:val="sr-Latn-RS"/>
        </w:rPr>
        <w:t xml:space="preserve">atribut </w:t>
      </w:r>
      <w:r w:rsidR="00FF55E5" w:rsidRPr="00702E3A">
        <w:rPr>
          <w:lang w:val="sr-Latn-RS"/>
        </w:rPr>
        <w:t>drugog</w:t>
      </w:r>
      <w:r w:rsidR="00A35D8B" w:rsidRPr="00702E3A">
        <w:rPr>
          <w:lang w:val="sr-Latn-RS"/>
        </w:rPr>
        <w:t xml:space="preserve"> interf</w:t>
      </w:r>
      <w:r w:rsidRPr="00702E3A">
        <w:rPr>
          <w:lang w:val="sr-Latn-RS"/>
        </w:rPr>
        <w:t>e</w:t>
      </w:r>
      <w:r w:rsidR="00A35D8B" w:rsidRPr="00702E3A">
        <w:rPr>
          <w:lang w:val="sr-Latn-RS"/>
        </w:rPr>
        <w:t>j</w:t>
      </w:r>
      <w:r w:rsidRPr="00702E3A">
        <w:rPr>
          <w:lang w:val="sr-Latn-RS"/>
        </w:rPr>
        <w:t xml:space="preserve">sa koji izlaže servis. </w:t>
      </w:r>
      <w:r w:rsidRPr="00702E3A">
        <w:rPr>
          <w:i/>
          <w:lang w:val="sr-Latn-RS"/>
        </w:rPr>
        <w:t>Callback</w:t>
      </w:r>
      <w:r w:rsidRPr="00702E3A">
        <w:rPr>
          <w:lang w:val="sr-Latn-RS"/>
        </w:rPr>
        <w:t xml:space="preserve"> interfejs treba da implementira klijent koji ostvaruje vezu sa serverom. </w:t>
      </w:r>
      <w:r w:rsidRPr="00702E3A">
        <w:rPr>
          <w:i/>
          <w:lang w:val="sr-Latn-RS"/>
        </w:rPr>
        <w:t>Callback</w:t>
      </w:r>
      <w:r w:rsidRPr="00702E3A">
        <w:rPr>
          <w:lang w:val="sr-Latn-RS"/>
        </w:rPr>
        <w:t xml:space="preserve"> se koristi kada server treba da obavesti klijenta da se desio neki događaj ili da isporuči klijentu neke podatke bez potrebe da klijent kreira </w:t>
      </w:r>
      <w:r w:rsidR="00FF55E5" w:rsidRPr="00702E3A">
        <w:rPr>
          <w:i/>
          <w:lang w:val="sr-Latn-RS"/>
        </w:rPr>
        <w:t>H</w:t>
      </w:r>
      <w:r w:rsidRPr="00702E3A">
        <w:rPr>
          <w:i/>
          <w:lang w:val="sr-Latn-RS"/>
        </w:rPr>
        <w:t>ost.</w:t>
      </w:r>
    </w:p>
    <w:p w14:paraId="5DF344ED" w14:textId="77777777" w:rsidR="005877B6" w:rsidRDefault="005877B6" w:rsidP="005877B6">
      <w:pPr>
        <w:rPr>
          <w:i/>
          <w:lang w:val="sr-Latn-RS"/>
        </w:rPr>
      </w:pPr>
    </w:p>
    <w:p w14:paraId="58A818C1" w14:textId="77777777" w:rsidR="002E1843" w:rsidRDefault="005877B6" w:rsidP="00852012">
      <w:pPr>
        <w:rPr>
          <w:b/>
        </w:rPr>
      </w:pPr>
      <w:r w:rsidRPr="005877B6">
        <w:rPr>
          <w:b/>
        </w:rPr>
        <w:t>4. IMPLEMENTACIJA PROGRAMSKOG REŠENJA</w:t>
      </w:r>
    </w:p>
    <w:p w14:paraId="43CA8A17" w14:textId="49644EA8" w:rsidR="005877B6" w:rsidRDefault="005877B6" w:rsidP="00852012">
      <w:pPr>
        <w:rPr>
          <w:b/>
          <w:lang w:val="sr-Latn-RS"/>
        </w:rPr>
      </w:pPr>
      <w:r>
        <w:rPr>
          <w:b/>
        </w:rPr>
        <w:t xml:space="preserve">4.1 </w:t>
      </w:r>
      <w:r w:rsidRPr="0005668D">
        <w:rPr>
          <w:b/>
          <w:lang w:val="sr-Latn-RS"/>
        </w:rPr>
        <w:t>Arhitektura realizovanog rešenja</w:t>
      </w:r>
    </w:p>
    <w:p w14:paraId="282A5CF2" w14:textId="77777777" w:rsidR="00DA1D9F" w:rsidRDefault="00DA1D9F" w:rsidP="00852012">
      <w:pPr>
        <w:rPr>
          <w:b/>
        </w:rPr>
      </w:pPr>
    </w:p>
    <w:p w14:paraId="4C20765C" w14:textId="77777777" w:rsidR="005877B6" w:rsidRDefault="005877B6" w:rsidP="005877B6">
      <w:pPr>
        <w:keepNext/>
        <w:jc w:val="center"/>
      </w:pPr>
      <w:r>
        <w:rPr>
          <w:noProof/>
          <w:lang w:val="sr-Latn-RS" w:eastAsia="sr-Latn-RS"/>
        </w:rPr>
        <w:drawing>
          <wp:inline distT="0" distB="0" distL="0" distR="0" wp14:anchorId="5EE3F1C4" wp14:editId="7A146A91">
            <wp:extent cx="3085861" cy="227407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hitekturaSaR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902" cy="22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97BE" w14:textId="78EC4FDD" w:rsidR="005877B6" w:rsidRDefault="005877B6" w:rsidP="005877B6">
      <w:pPr>
        <w:pStyle w:val="Caption"/>
        <w:jc w:val="center"/>
      </w:pPr>
      <w:r>
        <w:t xml:space="preserve">Slika </w:t>
      </w:r>
      <w:r w:rsidR="00FF3FC9">
        <w:t>4.1 -</w:t>
      </w:r>
      <w:r>
        <w:t xml:space="preserve"> Arhitektura implementiranog rešenja</w:t>
      </w:r>
    </w:p>
    <w:p w14:paraId="31EF1237" w14:textId="08B19372" w:rsidR="005877B6" w:rsidRDefault="003C03F6" w:rsidP="005877B6">
      <w:pPr>
        <w:rPr>
          <w:lang w:val="sr-Latn-RS"/>
        </w:rPr>
      </w:pPr>
      <w:r>
        <w:rPr>
          <w:lang w:val="sr-Latn-RS"/>
        </w:rPr>
        <w:t xml:space="preserve">Slika 4.1 </w:t>
      </w:r>
      <w:r w:rsidR="005877B6">
        <w:rPr>
          <w:lang w:val="sr-Latn-RS"/>
        </w:rPr>
        <w:t xml:space="preserve">prikazuje </w:t>
      </w:r>
      <w:r w:rsidR="0096006B">
        <w:rPr>
          <w:lang w:val="sr-Latn-RS"/>
        </w:rPr>
        <w:t>arhitekturu</w:t>
      </w:r>
      <w:r w:rsidR="005877B6">
        <w:rPr>
          <w:lang w:val="sr-Latn-RS"/>
        </w:rPr>
        <w:t xml:space="preserve"> implementiranog rešenja. Prethodno navedene komponente čine </w:t>
      </w:r>
      <w:r w:rsidR="00B650CF">
        <w:rPr>
          <w:lang w:val="sr-Latn-RS"/>
        </w:rPr>
        <w:t>mehanizam</w:t>
      </w:r>
      <w:r w:rsidR="005877B6">
        <w:rPr>
          <w:lang w:val="sr-Latn-RS"/>
        </w:rPr>
        <w:t xml:space="preserve"> za razmenu podataka po ugledu na </w:t>
      </w:r>
      <w:r w:rsidR="005877B6" w:rsidRPr="00AC0909">
        <w:rPr>
          <w:i/>
          <w:lang w:val="sr-Latn-RS"/>
        </w:rPr>
        <w:t>Kafka</w:t>
      </w:r>
      <w:r w:rsidR="005877B6">
        <w:rPr>
          <w:lang w:val="sr-Latn-RS"/>
        </w:rPr>
        <w:t xml:space="preserve"> rešenje. Na slici je prikazana </w:t>
      </w:r>
      <w:r w:rsidR="005877B6" w:rsidRPr="00AC0909">
        <w:rPr>
          <w:i/>
          <w:lang w:val="sr-Latn-RS"/>
        </w:rPr>
        <w:t>Hot</w:t>
      </w:r>
      <w:r w:rsidR="005877B6">
        <w:rPr>
          <w:lang w:val="sr-Latn-RS"/>
        </w:rPr>
        <w:t xml:space="preserve"> i </w:t>
      </w:r>
      <w:r w:rsidR="005877B6" w:rsidRPr="00AC0909">
        <w:rPr>
          <w:i/>
          <w:lang w:val="sr-Latn-RS"/>
        </w:rPr>
        <w:t>Sta</w:t>
      </w:r>
      <w:r w:rsidR="00F81E53" w:rsidRPr="00AC0909">
        <w:rPr>
          <w:i/>
          <w:lang w:val="sr-Latn-RS"/>
        </w:rPr>
        <w:t>n</w:t>
      </w:r>
      <w:r w:rsidR="005877B6" w:rsidRPr="00AC0909">
        <w:rPr>
          <w:i/>
          <w:lang w:val="sr-Latn-RS"/>
        </w:rPr>
        <w:t>dBy</w:t>
      </w:r>
      <w:r w:rsidR="005877B6">
        <w:rPr>
          <w:lang w:val="sr-Latn-RS"/>
        </w:rPr>
        <w:t xml:space="preserve"> strana sistema. </w:t>
      </w:r>
      <w:r w:rsidR="005877B6" w:rsidRPr="00AC0909">
        <w:rPr>
          <w:i/>
          <w:lang w:val="sr-Latn-RS"/>
        </w:rPr>
        <w:t>Hot</w:t>
      </w:r>
      <w:r w:rsidR="005877B6">
        <w:rPr>
          <w:lang w:val="sr-Latn-RS"/>
        </w:rPr>
        <w:t xml:space="preserve"> strana je aktivna strana i komponente koja se tu nalaza aktivno učestvuju u razmeni podataka. </w:t>
      </w:r>
      <w:r w:rsidR="005877B6" w:rsidRPr="00AC0909">
        <w:rPr>
          <w:i/>
          <w:lang w:val="sr-Latn-RS"/>
        </w:rPr>
        <w:t>StandBy</w:t>
      </w:r>
      <w:r w:rsidR="005877B6">
        <w:rPr>
          <w:lang w:val="sr-Latn-RS"/>
        </w:rPr>
        <w:t xml:space="preserve"> strana je strana koja prima replikacione podatke i uvek je u stanju pripravnosti da nastavi sa radom ukoliko dođe do problema na </w:t>
      </w:r>
      <w:r w:rsidR="005877B6" w:rsidRPr="00AC0909">
        <w:rPr>
          <w:i/>
          <w:lang w:val="sr-Latn-RS"/>
        </w:rPr>
        <w:t>Hot</w:t>
      </w:r>
      <w:r w:rsidR="005877B6">
        <w:rPr>
          <w:lang w:val="sr-Latn-RS"/>
        </w:rPr>
        <w:t xml:space="preserve"> strani.</w:t>
      </w:r>
    </w:p>
    <w:p w14:paraId="3B9A98AE" w14:textId="77777777" w:rsidR="005877B6" w:rsidRDefault="005877B6" w:rsidP="005877B6">
      <w:pPr>
        <w:rPr>
          <w:lang w:val="sr-Latn-RS"/>
        </w:rPr>
      </w:pPr>
    </w:p>
    <w:p w14:paraId="34E016BD" w14:textId="77777777" w:rsidR="005877B6" w:rsidRPr="005877B6" w:rsidRDefault="005877B6" w:rsidP="005877B6">
      <w:pPr>
        <w:rPr>
          <w:b/>
          <w:lang w:val="sr-Latn-RS"/>
        </w:rPr>
      </w:pPr>
      <w:r w:rsidRPr="005877B6">
        <w:rPr>
          <w:b/>
          <w:lang w:val="sr-Latn-RS"/>
        </w:rPr>
        <w:t>4.2 Implementacija realizovanog rešenja</w:t>
      </w:r>
    </w:p>
    <w:p w14:paraId="13D52E19" w14:textId="25327E63" w:rsidR="005877B6" w:rsidRDefault="005877B6" w:rsidP="005877B6">
      <w:pPr>
        <w:rPr>
          <w:b/>
        </w:rPr>
      </w:pPr>
      <w:r w:rsidRPr="00342126">
        <w:rPr>
          <w:b/>
        </w:rPr>
        <w:t xml:space="preserve">4.2.1 </w:t>
      </w:r>
      <w:r w:rsidR="003C18F6">
        <w:rPr>
          <w:b/>
        </w:rPr>
        <w:t>Proizvođač (</w:t>
      </w:r>
      <w:r w:rsidRPr="00342126">
        <w:rPr>
          <w:b/>
          <w:i/>
        </w:rPr>
        <w:t>Producer</w:t>
      </w:r>
      <w:r w:rsidR="003C18F6">
        <w:rPr>
          <w:b/>
        </w:rPr>
        <w:t>)</w:t>
      </w:r>
    </w:p>
    <w:p w14:paraId="74563BF6" w14:textId="6845A3FC" w:rsidR="005877B6" w:rsidRDefault="005877B6" w:rsidP="005877B6">
      <w:pPr>
        <w:rPr>
          <w:lang w:val="sr-Latn-RS"/>
        </w:rPr>
      </w:pPr>
      <w:bookmarkStart w:id="7" w:name="_GoBack"/>
      <w:bookmarkEnd w:id="7"/>
      <w:r>
        <w:rPr>
          <w:lang w:val="sr-Latn-RS"/>
        </w:rPr>
        <w:t xml:space="preserve">U okviru rešenja predstavljenog u ovom poglavlju </w:t>
      </w:r>
      <w:r w:rsidR="003C18F6">
        <w:rPr>
          <w:lang w:val="sr-Latn-RS"/>
        </w:rPr>
        <w:t>proizvođač</w:t>
      </w:r>
      <w:r>
        <w:rPr>
          <w:lang w:val="sr-Latn-RS"/>
        </w:rPr>
        <w:t xml:space="preserve"> predstavlja glavni izvor podataka. Sama komponenta implementira interfejs </w:t>
      </w:r>
      <w:r w:rsidRPr="0072797F">
        <w:rPr>
          <w:i/>
          <w:lang w:val="sr-Latn-RS"/>
        </w:rPr>
        <w:t>IProducer</w:t>
      </w:r>
      <w:r>
        <w:rPr>
          <w:lang w:val="sr-Latn-RS"/>
        </w:rPr>
        <w:t>. Pomenuti interfejs sadrži dve metode:</w:t>
      </w:r>
    </w:p>
    <w:p w14:paraId="2B474621" w14:textId="77777777" w:rsidR="005877B6" w:rsidRDefault="005877B6" w:rsidP="005877B6">
      <w:pPr>
        <w:pStyle w:val="ListParagraph"/>
        <w:numPr>
          <w:ilvl w:val="0"/>
          <w:numId w:val="11"/>
        </w:numPr>
        <w:suppressAutoHyphens w:val="0"/>
        <w:spacing w:before="160" w:after="240"/>
        <w:rPr>
          <w:lang w:val="sr-Latn-RS"/>
        </w:rPr>
      </w:pPr>
      <w:r w:rsidRPr="0072797F">
        <w:rPr>
          <w:i/>
          <w:lang w:val="sr-Latn-RS"/>
        </w:rPr>
        <w:t>PublishSync</w:t>
      </w:r>
      <w:r>
        <w:rPr>
          <w:lang w:val="sr-Latn-RS"/>
        </w:rPr>
        <w:t xml:space="preserve"> – Pomoću ove metode se vrši sinhrona objava podataka i dobija se odgovor u obliku </w:t>
      </w:r>
      <w:r w:rsidRPr="0072797F">
        <w:rPr>
          <w:i/>
          <w:lang w:val="sr-Latn-RS"/>
        </w:rPr>
        <w:t>NotifyStatus-a</w:t>
      </w:r>
      <w:r>
        <w:rPr>
          <w:lang w:val="sr-Latn-RS"/>
        </w:rPr>
        <w:t xml:space="preserve"> koji nam govori da li su podaci uspešno isporučeni ili ne.</w:t>
      </w:r>
    </w:p>
    <w:p w14:paraId="685A19E8" w14:textId="77777777" w:rsidR="005877B6" w:rsidRPr="00415B4F" w:rsidRDefault="005877B6" w:rsidP="005877B6">
      <w:pPr>
        <w:pStyle w:val="ListParagraph"/>
        <w:numPr>
          <w:ilvl w:val="0"/>
          <w:numId w:val="11"/>
        </w:numPr>
        <w:suppressAutoHyphens w:val="0"/>
        <w:spacing w:before="160" w:after="240"/>
        <w:rPr>
          <w:lang w:val="sr-Latn-RS"/>
        </w:rPr>
      </w:pPr>
      <w:r w:rsidRPr="0072797F">
        <w:rPr>
          <w:i/>
          <w:lang w:val="sr-Latn-RS"/>
        </w:rPr>
        <w:t>PublishAsync</w:t>
      </w:r>
      <w:r>
        <w:rPr>
          <w:lang w:val="sr-Latn-RS"/>
        </w:rPr>
        <w:t xml:space="preserve"> – Asinhrona objava podataka. Ne čeka se odgovor i nakon poziva metode se nastavlja sa obavljanjem narednih funkcionalnosti.</w:t>
      </w:r>
    </w:p>
    <w:p w14:paraId="63A0C2C7" w14:textId="652407E2" w:rsidR="005877B6" w:rsidRPr="003C18F6" w:rsidRDefault="005877B6" w:rsidP="005877B6">
      <w:pPr>
        <w:rPr>
          <w:b/>
        </w:rPr>
      </w:pPr>
      <w:r w:rsidRPr="005877B6">
        <w:rPr>
          <w:b/>
        </w:rPr>
        <w:t xml:space="preserve">4.2.2 </w:t>
      </w:r>
      <w:r w:rsidR="003C18F6">
        <w:rPr>
          <w:b/>
        </w:rPr>
        <w:t>Potrošač (</w:t>
      </w:r>
      <w:r w:rsidRPr="005877B6">
        <w:rPr>
          <w:b/>
          <w:i/>
        </w:rPr>
        <w:t>Consumer</w:t>
      </w:r>
      <w:r w:rsidR="003C18F6">
        <w:rPr>
          <w:b/>
        </w:rPr>
        <w:t>)</w:t>
      </w:r>
    </w:p>
    <w:p w14:paraId="295D42E8" w14:textId="4142BD72" w:rsidR="005877B6" w:rsidRDefault="005877B6" w:rsidP="005877B6">
      <w:r w:rsidRPr="00E40E19">
        <w:rPr>
          <w:lang w:val="sr-Latn-RS"/>
        </w:rPr>
        <w:t xml:space="preserve">Funkcionalnost ove komponente jeste da šalje zahteve </w:t>
      </w:r>
      <w:r w:rsidR="003C18F6" w:rsidRPr="003C18F6">
        <w:rPr>
          <w:lang w:val="sr-Latn-RS"/>
        </w:rPr>
        <w:t>posredniku</w:t>
      </w:r>
      <w:r w:rsidRPr="00E40E19">
        <w:rPr>
          <w:lang w:val="sr-Latn-RS"/>
        </w:rPr>
        <w:t xml:space="preserve"> kada je spremna da obrađuje iste. </w:t>
      </w:r>
      <w:r w:rsidR="003C18F6" w:rsidRPr="003C18F6">
        <w:rPr>
          <w:lang w:val="sr-Latn-RS"/>
        </w:rPr>
        <w:t>Potrošač</w:t>
      </w:r>
      <w:r w:rsidRPr="00E40E19">
        <w:rPr>
          <w:lang w:val="sr-Latn-RS"/>
        </w:rPr>
        <w:t xml:space="preserve"> ima zadatak da vodi računa o </w:t>
      </w:r>
      <w:r w:rsidRPr="00E40E19">
        <w:rPr>
          <w:i/>
          <w:lang w:val="sr-Latn-RS"/>
        </w:rPr>
        <w:t>Offset-u</w:t>
      </w:r>
      <w:r w:rsidRPr="00E40E19">
        <w:rPr>
          <w:lang w:val="sr-Latn-RS"/>
        </w:rPr>
        <w:t xml:space="preserve">, to jest da zna do koje pozicije u particiji je stigao sa zahtevima. </w:t>
      </w:r>
      <w:r w:rsidR="003C18F6" w:rsidRPr="003C18F6">
        <w:rPr>
          <w:lang w:val="sr-Latn-RS"/>
        </w:rPr>
        <w:t>Potrošač</w:t>
      </w:r>
      <w:r w:rsidRPr="00E40E19">
        <w:rPr>
          <w:lang w:val="sr-Latn-RS"/>
        </w:rPr>
        <w:t xml:space="preserve"> ima mogućnost da uputi zahtev za podacima na dva načina</w:t>
      </w:r>
      <w:r>
        <w:t>:</w:t>
      </w:r>
    </w:p>
    <w:p w14:paraId="79DC865C" w14:textId="7ABDEE55" w:rsidR="005877B6" w:rsidRPr="00E40E19" w:rsidRDefault="005877B6" w:rsidP="005877B6">
      <w:pPr>
        <w:pStyle w:val="ListParagraph"/>
        <w:numPr>
          <w:ilvl w:val="0"/>
          <w:numId w:val="12"/>
        </w:numPr>
        <w:suppressAutoHyphens w:val="0"/>
        <w:spacing w:before="160" w:after="240"/>
        <w:rPr>
          <w:lang w:val="sr-Latn-RS"/>
        </w:rPr>
      </w:pPr>
      <w:r w:rsidRPr="00E40E19">
        <w:rPr>
          <w:i/>
          <w:lang w:val="sr-Latn-RS"/>
        </w:rPr>
        <w:t>SingleR</w:t>
      </w:r>
      <w:r w:rsidR="00F81E53">
        <w:rPr>
          <w:i/>
          <w:lang w:val="sr-Latn-RS"/>
        </w:rPr>
        <w:t>e</w:t>
      </w:r>
      <w:r w:rsidRPr="00E40E19">
        <w:rPr>
          <w:i/>
          <w:lang w:val="sr-Latn-RS"/>
        </w:rPr>
        <w:t>qu</w:t>
      </w:r>
      <w:r w:rsidR="00F81E53">
        <w:rPr>
          <w:i/>
          <w:lang w:val="sr-Latn-RS"/>
        </w:rPr>
        <w:t>e</w:t>
      </w:r>
      <w:r w:rsidRPr="00E40E19">
        <w:rPr>
          <w:i/>
          <w:lang w:val="sr-Latn-RS"/>
        </w:rPr>
        <w:t>st</w:t>
      </w:r>
      <w:r w:rsidRPr="00E40E19">
        <w:rPr>
          <w:lang w:val="sr-Latn-RS"/>
        </w:rPr>
        <w:t xml:space="preserve"> – ovaj zahtev se šalje kada je potrebno dobaviti samo jedan podatak</w:t>
      </w:r>
    </w:p>
    <w:p w14:paraId="1C1B6D96" w14:textId="77777777" w:rsidR="005877B6" w:rsidRPr="00E40E19" w:rsidRDefault="005877B6" w:rsidP="005877B6">
      <w:pPr>
        <w:pStyle w:val="ListParagraph"/>
        <w:numPr>
          <w:ilvl w:val="0"/>
          <w:numId w:val="12"/>
        </w:numPr>
        <w:suppressAutoHyphens w:val="0"/>
        <w:spacing w:before="160" w:after="240"/>
        <w:rPr>
          <w:lang w:val="sr-Latn-RS"/>
        </w:rPr>
      </w:pPr>
      <w:r w:rsidRPr="00E40E19">
        <w:rPr>
          <w:i/>
          <w:lang w:val="sr-Latn-RS"/>
        </w:rPr>
        <w:t>MultipleRequest</w:t>
      </w:r>
      <w:r w:rsidRPr="00E40E19">
        <w:rPr>
          <w:lang w:val="sr-Latn-RS"/>
        </w:rPr>
        <w:t xml:space="preserve"> – ovaj zahtev se šalje kada je potrebno dobaviti više podataka od jednom</w:t>
      </w:r>
    </w:p>
    <w:p w14:paraId="6347D833" w14:textId="6E84CE95" w:rsidR="005877B6" w:rsidRPr="003C18F6" w:rsidRDefault="005877B6" w:rsidP="005877B6">
      <w:pPr>
        <w:rPr>
          <w:b/>
          <w:lang w:val="sr-Latn-RS"/>
        </w:rPr>
      </w:pPr>
      <w:r w:rsidRPr="00E40E19">
        <w:rPr>
          <w:b/>
          <w:lang w:val="sr-Latn-RS"/>
        </w:rPr>
        <w:t>4</w:t>
      </w:r>
      <w:r w:rsidR="0035424B" w:rsidRPr="00E40E19">
        <w:rPr>
          <w:b/>
          <w:lang w:val="sr-Latn-RS"/>
        </w:rPr>
        <w:t>.2</w:t>
      </w:r>
      <w:r w:rsidRPr="00E40E19">
        <w:rPr>
          <w:b/>
          <w:lang w:val="sr-Latn-RS"/>
        </w:rPr>
        <w:t xml:space="preserve">.3 </w:t>
      </w:r>
      <w:r w:rsidR="003C18F6">
        <w:rPr>
          <w:b/>
          <w:lang w:val="sr-Latn-RS"/>
        </w:rPr>
        <w:t>Menadžer (</w:t>
      </w:r>
      <w:r w:rsidRPr="00E40E19">
        <w:rPr>
          <w:b/>
          <w:i/>
          <w:lang w:val="sr-Latn-RS"/>
        </w:rPr>
        <w:t>Manager</w:t>
      </w:r>
      <w:r w:rsidR="003C18F6">
        <w:rPr>
          <w:b/>
          <w:lang w:val="sr-Latn-RS"/>
        </w:rPr>
        <w:t>)</w:t>
      </w:r>
    </w:p>
    <w:p w14:paraId="563E0C05" w14:textId="3BF96049" w:rsidR="005877B6" w:rsidRPr="00E40E19" w:rsidRDefault="003C18F6" w:rsidP="005877B6">
      <w:pPr>
        <w:rPr>
          <w:lang w:val="sr-Latn-RS"/>
        </w:rPr>
      </w:pPr>
      <w:r w:rsidRPr="003C18F6">
        <w:rPr>
          <w:lang w:val="sr-Latn-RS"/>
        </w:rPr>
        <w:t>Menadžer</w:t>
      </w:r>
      <w:r w:rsidR="005877B6" w:rsidRPr="00E40E19">
        <w:rPr>
          <w:lang w:val="sr-Latn-RS"/>
        </w:rPr>
        <w:t xml:space="preserve"> komponenta predstavlja jednu vrstu mehanizma za isporuku podataka. Podaci primljeni od </w:t>
      </w:r>
      <w:r w:rsidRPr="003C18F6">
        <w:rPr>
          <w:lang w:val="sr-Latn-RS"/>
        </w:rPr>
        <w:t>proizvođača</w:t>
      </w:r>
      <w:r w:rsidR="005877B6" w:rsidRPr="00E40E19">
        <w:rPr>
          <w:lang w:val="sr-Latn-RS"/>
        </w:rPr>
        <w:t xml:space="preserve"> se u zavisnosti od v</w:t>
      </w:r>
      <w:r w:rsidR="007D6987">
        <w:rPr>
          <w:lang w:val="sr-Latn-RS"/>
        </w:rPr>
        <w:t>rste slanja (sinhrono ili asinh</w:t>
      </w:r>
      <w:r w:rsidR="005877B6" w:rsidRPr="00E40E19">
        <w:rPr>
          <w:lang w:val="sr-Latn-RS"/>
        </w:rPr>
        <w:t>r</w:t>
      </w:r>
      <w:r w:rsidR="007D6987">
        <w:rPr>
          <w:lang w:val="sr-Latn-RS"/>
        </w:rPr>
        <w:t>o</w:t>
      </w:r>
      <w:r w:rsidR="005877B6" w:rsidRPr="00E40E19">
        <w:rPr>
          <w:lang w:val="sr-Latn-RS"/>
        </w:rPr>
        <w:t>no) skladište u red za asinhrono slanje ili se dir</w:t>
      </w:r>
      <w:r w:rsidR="00DA1D9F">
        <w:rPr>
          <w:lang w:val="sr-Latn-RS"/>
        </w:rPr>
        <w:t>e</w:t>
      </w:r>
      <w:r w:rsidR="005877B6" w:rsidRPr="00E40E19">
        <w:rPr>
          <w:lang w:val="sr-Latn-RS"/>
        </w:rPr>
        <w:t xml:space="preserve">ktno prosleđuju </w:t>
      </w:r>
      <w:r w:rsidRPr="003C18F6">
        <w:rPr>
          <w:lang w:val="sr-Latn-RS"/>
        </w:rPr>
        <w:t>posredniku</w:t>
      </w:r>
      <w:r w:rsidR="005877B6" w:rsidRPr="00E40E19">
        <w:rPr>
          <w:lang w:val="sr-Latn-RS"/>
        </w:rPr>
        <w:t xml:space="preserve">. Sa jedne strane </w:t>
      </w:r>
      <w:r w:rsidRPr="003C18F6">
        <w:rPr>
          <w:lang w:val="sr-Latn-RS"/>
        </w:rPr>
        <w:t>menadžer</w:t>
      </w:r>
      <w:r w:rsidR="005877B6" w:rsidRPr="00E40E19">
        <w:rPr>
          <w:lang w:val="sr-Latn-RS"/>
        </w:rPr>
        <w:t xml:space="preserve"> ima podignut servis</w:t>
      </w:r>
      <w:r w:rsidR="00DA1D9F">
        <w:rPr>
          <w:lang w:val="sr-Latn-RS"/>
        </w:rPr>
        <w:t>, prema kome</w:t>
      </w:r>
      <w:r w:rsidR="005877B6" w:rsidRPr="00E40E19">
        <w:rPr>
          <w:lang w:val="sr-Latn-RS"/>
        </w:rPr>
        <w:t xml:space="preserve"> </w:t>
      </w:r>
      <w:r w:rsidRPr="003C18F6">
        <w:rPr>
          <w:lang w:val="sr-Latn-RS"/>
        </w:rPr>
        <w:t>proizvođač</w:t>
      </w:r>
      <w:r w:rsidR="005877B6" w:rsidRPr="00E40E19">
        <w:rPr>
          <w:lang w:val="sr-Latn-RS"/>
        </w:rPr>
        <w:t xml:space="preserve"> kreira komunikacioni kanal. Sa druge strane </w:t>
      </w:r>
      <w:r w:rsidRPr="003C18F6">
        <w:rPr>
          <w:lang w:val="sr-Latn-RS"/>
        </w:rPr>
        <w:t>menadžer</w:t>
      </w:r>
      <w:r w:rsidR="005877B6" w:rsidRPr="00E40E19">
        <w:rPr>
          <w:lang w:val="sr-Latn-RS"/>
        </w:rPr>
        <w:t xml:space="preserve"> kreira komunikacioni kanal prema servisu koji je podignut u </w:t>
      </w:r>
      <w:r w:rsidR="00070CFA" w:rsidRPr="00070CFA">
        <w:rPr>
          <w:lang w:val="sr-Latn-RS"/>
        </w:rPr>
        <w:t>sklopu</w:t>
      </w:r>
      <w:r w:rsidR="005877B6" w:rsidRPr="00E40E19">
        <w:rPr>
          <w:lang w:val="sr-Latn-RS"/>
        </w:rPr>
        <w:t xml:space="preserve"> </w:t>
      </w:r>
      <w:r w:rsidRPr="003C18F6">
        <w:rPr>
          <w:lang w:val="sr-Latn-RS"/>
        </w:rPr>
        <w:t>posrednika</w:t>
      </w:r>
      <w:r w:rsidR="005877B6" w:rsidRPr="00E40E19">
        <w:rPr>
          <w:lang w:val="sr-Latn-RS"/>
        </w:rPr>
        <w:t xml:space="preserve">. Pomoću tog kanala </w:t>
      </w:r>
      <w:r w:rsidRPr="003C18F6">
        <w:rPr>
          <w:lang w:val="sr-Latn-RS"/>
        </w:rPr>
        <w:t>menadžer</w:t>
      </w:r>
      <w:r w:rsidR="005877B6" w:rsidRPr="00E40E19">
        <w:rPr>
          <w:lang w:val="sr-Latn-RS"/>
        </w:rPr>
        <w:t xml:space="preserve"> isporučuje prethodno dobijene podatke.</w:t>
      </w:r>
      <w:ins w:id="8" w:author="Branislav Atlagic" w:date="2019-10-04T10:15:00Z">
        <w:r w:rsidR="00DA1D9F">
          <w:rPr>
            <w:lang w:val="sr-Latn-RS"/>
          </w:rPr>
          <w:t xml:space="preserve"> </w:t>
        </w:r>
      </w:ins>
    </w:p>
    <w:p w14:paraId="3D5D6528" w14:textId="50407A9B" w:rsidR="005877B6" w:rsidRPr="003C18F6" w:rsidRDefault="0010521D" w:rsidP="0010521D">
      <w:pPr>
        <w:rPr>
          <w:b/>
          <w:lang w:val="sr-Latn-RS"/>
        </w:rPr>
      </w:pPr>
      <w:r w:rsidRPr="00E40E19">
        <w:rPr>
          <w:b/>
          <w:lang w:val="sr-Latn-RS"/>
        </w:rPr>
        <w:t xml:space="preserve">4.2.4 </w:t>
      </w:r>
      <w:r w:rsidR="003C18F6">
        <w:rPr>
          <w:b/>
          <w:lang w:val="sr-Latn-RS"/>
        </w:rPr>
        <w:t>Posrednik (</w:t>
      </w:r>
      <w:r w:rsidRPr="00E40E19">
        <w:rPr>
          <w:b/>
          <w:i/>
          <w:lang w:val="sr-Latn-RS"/>
        </w:rPr>
        <w:t>Broker</w:t>
      </w:r>
      <w:r w:rsidR="003C18F6">
        <w:rPr>
          <w:b/>
          <w:lang w:val="sr-Latn-RS"/>
        </w:rPr>
        <w:t>)</w:t>
      </w:r>
    </w:p>
    <w:p w14:paraId="42FE79DC" w14:textId="2C8A3BD8" w:rsidR="0010521D" w:rsidRDefault="003C18F6" w:rsidP="0010521D">
      <w:pPr>
        <w:rPr>
          <w:i/>
          <w:lang w:val="sr-Latn-RS"/>
        </w:rPr>
      </w:pPr>
      <w:r w:rsidRPr="003C18F6">
        <w:rPr>
          <w:lang w:val="sr-Latn-RS"/>
        </w:rPr>
        <w:t>Posrednik</w:t>
      </w:r>
      <w:r w:rsidR="0010521D" w:rsidRPr="00E40E19">
        <w:rPr>
          <w:lang w:val="sr-Latn-RS"/>
        </w:rPr>
        <w:t xml:space="preserve"> predstavlja centralnu komponentu implementiranog rešenja. Sa jedne strane prima podatke od </w:t>
      </w:r>
      <w:r w:rsidRPr="003C18F6">
        <w:rPr>
          <w:lang w:val="sr-Latn-RS"/>
        </w:rPr>
        <w:t>menadžera</w:t>
      </w:r>
      <w:r w:rsidR="0010521D" w:rsidRPr="00E40E19">
        <w:rPr>
          <w:lang w:val="sr-Latn-RS"/>
        </w:rPr>
        <w:t xml:space="preserve"> i skladišti iste dok sa druge strane obrađuj</w:t>
      </w:r>
      <w:ins w:id="9" w:author="Mita" w:date="2019-09-26T09:58:00Z">
        <w:r w:rsidR="00EA4008">
          <w:rPr>
            <w:lang w:val="sr-Latn-RS"/>
          </w:rPr>
          <w:t>u</w:t>
        </w:r>
      </w:ins>
      <w:r w:rsidR="0010521D" w:rsidRPr="00E40E19">
        <w:rPr>
          <w:lang w:val="sr-Latn-RS"/>
        </w:rPr>
        <w:t xml:space="preserve"> zahteve od </w:t>
      </w:r>
      <w:r w:rsidRPr="003C18F6">
        <w:rPr>
          <w:lang w:val="sr-Latn-RS"/>
        </w:rPr>
        <w:t>potrošača</w:t>
      </w:r>
      <w:r w:rsidR="0010521D" w:rsidRPr="00E40E19">
        <w:rPr>
          <w:lang w:val="sr-Latn-RS"/>
        </w:rPr>
        <w:t xml:space="preserve"> i prosleđuje im tražene podatke. Ima mogućnost rada sa više </w:t>
      </w:r>
      <w:r w:rsidRPr="00467614">
        <w:rPr>
          <w:lang w:val="sr-Latn-RS"/>
        </w:rPr>
        <w:t>menadžera</w:t>
      </w:r>
      <w:r w:rsidR="0010521D" w:rsidRPr="00E40E19">
        <w:rPr>
          <w:lang w:val="sr-Latn-RS"/>
        </w:rPr>
        <w:t xml:space="preserve"> i </w:t>
      </w:r>
      <w:r w:rsidR="00467614" w:rsidRPr="00467614">
        <w:rPr>
          <w:lang w:val="sr-Latn-RS"/>
        </w:rPr>
        <w:t>potrošača</w:t>
      </w:r>
      <w:r w:rsidR="0010521D" w:rsidRPr="00E40E19">
        <w:rPr>
          <w:lang w:val="sr-Latn-RS"/>
        </w:rPr>
        <w:t xml:space="preserve"> istovremeno.</w:t>
      </w:r>
      <w:r w:rsidR="0010521D" w:rsidRPr="00E40E19">
        <w:rPr>
          <w:i/>
          <w:lang w:val="sr-Latn-RS"/>
        </w:rPr>
        <w:t xml:space="preserve"> </w:t>
      </w:r>
      <w:r w:rsidR="00467614" w:rsidRPr="00467614">
        <w:rPr>
          <w:lang w:val="sr-Latn-RS"/>
        </w:rPr>
        <w:t>Posrednik</w:t>
      </w:r>
      <w:r w:rsidR="0010521D" w:rsidRPr="00E40E19">
        <w:rPr>
          <w:lang w:val="sr-Latn-RS"/>
        </w:rPr>
        <w:t xml:space="preserve"> implementira interfejs </w:t>
      </w:r>
      <w:r w:rsidR="0010521D" w:rsidRPr="00E40E19">
        <w:rPr>
          <w:i/>
          <w:lang w:val="sr-Latn-RS"/>
        </w:rPr>
        <w:t>IBroke</w:t>
      </w:r>
      <w:r w:rsidR="0010521D" w:rsidRPr="00E40E19">
        <w:rPr>
          <w:lang w:val="sr-Latn-RS"/>
        </w:rPr>
        <w:t xml:space="preserve">. </w:t>
      </w:r>
      <w:r w:rsidR="0010521D" w:rsidRPr="00E40E19">
        <w:rPr>
          <w:i/>
          <w:lang w:val="sr-Latn-RS"/>
        </w:rPr>
        <w:t>IBroker</w:t>
      </w:r>
      <w:r w:rsidR="0010521D" w:rsidRPr="00E40E19">
        <w:rPr>
          <w:lang w:val="sr-Latn-RS"/>
        </w:rPr>
        <w:t xml:space="preserve"> nasleđuje sledeće interfejse</w:t>
      </w:r>
      <w:r w:rsidR="00D9631F" w:rsidRPr="00070CFA">
        <w:rPr>
          <w:lang w:val="sr-Latn-RS"/>
        </w:rPr>
        <w:t>:</w:t>
      </w:r>
      <w:r w:rsidR="0010521D" w:rsidRPr="00E40E19">
        <w:rPr>
          <w:lang w:val="sr-Latn-RS"/>
        </w:rPr>
        <w:t xml:space="preserve"> </w:t>
      </w:r>
      <w:r w:rsidR="0010521D" w:rsidRPr="00E40E19">
        <w:rPr>
          <w:i/>
          <w:lang w:val="sr-Latn-RS"/>
        </w:rPr>
        <w:t xml:space="preserve">IProducer </w:t>
      </w:r>
      <w:r w:rsidR="0010521D" w:rsidRPr="00E40E19">
        <w:rPr>
          <w:lang w:val="sr-Latn-RS"/>
        </w:rPr>
        <w:t xml:space="preserve">i </w:t>
      </w:r>
      <w:r w:rsidR="0010521D" w:rsidRPr="00E40E19">
        <w:rPr>
          <w:i/>
          <w:lang w:val="sr-Latn-RS"/>
        </w:rPr>
        <w:t>IConsumer.</w:t>
      </w:r>
    </w:p>
    <w:p w14:paraId="7B2216A2" w14:textId="77777777" w:rsidR="00E40E19" w:rsidRPr="00E40E19" w:rsidRDefault="00E40E19" w:rsidP="0010521D">
      <w:pPr>
        <w:rPr>
          <w:i/>
          <w:lang w:val="sr-Latn-RS"/>
        </w:rPr>
      </w:pPr>
    </w:p>
    <w:p w14:paraId="3795CDF4" w14:textId="77777777" w:rsidR="0010521D" w:rsidRPr="00E40E19" w:rsidRDefault="0010521D" w:rsidP="005877B6">
      <w:pPr>
        <w:rPr>
          <w:b/>
          <w:lang w:val="sr-Latn-RS"/>
        </w:rPr>
      </w:pPr>
      <w:r w:rsidRPr="00E40E19">
        <w:rPr>
          <w:b/>
          <w:lang w:val="sr-Latn-RS"/>
        </w:rPr>
        <w:t>4.2.5 Replikacioni servis</w:t>
      </w:r>
    </w:p>
    <w:p w14:paraId="090AEC1A" w14:textId="6441BFB4" w:rsidR="0010521D" w:rsidRDefault="0010521D" w:rsidP="0010521D">
      <w:pPr>
        <w:rPr>
          <w:lang w:val="sr-Latn-RS"/>
        </w:rPr>
      </w:pPr>
      <w:r w:rsidRPr="00E40E19">
        <w:rPr>
          <w:lang w:val="sr-Latn-RS"/>
        </w:rPr>
        <w:t xml:space="preserve">Replikacioni servis čuva </w:t>
      </w:r>
      <w:r w:rsidR="00350213">
        <w:rPr>
          <w:i/>
          <w:lang w:val="sr-Latn-RS"/>
        </w:rPr>
        <w:t>C</w:t>
      </w:r>
      <w:r w:rsidRPr="00E40E19">
        <w:rPr>
          <w:i/>
          <w:lang w:val="sr-Latn-RS"/>
        </w:rPr>
        <w:t>allback</w:t>
      </w:r>
      <w:r w:rsidRPr="00E40E19">
        <w:rPr>
          <w:lang w:val="sr-Latn-RS"/>
        </w:rPr>
        <w:t xml:space="preserve"> </w:t>
      </w:r>
      <w:r w:rsidR="00DA1D9F">
        <w:rPr>
          <w:lang w:val="sr-Latn-RS"/>
        </w:rPr>
        <w:t xml:space="preserve">metodu </w:t>
      </w:r>
      <w:r w:rsidRPr="00E40E19">
        <w:rPr>
          <w:lang w:val="sr-Latn-RS"/>
        </w:rPr>
        <w:t xml:space="preserve">klijenta kako bi mogao da mu isporuči repliku podataka ako je u </w:t>
      </w:r>
      <w:r w:rsidRPr="00E40E19">
        <w:rPr>
          <w:i/>
          <w:lang w:val="sr-Latn-RS"/>
        </w:rPr>
        <w:t>StandBy</w:t>
      </w:r>
      <w:r w:rsidRPr="00E40E19">
        <w:rPr>
          <w:lang w:val="sr-Latn-RS"/>
        </w:rPr>
        <w:t xml:space="preserve"> stanju</w:t>
      </w:r>
      <w:ins w:id="10" w:author="Branislav Atlagic" w:date="2019-10-04T10:19:00Z">
        <w:r w:rsidR="00DA1D9F">
          <w:rPr>
            <w:lang w:val="sr-Latn-RS"/>
          </w:rPr>
          <w:t>,</w:t>
        </w:r>
      </w:ins>
      <w:r w:rsidRPr="00E40E19">
        <w:rPr>
          <w:lang w:val="sr-Latn-RS"/>
        </w:rPr>
        <w:t xml:space="preserve"> ili kako bi mogao da mu prosledi zahtev za poravnanjem podataka ako je u </w:t>
      </w:r>
      <w:r w:rsidRPr="00E40E19">
        <w:rPr>
          <w:i/>
          <w:lang w:val="sr-Latn-RS"/>
        </w:rPr>
        <w:t>Hot</w:t>
      </w:r>
      <w:r w:rsidRPr="00E40E19">
        <w:rPr>
          <w:lang w:val="sr-Latn-RS"/>
        </w:rPr>
        <w:t xml:space="preserve"> stanju. Takođe čuva </w:t>
      </w:r>
      <w:r w:rsidRPr="00E40E19">
        <w:rPr>
          <w:i/>
          <w:lang w:val="sr-Latn-RS"/>
        </w:rPr>
        <w:t>callback</w:t>
      </w:r>
      <w:r w:rsidRPr="00E40E19">
        <w:rPr>
          <w:lang w:val="sr-Latn-RS"/>
        </w:rPr>
        <w:t xml:space="preserve"> partnerskog replikacionog servisa kako bi mogao da mu prosledi repliku ili podatke na zahtev za poravnanje podataka ako je u </w:t>
      </w:r>
      <w:r w:rsidRPr="00E40E19">
        <w:rPr>
          <w:i/>
          <w:lang w:val="sr-Latn-RS"/>
        </w:rPr>
        <w:t>Hot</w:t>
      </w:r>
      <w:r w:rsidRPr="00E40E19">
        <w:rPr>
          <w:lang w:val="sr-Latn-RS"/>
        </w:rPr>
        <w:t xml:space="preserve"> stanju. Ako je </w:t>
      </w:r>
      <w:r w:rsidR="00341DF7" w:rsidRPr="00341DF7">
        <w:rPr>
          <w:lang w:val="sr-Latn-RS"/>
        </w:rPr>
        <w:t>replikacioni</w:t>
      </w:r>
      <w:r w:rsidRPr="00E40E19">
        <w:rPr>
          <w:lang w:val="sr-Latn-RS"/>
        </w:rPr>
        <w:t xml:space="preserve"> servis u </w:t>
      </w:r>
      <w:r w:rsidRPr="00E40E19">
        <w:rPr>
          <w:i/>
          <w:lang w:val="sr-Latn-RS"/>
        </w:rPr>
        <w:t>StandBy</w:t>
      </w:r>
      <w:r w:rsidRPr="00E40E19">
        <w:rPr>
          <w:lang w:val="sr-Latn-RS"/>
        </w:rPr>
        <w:t xml:space="preserve"> stanju tada se kreira </w:t>
      </w:r>
      <w:r w:rsidR="00350213">
        <w:rPr>
          <w:lang w:val="sr-Latn-RS"/>
        </w:rPr>
        <w:t>komunikacioni kanal</w:t>
      </w:r>
      <w:r w:rsidRPr="00E40E19">
        <w:rPr>
          <w:lang w:val="sr-Latn-RS"/>
        </w:rPr>
        <w:t xml:space="preserve"> prema partneru koji je u </w:t>
      </w:r>
      <w:r w:rsidRPr="00E40E19">
        <w:rPr>
          <w:i/>
          <w:lang w:val="sr-Latn-RS"/>
        </w:rPr>
        <w:t>Hot</w:t>
      </w:r>
      <w:r w:rsidRPr="00E40E19">
        <w:rPr>
          <w:lang w:val="sr-Latn-RS"/>
        </w:rPr>
        <w:t xml:space="preserve"> stanju kako bi mogao da se registruje ili da zatraži zahtev za poravnanjem podataka.</w:t>
      </w:r>
    </w:p>
    <w:p w14:paraId="6CB1C767" w14:textId="77777777" w:rsidR="00B87AAF" w:rsidRPr="00E40E19" w:rsidRDefault="00B87AAF" w:rsidP="0010521D">
      <w:pPr>
        <w:rPr>
          <w:lang w:val="sr-Latn-RS"/>
        </w:rPr>
      </w:pPr>
    </w:p>
    <w:p w14:paraId="22B988E0" w14:textId="77777777" w:rsidR="0010521D" w:rsidRDefault="0010521D" w:rsidP="005877B6">
      <w:pPr>
        <w:rPr>
          <w:b/>
        </w:rPr>
      </w:pPr>
      <w:r>
        <w:rPr>
          <w:b/>
        </w:rPr>
        <w:t>5. DIJAGRAM SEKVENCE</w:t>
      </w:r>
    </w:p>
    <w:p w14:paraId="42C4CC53" w14:textId="77777777" w:rsidR="0010521D" w:rsidRDefault="0010521D" w:rsidP="005877B6">
      <w:pPr>
        <w:rPr>
          <w:b/>
        </w:rPr>
      </w:pPr>
      <w:r>
        <w:rPr>
          <w:b/>
        </w:rPr>
        <w:t>5.1 Sinhrono slanje podataka</w:t>
      </w:r>
    </w:p>
    <w:p w14:paraId="12DF598E" w14:textId="77777777" w:rsidR="0010521D" w:rsidRDefault="0010521D" w:rsidP="0010521D">
      <w:pPr>
        <w:keepNext/>
        <w:jc w:val="center"/>
      </w:pPr>
      <w:r>
        <w:rPr>
          <w:b/>
          <w:noProof/>
          <w:lang w:val="sr-Latn-RS" w:eastAsia="sr-Latn-RS"/>
        </w:rPr>
        <w:drawing>
          <wp:inline distT="0" distB="0" distL="0" distR="0" wp14:anchorId="57CE9983" wp14:editId="20079752">
            <wp:extent cx="2969895" cy="172135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n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7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686A" w14:textId="5416531D" w:rsidR="0010521D" w:rsidRDefault="0010521D" w:rsidP="0010521D">
      <w:pPr>
        <w:pStyle w:val="Caption"/>
        <w:jc w:val="center"/>
        <w:rPr>
          <w:lang w:val="sr-Latn-RS"/>
        </w:rPr>
      </w:pPr>
      <w:r w:rsidRPr="00FF3FC9">
        <w:rPr>
          <w:lang w:val="sr-Latn-RS"/>
        </w:rPr>
        <w:t xml:space="preserve">Slika </w:t>
      </w:r>
      <w:r w:rsidR="00FF3FC9" w:rsidRPr="00FF3FC9">
        <w:rPr>
          <w:lang w:val="sr-Latn-RS"/>
        </w:rPr>
        <w:t>5.1 -</w:t>
      </w:r>
      <w:r w:rsidRPr="00FF3FC9">
        <w:rPr>
          <w:lang w:val="sr-Latn-RS"/>
        </w:rPr>
        <w:t xml:space="preserve"> Sinhrono slanje podataka</w:t>
      </w:r>
    </w:p>
    <w:p w14:paraId="65AF47B9" w14:textId="674D53FA" w:rsidR="00734E2C" w:rsidRPr="00E40E19" w:rsidRDefault="00734E2C" w:rsidP="00734E2C">
      <w:pPr>
        <w:rPr>
          <w:lang w:val="sr-Latn-RS"/>
        </w:rPr>
      </w:pPr>
      <w:r w:rsidRPr="00E40E19">
        <w:rPr>
          <w:lang w:val="sr-Latn-RS"/>
        </w:rPr>
        <w:lastRenderedPageBreak/>
        <w:t xml:space="preserve">Sinhrono slanje podataka </w:t>
      </w:r>
      <w:r w:rsidR="002D4E7B" w:rsidRPr="00E40E19">
        <w:rPr>
          <w:lang w:val="sr-Latn-RS"/>
        </w:rPr>
        <w:t xml:space="preserve">(Slika 5.1) </w:t>
      </w:r>
      <w:r w:rsidRPr="00E40E19">
        <w:rPr>
          <w:lang w:val="sr-Latn-RS"/>
        </w:rPr>
        <w:t>se izvršava na sledeći način:</w:t>
      </w:r>
    </w:p>
    <w:p w14:paraId="105F82B0" w14:textId="26516192" w:rsidR="00734E2C" w:rsidRPr="00E40E19" w:rsidRDefault="00350213" w:rsidP="00734E2C">
      <w:pPr>
        <w:pStyle w:val="ListParagraph"/>
        <w:numPr>
          <w:ilvl w:val="0"/>
          <w:numId w:val="16"/>
        </w:numPr>
        <w:suppressAutoHyphens w:val="0"/>
        <w:spacing w:before="160" w:after="240"/>
        <w:rPr>
          <w:lang w:val="sr-Latn-RS"/>
        </w:rPr>
      </w:pPr>
      <w:r w:rsidRPr="00350213">
        <w:rPr>
          <w:lang w:val="sr-Latn-RS"/>
        </w:rPr>
        <w:t>Proizvođač</w:t>
      </w:r>
      <w:r w:rsidR="00734E2C" w:rsidRPr="00E40E19">
        <w:rPr>
          <w:lang w:val="sr-Latn-RS"/>
        </w:rPr>
        <w:t xml:space="preserve"> podatke šalje </w:t>
      </w:r>
      <w:r w:rsidRPr="00350213">
        <w:rPr>
          <w:lang w:val="sr-Latn-RS"/>
        </w:rPr>
        <w:t>menadžeru</w:t>
      </w:r>
      <w:r w:rsidR="00734E2C" w:rsidRPr="00E40E19">
        <w:rPr>
          <w:lang w:val="sr-Latn-RS"/>
        </w:rPr>
        <w:t xml:space="preserve"> pomoću metode </w:t>
      </w:r>
      <w:r w:rsidR="00734E2C" w:rsidRPr="00E40E19">
        <w:rPr>
          <w:i/>
          <w:lang w:val="sr-Latn-RS"/>
        </w:rPr>
        <w:t>PublishSync</w:t>
      </w:r>
      <w:r w:rsidR="00734E2C" w:rsidRPr="00E40E19">
        <w:rPr>
          <w:lang w:val="sr-Latn-RS"/>
        </w:rPr>
        <w:t xml:space="preserve"> i čeka na potvrdu da li su se podaci uspešno isporučili. </w:t>
      </w:r>
    </w:p>
    <w:p w14:paraId="3B2564CB" w14:textId="729A90DF" w:rsidR="00734E2C" w:rsidRPr="00E40E19" w:rsidRDefault="00350213" w:rsidP="00734E2C">
      <w:pPr>
        <w:pStyle w:val="ListParagraph"/>
        <w:numPr>
          <w:ilvl w:val="0"/>
          <w:numId w:val="16"/>
        </w:numPr>
        <w:suppressAutoHyphens w:val="0"/>
        <w:spacing w:before="160" w:after="240"/>
        <w:rPr>
          <w:lang w:val="sr-Latn-RS"/>
        </w:rPr>
      </w:pPr>
      <w:r>
        <w:rPr>
          <w:lang w:val="sr-Latn-RS"/>
        </w:rPr>
        <w:t>Menadžer</w:t>
      </w:r>
      <w:r w:rsidRPr="00E40E19">
        <w:rPr>
          <w:lang w:val="sr-Latn-RS"/>
        </w:rPr>
        <w:t xml:space="preserve"> </w:t>
      </w:r>
      <w:r w:rsidR="00734E2C" w:rsidRPr="00E40E19">
        <w:rPr>
          <w:lang w:val="sr-Latn-RS"/>
        </w:rPr>
        <w:t xml:space="preserve">dobijene podatke prosleđuje </w:t>
      </w:r>
      <w:r w:rsidRPr="00350213">
        <w:rPr>
          <w:lang w:val="sr-Latn-RS"/>
        </w:rPr>
        <w:t>posredniku</w:t>
      </w:r>
      <w:r w:rsidR="00734E2C" w:rsidRPr="00E40E19">
        <w:rPr>
          <w:lang w:val="sr-Latn-RS"/>
        </w:rPr>
        <w:t xml:space="preserve"> i takođe čeka potvrdu. </w:t>
      </w:r>
    </w:p>
    <w:p w14:paraId="249884D5" w14:textId="50E7189E" w:rsidR="00734E2C" w:rsidRPr="00E40E19" w:rsidRDefault="00350213" w:rsidP="00734E2C">
      <w:pPr>
        <w:pStyle w:val="ListParagraph"/>
        <w:numPr>
          <w:ilvl w:val="0"/>
          <w:numId w:val="16"/>
        </w:numPr>
        <w:suppressAutoHyphens w:val="0"/>
        <w:spacing w:before="160" w:after="240"/>
        <w:rPr>
          <w:lang w:val="sr-Latn-RS"/>
        </w:rPr>
      </w:pPr>
      <w:r>
        <w:rPr>
          <w:lang w:val="sr-Latn-RS"/>
        </w:rPr>
        <w:t>Posrednik</w:t>
      </w:r>
      <w:r w:rsidRPr="00E40E19">
        <w:rPr>
          <w:lang w:val="sr-Latn-RS"/>
        </w:rPr>
        <w:t xml:space="preserve"> </w:t>
      </w:r>
      <w:r w:rsidR="00734E2C" w:rsidRPr="00E40E19">
        <w:rPr>
          <w:lang w:val="sr-Latn-RS"/>
        </w:rPr>
        <w:t xml:space="preserve">dobijene podatke upisuje u odgovarajuću bazu podataka i kao odgovor vraća </w:t>
      </w:r>
      <w:r w:rsidRPr="00350213">
        <w:rPr>
          <w:lang w:val="sr-Latn-RS"/>
        </w:rPr>
        <w:t>menadžeru</w:t>
      </w:r>
      <w:r w:rsidRPr="00E40E19">
        <w:rPr>
          <w:lang w:val="sr-Latn-RS"/>
        </w:rPr>
        <w:t xml:space="preserve"> </w:t>
      </w:r>
      <w:r w:rsidR="00734E2C" w:rsidRPr="00E40E19">
        <w:rPr>
          <w:lang w:val="sr-Latn-RS"/>
        </w:rPr>
        <w:t xml:space="preserve">da li je operacija uspešno izvršena. </w:t>
      </w:r>
    </w:p>
    <w:p w14:paraId="0A2CA4FE" w14:textId="6889734A" w:rsidR="00734E2C" w:rsidRPr="00E40E19" w:rsidRDefault="004D383F" w:rsidP="00734E2C">
      <w:pPr>
        <w:pStyle w:val="ListParagraph"/>
        <w:numPr>
          <w:ilvl w:val="0"/>
          <w:numId w:val="16"/>
        </w:numPr>
        <w:suppressAutoHyphens w:val="0"/>
        <w:spacing w:before="160" w:after="240"/>
        <w:rPr>
          <w:lang w:val="sr-Latn-RS"/>
        </w:rPr>
      </w:pPr>
      <w:r>
        <w:rPr>
          <w:lang w:val="sr-Latn-RS"/>
        </w:rPr>
        <w:t>Menadžer</w:t>
      </w:r>
      <w:r w:rsidRPr="00E40E19">
        <w:rPr>
          <w:lang w:val="sr-Latn-RS"/>
        </w:rPr>
        <w:t xml:space="preserve"> </w:t>
      </w:r>
      <w:r w:rsidR="00734E2C" w:rsidRPr="00E40E19">
        <w:rPr>
          <w:lang w:val="sr-Latn-RS"/>
        </w:rPr>
        <w:t xml:space="preserve">tu potvrdu prosleđuje dalje do </w:t>
      </w:r>
      <w:r>
        <w:rPr>
          <w:lang w:val="sr-Latn-RS"/>
        </w:rPr>
        <w:t>p</w:t>
      </w:r>
      <w:r w:rsidRPr="00350213">
        <w:rPr>
          <w:lang w:val="sr-Latn-RS"/>
        </w:rPr>
        <w:t>roizvođač</w:t>
      </w:r>
      <w:r>
        <w:rPr>
          <w:lang w:val="sr-Latn-RS"/>
        </w:rPr>
        <w:t>u</w:t>
      </w:r>
      <w:r w:rsidRPr="00E40E19">
        <w:rPr>
          <w:lang w:val="sr-Latn-RS"/>
        </w:rPr>
        <w:t xml:space="preserve"> </w:t>
      </w:r>
      <w:r w:rsidR="00734E2C" w:rsidRPr="00E40E19">
        <w:rPr>
          <w:lang w:val="sr-Latn-RS"/>
        </w:rPr>
        <w:t>koji može da nastavi sa radom i u zavisnosti od odgovora vrši izbor daljih koraka.</w:t>
      </w:r>
    </w:p>
    <w:p w14:paraId="35A936BA" w14:textId="77777777" w:rsidR="0010521D" w:rsidRPr="00E40E19" w:rsidRDefault="0010521D" w:rsidP="0010521D">
      <w:pPr>
        <w:rPr>
          <w:b/>
          <w:lang w:val="sr-Latn-RS"/>
        </w:rPr>
      </w:pPr>
      <w:r w:rsidRPr="00E40E19">
        <w:rPr>
          <w:b/>
          <w:lang w:val="sr-Latn-RS"/>
        </w:rPr>
        <w:t>6. PERFORMANSE</w:t>
      </w:r>
    </w:p>
    <w:p w14:paraId="37A55AC8" w14:textId="7C3C888D" w:rsidR="0010521D" w:rsidRDefault="0010521D" w:rsidP="0010521D">
      <w:pPr>
        <w:rPr>
          <w:b/>
          <w:lang w:val="sr-Latn-RS"/>
        </w:rPr>
      </w:pPr>
      <w:r w:rsidRPr="00E40E19">
        <w:rPr>
          <w:b/>
          <w:lang w:val="sr-Latn-RS"/>
        </w:rPr>
        <w:t>6.1 Performanse kod sinhronog slanja podataka</w:t>
      </w:r>
    </w:p>
    <w:p w14:paraId="0C605D7F" w14:textId="77777777" w:rsidR="00F6445B" w:rsidRDefault="00F6445B" w:rsidP="0010521D">
      <w:pPr>
        <w:rPr>
          <w:b/>
          <w:lang w:val="sr-Latn-RS"/>
        </w:rPr>
      </w:pPr>
    </w:p>
    <w:p w14:paraId="5D9882FF" w14:textId="77777777" w:rsidR="0010521D" w:rsidRDefault="0010521D" w:rsidP="0010521D">
      <w:pPr>
        <w:keepNext/>
        <w:jc w:val="center"/>
      </w:pPr>
      <w:r>
        <w:rPr>
          <w:b/>
          <w:noProof/>
          <w:lang w:val="sr-Latn-RS" w:eastAsia="sr-Latn-RS"/>
        </w:rPr>
        <w:drawing>
          <wp:inline distT="0" distB="0" distL="0" distR="0" wp14:anchorId="66B624DF" wp14:editId="0CB05425">
            <wp:extent cx="3005455" cy="14478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nc broj poziv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780" cy="14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5065" w14:textId="609A9655" w:rsidR="0010521D" w:rsidRDefault="0010521D" w:rsidP="0010521D">
      <w:pPr>
        <w:pStyle w:val="Caption"/>
        <w:jc w:val="center"/>
      </w:pPr>
      <w:r>
        <w:t xml:space="preserve">Slika </w:t>
      </w:r>
      <w:r w:rsidR="00992302">
        <w:t xml:space="preserve">6.1 </w:t>
      </w:r>
      <w:r>
        <w:t>- Performanse kod sinhronog slanja podataka</w:t>
      </w:r>
    </w:p>
    <w:p w14:paraId="24A711C7" w14:textId="0FE854DB" w:rsidR="0010521D" w:rsidRPr="00DD409C" w:rsidRDefault="0010521D" w:rsidP="0010521D">
      <w:pPr>
        <w:rPr>
          <w:lang w:val="sr-Latn-RS"/>
        </w:rPr>
      </w:pPr>
      <w:r w:rsidRPr="00E40E19">
        <w:rPr>
          <w:lang w:val="sr-Latn-RS"/>
        </w:rPr>
        <w:t>Slika 6.1 prikazuje pr</w:t>
      </w:r>
      <w:r w:rsidR="00FC4A1E">
        <w:rPr>
          <w:lang w:val="sr-Latn-RS"/>
        </w:rPr>
        <w:t>o</w:t>
      </w:r>
      <w:r w:rsidRPr="00E40E19">
        <w:rPr>
          <w:lang w:val="sr-Latn-RS"/>
        </w:rPr>
        <w:t>pusnost (broj poruka koj</w:t>
      </w:r>
      <w:r w:rsidR="00D9631F" w:rsidRPr="00E40E19">
        <w:rPr>
          <w:lang w:val="sr-Latn-RS"/>
        </w:rPr>
        <w:t>e se pošalju u određenom vremenskom intervalu</w:t>
      </w:r>
      <w:r w:rsidRPr="00E40E19">
        <w:rPr>
          <w:lang w:val="sr-Latn-RS"/>
        </w:rPr>
        <w:t>) kod sinhronog slanja podataka. Vremenski period u okviru kog se merila propusna moć jeste jeda</w:t>
      </w:r>
      <w:r w:rsidR="00DD409C">
        <w:rPr>
          <w:lang w:val="sr-Latn-RS"/>
        </w:rPr>
        <w:t xml:space="preserve">n minut. Za jedna minut je </w:t>
      </w:r>
      <w:r w:rsidRPr="00E40E19">
        <w:rPr>
          <w:lang w:val="sr-Latn-RS"/>
        </w:rPr>
        <w:t>poslato 64,336 poruka</w:t>
      </w:r>
      <w:r w:rsidR="00F236E6">
        <w:rPr>
          <w:lang w:val="sr-Latn-RS"/>
        </w:rPr>
        <w:t xml:space="preserve">, što se može videti </w:t>
      </w:r>
      <w:r w:rsidRPr="00E40E19">
        <w:rPr>
          <w:lang w:val="sr-Latn-RS"/>
        </w:rPr>
        <w:t xml:space="preserve">u </w:t>
      </w:r>
      <w:r w:rsidRPr="00E40E19">
        <w:rPr>
          <w:i/>
          <w:lang w:val="sr-Latn-RS"/>
        </w:rPr>
        <w:t>Number of Calls</w:t>
      </w:r>
      <w:r w:rsidRPr="00E40E19">
        <w:rPr>
          <w:lang w:val="sr-Latn-RS"/>
        </w:rPr>
        <w:t xml:space="preserve"> koloni. Za sinhrono slanje poruka poziva se </w:t>
      </w:r>
      <w:r w:rsidRPr="00E40E19">
        <w:rPr>
          <w:i/>
          <w:lang w:val="sr-Latn-RS"/>
        </w:rPr>
        <w:t>PublishSync</w:t>
      </w:r>
      <w:r w:rsidR="00DD409C">
        <w:rPr>
          <w:lang w:val="sr-Latn-RS"/>
        </w:rPr>
        <w:t xml:space="preserve"> metoda kod proizvođača. Kod posrednika se poziva metoda </w:t>
      </w:r>
      <w:r w:rsidR="00DD409C" w:rsidRPr="00DD409C">
        <w:rPr>
          <w:i/>
          <w:lang w:val="sr-Latn-RS"/>
        </w:rPr>
        <w:t>WriteRecord</w:t>
      </w:r>
      <w:r w:rsidR="00DD409C">
        <w:rPr>
          <w:i/>
          <w:lang w:val="sr-Latn-RS"/>
        </w:rPr>
        <w:t xml:space="preserve"> </w:t>
      </w:r>
      <w:r w:rsidR="00DD409C">
        <w:rPr>
          <w:lang w:val="sr-Latn-RS"/>
        </w:rPr>
        <w:t xml:space="preserve">u okviru koje se čuvaju podaci. </w:t>
      </w:r>
      <w:r w:rsidR="00F236E6">
        <w:rPr>
          <w:lang w:val="sr-Latn-RS"/>
        </w:rPr>
        <w:t xml:space="preserve">Test pokazuje </w:t>
      </w:r>
      <w:r w:rsidR="00DD409C">
        <w:rPr>
          <w:lang w:val="sr-Latn-RS"/>
        </w:rPr>
        <w:t xml:space="preserve">da je i ona pozvana </w:t>
      </w:r>
      <w:r w:rsidR="00DD409C" w:rsidRPr="00E40E19">
        <w:rPr>
          <w:lang w:val="sr-Latn-RS"/>
        </w:rPr>
        <w:t>64,336</w:t>
      </w:r>
      <w:r w:rsidR="00F236E6">
        <w:rPr>
          <w:lang w:val="sr-Latn-RS"/>
        </w:rPr>
        <w:t xml:space="preserve">, što znači </w:t>
      </w:r>
      <w:r w:rsidR="00DD409C">
        <w:rPr>
          <w:lang w:val="sr-Latn-RS"/>
        </w:rPr>
        <w:t>da su svi podaci uspeš</w:t>
      </w:r>
      <w:r w:rsidR="00F236E6">
        <w:rPr>
          <w:lang w:val="sr-Latn-RS"/>
        </w:rPr>
        <w:t>n</w:t>
      </w:r>
      <w:r w:rsidR="00DD409C">
        <w:rPr>
          <w:lang w:val="sr-Latn-RS"/>
        </w:rPr>
        <w:t>o isporučeni.</w:t>
      </w:r>
    </w:p>
    <w:p w14:paraId="3861C607" w14:textId="77777777" w:rsidR="0010521D" w:rsidRPr="00E40E19" w:rsidRDefault="0010521D" w:rsidP="0010521D">
      <w:pPr>
        <w:rPr>
          <w:lang w:val="sr-Latn-RS"/>
        </w:rPr>
      </w:pPr>
    </w:p>
    <w:p w14:paraId="19F6C001" w14:textId="77777777" w:rsidR="00D944D1" w:rsidRDefault="00D944D1" w:rsidP="0010521D">
      <w:pPr>
        <w:rPr>
          <w:b/>
          <w:lang w:val="sr-Latn-RS"/>
        </w:rPr>
      </w:pPr>
      <w:r w:rsidRPr="00E40E19">
        <w:rPr>
          <w:b/>
          <w:lang w:val="sr-Latn-RS"/>
        </w:rPr>
        <w:t>6.2 Performanse kod asinhronog slanja podataka</w:t>
      </w:r>
    </w:p>
    <w:p w14:paraId="67EF9B8A" w14:textId="77777777" w:rsidR="00F6445B" w:rsidRDefault="00F6445B" w:rsidP="0010521D">
      <w:pPr>
        <w:rPr>
          <w:b/>
          <w:lang w:val="sr-Latn-RS"/>
        </w:rPr>
      </w:pPr>
    </w:p>
    <w:p w14:paraId="36D17E34" w14:textId="77777777" w:rsidR="00F6445B" w:rsidRDefault="00F6445B" w:rsidP="00F6445B">
      <w:pPr>
        <w:keepNext/>
        <w:jc w:val="center"/>
      </w:pPr>
      <w:r>
        <w:rPr>
          <w:b/>
          <w:noProof/>
          <w:lang w:val="sr-Latn-RS" w:eastAsia="sr-Latn-RS"/>
        </w:rPr>
        <w:drawing>
          <wp:inline distT="0" distB="0" distL="0" distR="0" wp14:anchorId="364F4C0A" wp14:editId="1FEDC9C0">
            <wp:extent cx="2969895" cy="143764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vo asinhro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11" cy="14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61C3" w14:textId="73B5699C" w:rsidR="00F6445B" w:rsidRDefault="00F6445B" w:rsidP="00F6445B">
      <w:pPr>
        <w:pStyle w:val="Caption"/>
        <w:jc w:val="center"/>
        <w:rPr>
          <w:b/>
          <w:lang w:val="sr-Latn-RS"/>
        </w:rPr>
      </w:pPr>
      <w:r>
        <w:t>Slika 6.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 Performanse kod asinhronog slanja podataka</w:t>
      </w:r>
    </w:p>
    <w:p w14:paraId="2A30A874" w14:textId="0C853866" w:rsidR="00D944D1" w:rsidRDefault="00D944D1" w:rsidP="00D944D1">
      <w:pPr>
        <w:rPr>
          <w:lang w:val="sr-Latn-RS"/>
        </w:rPr>
      </w:pPr>
      <w:r w:rsidRPr="00E40E19">
        <w:rPr>
          <w:lang w:val="sr-Latn-RS"/>
        </w:rPr>
        <w:t xml:space="preserve">Propusnost asinhronog slanja podataka je </w:t>
      </w:r>
      <w:r w:rsidR="00F236E6">
        <w:rPr>
          <w:lang w:val="sr-Latn-RS"/>
        </w:rPr>
        <w:t xml:space="preserve">očekivano </w:t>
      </w:r>
      <w:r w:rsidRPr="00E40E19">
        <w:rPr>
          <w:lang w:val="sr-Latn-RS"/>
        </w:rPr>
        <w:t>veća nego propusnost kod sinhronog slanja. Vremenski period z</w:t>
      </w:r>
      <w:r w:rsidR="009B7BB3" w:rsidRPr="00E40E19">
        <w:rPr>
          <w:lang w:val="sr-Latn-RS"/>
        </w:rPr>
        <w:t>a koji se merila propusnost je</w:t>
      </w:r>
      <w:r w:rsidRPr="00E40E19">
        <w:rPr>
          <w:lang w:val="sr-Latn-RS"/>
        </w:rPr>
        <w:t xml:space="preserve"> takođe jedan minut. Za asinhrono slanje podataka se koristi funkcija </w:t>
      </w:r>
      <w:r w:rsidRPr="00E40E19">
        <w:rPr>
          <w:i/>
          <w:lang w:val="sr-Latn-RS"/>
        </w:rPr>
        <w:t>PublishAsync</w:t>
      </w:r>
      <w:r w:rsidR="00DD409C">
        <w:rPr>
          <w:i/>
          <w:lang w:val="sr-Latn-RS"/>
        </w:rPr>
        <w:t xml:space="preserve"> </w:t>
      </w:r>
      <w:r w:rsidR="00DD409C">
        <w:rPr>
          <w:lang w:val="sr-Latn-RS"/>
        </w:rPr>
        <w:t>kod proizvođača</w:t>
      </w:r>
      <w:r w:rsidRPr="00E40E19">
        <w:rPr>
          <w:lang w:val="sr-Latn-RS"/>
        </w:rPr>
        <w:t xml:space="preserve">. </w:t>
      </w:r>
      <w:r w:rsidR="001F0C5A">
        <w:rPr>
          <w:lang w:val="sr-Latn-RS"/>
        </w:rPr>
        <w:t>Sa slike</w:t>
      </w:r>
      <w:r w:rsidR="001D776E">
        <w:rPr>
          <w:lang w:val="sr-Latn-RS"/>
        </w:rPr>
        <w:t xml:space="preserve"> (Slika 6.2)</w:t>
      </w:r>
      <w:r w:rsidRPr="00E40E19">
        <w:rPr>
          <w:lang w:val="sr-Latn-RS"/>
        </w:rPr>
        <w:t xml:space="preserve"> možemo videti da je ta funkcija pozvana 466,992 put. </w:t>
      </w:r>
      <w:r w:rsidR="00DD409C">
        <w:rPr>
          <w:lang w:val="sr-Latn-RS"/>
        </w:rPr>
        <w:t xml:space="preserve">Kod posrednika </w:t>
      </w:r>
      <w:r w:rsidR="00F236E6">
        <w:rPr>
          <w:lang w:val="sr-Latn-RS"/>
        </w:rPr>
        <w:t xml:space="preserve">je </w:t>
      </w:r>
      <w:r w:rsidR="00DD409C">
        <w:rPr>
          <w:lang w:val="sr-Latn-RS"/>
        </w:rPr>
        <w:t xml:space="preserve">funkcija </w:t>
      </w:r>
      <w:r w:rsidR="00DD409C" w:rsidRPr="00D123C2">
        <w:rPr>
          <w:i/>
          <w:lang w:val="sr-Latn-RS"/>
        </w:rPr>
        <w:t>WriteRecord</w:t>
      </w:r>
      <w:r w:rsidR="00DD409C">
        <w:rPr>
          <w:lang w:val="sr-Latn-RS"/>
        </w:rPr>
        <w:t xml:space="preserve"> </w:t>
      </w:r>
      <w:r w:rsidR="00F236E6">
        <w:rPr>
          <w:lang w:val="sr-Latn-RS"/>
        </w:rPr>
        <w:t xml:space="preserve">pozvana </w:t>
      </w:r>
      <w:r w:rsidR="00DD409C">
        <w:rPr>
          <w:lang w:val="sr-Latn-RS"/>
        </w:rPr>
        <w:t>takođe 466,992 puta</w:t>
      </w:r>
      <w:r w:rsidR="00F236E6">
        <w:rPr>
          <w:lang w:val="sr-Latn-RS"/>
        </w:rPr>
        <w:t xml:space="preserve">, što </w:t>
      </w:r>
      <w:r w:rsidR="00DD409C">
        <w:rPr>
          <w:lang w:val="sr-Latn-RS"/>
        </w:rPr>
        <w:t xml:space="preserve">pokazuje da su svi podaci uspešno isporučeni. </w:t>
      </w:r>
      <w:r w:rsidRPr="00E40E19">
        <w:rPr>
          <w:lang w:val="sr-Latn-RS"/>
        </w:rPr>
        <w:t>Za isti vremenski period se prilikom asi</w:t>
      </w:r>
      <w:r w:rsidR="00B859C5">
        <w:rPr>
          <w:lang w:val="sr-Latn-RS"/>
        </w:rPr>
        <w:t>n</w:t>
      </w:r>
      <w:r w:rsidRPr="00E40E19">
        <w:rPr>
          <w:lang w:val="sr-Latn-RS"/>
        </w:rPr>
        <w:t>hronog slanja pošalje oko sedam puta više podataka nego kod sinhronog slanja.</w:t>
      </w:r>
    </w:p>
    <w:p w14:paraId="460E79F1" w14:textId="77777777" w:rsidR="00ED2D79" w:rsidRPr="00E40E19" w:rsidRDefault="00ED2D79" w:rsidP="00D944D1">
      <w:pPr>
        <w:rPr>
          <w:lang w:val="sr-Latn-RS"/>
        </w:rPr>
      </w:pPr>
    </w:p>
    <w:p w14:paraId="04A64C58" w14:textId="2624610D" w:rsidR="00D944D1" w:rsidRDefault="00D944D1" w:rsidP="0010521D">
      <w:pPr>
        <w:rPr>
          <w:b/>
        </w:rPr>
      </w:pPr>
      <w:r w:rsidRPr="00D944D1">
        <w:rPr>
          <w:b/>
        </w:rPr>
        <w:t>7.</w:t>
      </w:r>
      <w:r w:rsidR="00F81E53">
        <w:rPr>
          <w:b/>
        </w:rPr>
        <w:t xml:space="preserve"> </w:t>
      </w:r>
      <w:r w:rsidRPr="00D944D1">
        <w:rPr>
          <w:b/>
        </w:rPr>
        <w:t>ZAKLJUČAK</w:t>
      </w:r>
    </w:p>
    <w:p w14:paraId="7ACB752D" w14:textId="77777777" w:rsidR="00D944D1" w:rsidRPr="00E40E19" w:rsidRDefault="00D944D1" w:rsidP="00D944D1">
      <w:pPr>
        <w:rPr>
          <w:lang w:val="sr-Latn-RS"/>
        </w:rPr>
      </w:pPr>
      <w:r w:rsidRPr="00E40E19">
        <w:rPr>
          <w:lang w:val="sr-Latn-RS"/>
        </w:rPr>
        <w:t>Razmena podataka u distribuiranim sistemima predstavlja osnovni zahtev. Povećanjem broja čvorova povećava se i broj zahteva koje je neophodno obraditi. Teži se za rešenjem koje će davati dobre performanse u procesu razmene podataka.</w:t>
      </w:r>
    </w:p>
    <w:p w14:paraId="7A31611A" w14:textId="0CEE1D69" w:rsidR="00D944D1" w:rsidRDefault="00D944D1" w:rsidP="00DD409C">
      <w:pPr>
        <w:rPr>
          <w:lang w:val="sr-Latn-RS"/>
        </w:rPr>
      </w:pPr>
      <w:r w:rsidRPr="00E40E19">
        <w:rPr>
          <w:lang w:val="sr-Latn-RS"/>
        </w:rPr>
        <w:t>Dalji razvoj rešenja bi mog</w:t>
      </w:r>
      <w:ins w:id="11" w:author="Mita" w:date="2019-09-26T10:03:00Z">
        <w:r w:rsidR="00576FBC">
          <w:rPr>
            <w:lang w:val="sr-Latn-RS"/>
          </w:rPr>
          <w:t>a</w:t>
        </w:r>
      </w:ins>
      <w:r w:rsidRPr="00E40E19">
        <w:rPr>
          <w:lang w:val="sr-Latn-RS"/>
        </w:rPr>
        <w:t>o da teče u sledeć</w:t>
      </w:r>
      <w:r w:rsidR="00DD409C">
        <w:rPr>
          <w:lang w:val="sr-Latn-RS"/>
        </w:rPr>
        <w:t>a dva pravca.</w:t>
      </w:r>
      <w:r w:rsidRPr="00E40E19">
        <w:rPr>
          <w:lang w:val="sr-Latn-RS"/>
        </w:rPr>
        <w:t xml:space="preserve"> </w:t>
      </w:r>
      <w:r w:rsidR="00DD409C">
        <w:rPr>
          <w:lang w:val="sr-Latn-RS"/>
        </w:rPr>
        <w:t>Prvo bi se mogla o</w:t>
      </w:r>
      <w:r w:rsidRPr="00DD409C">
        <w:rPr>
          <w:lang w:val="sr-Latn-RS"/>
        </w:rPr>
        <w:t>mogućiti replikaciju podataka na više partnerskih komponenti istovremeno. Time bi podigli sigurnost podataka na još viši nivo. Podaci bi bili replicirani na nekoliko geografski udaljenih lokacija.</w:t>
      </w:r>
      <w:r w:rsidR="00DD409C" w:rsidRPr="00DD409C">
        <w:rPr>
          <w:lang w:val="sr-Latn-RS"/>
        </w:rPr>
        <w:t xml:space="preserve"> </w:t>
      </w:r>
      <w:r w:rsidR="0058149D">
        <w:rPr>
          <w:lang w:val="sr-Latn-RS"/>
        </w:rPr>
        <w:t>U drugom prvacu bi mogla da se implementirati logika</w:t>
      </w:r>
      <w:r w:rsidRPr="00DD409C">
        <w:rPr>
          <w:lang w:val="sr-Latn-RS"/>
        </w:rPr>
        <w:t xml:space="preserve"> za prelazak sa </w:t>
      </w:r>
      <w:r w:rsidRPr="00DD409C">
        <w:rPr>
          <w:i/>
          <w:lang w:val="sr-Latn-RS"/>
        </w:rPr>
        <w:t>StandBy</w:t>
      </w:r>
      <w:r w:rsidRPr="00DD409C">
        <w:rPr>
          <w:lang w:val="sr-Latn-RS"/>
        </w:rPr>
        <w:t xml:space="preserve"> na </w:t>
      </w:r>
      <w:r w:rsidRPr="00DD409C">
        <w:rPr>
          <w:i/>
          <w:lang w:val="sr-Latn-RS"/>
        </w:rPr>
        <w:t>Hot</w:t>
      </w:r>
      <w:r w:rsidRPr="00DD409C">
        <w:rPr>
          <w:lang w:val="sr-Latn-RS"/>
        </w:rPr>
        <w:t xml:space="preserve"> i nastavak nesmetanog rada sistema (</w:t>
      </w:r>
      <w:r w:rsidRPr="00DD409C">
        <w:rPr>
          <w:i/>
          <w:lang w:val="sr-Latn-RS"/>
        </w:rPr>
        <w:t>Failover</w:t>
      </w:r>
      <w:r w:rsidRPr="00DD409C">
        <w:rPr>
          <w:lang w:val="sr-Latn-RS"/>
        </w:rPr>
        <w:t xml:space="preserve">). Ukoliko komponenta koja se nalazi u </w:t>
      </w:r>
      <w:r w:rsidRPr="00DD409C">
        <w:rPr>
          <w:i/>
          <w:lang w:val="sr-Latn-RS"/>
        </w:rPr>
        <w:t>Hot</w:t>
      </w:r>
      <w:r w:rsidRPr="00DD409C">
        <w:rPr>
          <w:lang w:val="sr-Latn-RS"/>
        </w:rPr>
        <w:t xml:space="preserve"> stanju padne i postane neaktivna, komponenta koja se nalazi u </w:t>
      </w:r>
      <w:r w:rsidRPr="00DD409C">
        <w:rPr>
          <w:i/>
          <w:lang w:val="sr-Latn-RS"/>
        </w:rPr>
        <w:t>StandBy</w:t>
      </w:r>
      <w:r w:rsidRPr="00DD409C">
        <w:rPr>
          <w:lang w:val="sr-Latn-RS"/>
        </w:rPr>
        <w:t xml:space="preserve"> stanju treba da preuzme zadatke i nastavi sa izvršavanjem zahteva tamo gde je stala komponenta koja je prethodno bila u </w:t>
      </w:r>
      <w:r w:rsidRPr="00DD409C">
        <w:rPr>
          <w:i/>
          <w:lang w:val="sr-Latn-RS"/>
        </w:rPr>
        <w:t>Hot</w:t>
      </w:r>
      <w:r w:rsidRPr="00DD409C">
        <w:rPr>
          <w:lang w:val="sr-Latn-RS"/>
        </w:rPr>
        <w:t xml:space="preserve"> stanju.</w:t>
      </w:r>
    </w:p>
    <w:p w14:paraId="6958BD3B" w14:textId="77777777" w:rsidR="00F6445B" w:rsidRPr="00DD409C" w:rsidRDefault="00F6445B" w:rsidP="00DD409C">
      <w:pPr>
        <w:rPr>
          <w:lang w:val="sr-Latn-RS"/>
        </w:rPr>
      </w:pPr>
    </w:p>
    <w:p w14:paraId="53672B90" w14:textId="77777777" w:rsidR="00D944D1" w:rsidRDefault="008342F4" w:rsidP="0010521D">
      <w:pPr>
        <w:rPr>
          <w:b/>
        </w:rPr>
      </w:pPr>
      <w:r>
        <w:rPr>
          <w:b/>
        </w:rPr>
        <w:t>8. LITERATURA</w:t>
      </w:r>
    </w:p>
    <w:p w14:paraId="6E9401FF" w14:textId="4A5B0A61" w:rsidR="00C670A1" w:rsidRPr="003E4FF9" w:rsidRDefault="00C670A1" w:rsidP="00C670A1">
      <w:pPr>
        <w:pStyle w:val="ListParagraph"/>
        <w:numPr>
          <w:ilvl w:val="0"/>
          <w:numId w:val="18"/>
        </w:numPr>
        <w:suppressAutoHyphens w:val="0"/>
        <w:spacing w:before="160" w:after="240"/>
        <w:jc w:val="left"/>
        <w:rPr>
          <w:lang w:val="sr-Latn-RS"/>
        </w:rPr>
      </w:pPr>
      <w:bookmarkStart w:id="12" w:name="_Ref18480471"/>
      <w:bookmarkStart w:id="13" w:name="_Ref20126531"/>
      <w:r>
        <w:rPr>
          <w:lang w:val="sr-Latn-RS"/>
        </w:rPr>
        <w:t>An</w:t>
      </w:r>
      <w:r w:rsidRPr="000A28E6">
        <w:rPr>
          <w:color w:val="000000" w:themeColor="text1"/>
        </w:rPr>
        <w:t xml:space="preserve">drew S. Tanenbaum, </w:t>
      </w:r>
      <w:r w:rsidRPr="00CD494B">
        <w:rPr>
          <w:i/>
          <w:color w:val="000000" w:themeColor="text1"/>
        </w:rPr>
        <w:t xml:space="preserve">Distributed Systems Principles and </w:t>
      </w:r>
      <w:bookmarkEnd w:id="12"/>
      <w:bookmarkEnd w:id="13"/>
      <w:r w:rsidR="00F81E53" w:rsidRPr="00CD494B">
        <w:rPr>
          <w:i/>
          <w:color w:val="000000" w:themeColor="text1"/>
        </w:rPr>
        <w:t>Paradigms</w:t>
      </w:r>
    </w:p>
    <w:p w14:paraId="5B5555B5" w14:textId="3F8D071F" w:rsidR="003E4FF9" w:rsidRDefault="00B036D2" w:rsidP="00B036D2">
      <w:pPr>
        <w:pStyle w:val="ListParagraph"/>
        <w:numPr>
          <w:ilvl w:val="0"/>
          <w:numId w:val="18"/>
        </w:numPr>
        <w:suppressAutoHyphens w:val="0"/>
        <w:spacing w:before="160" w:after="240"/>
        <w:jc w:val="left"/>
        <w:rPr>
          <w:lang w:val="sr-Latn-RS"/>
        </w:rPr>
      </w:pPr>
      <w:bookmarkStart w:id="14" w:name="_Ref18416127"/>
      <w:bookmarkStart w:id="15" w:name="_Ref20832731"/>
      <w:r>
        <w:rPr>
          <w:lang w:val="sr-Latn-RS"/>
        </w:rPr>
        <w:t>Wikipedia</w:t>
      </w:r>
      <w:r w:rsidR="003E4FF9">
        <w:rPr>
          <w:lang w:val="sr-Latn-RS"/>
        </w:rPr>
        <w:t xml:space="preserve">, </w:t>
      </w:r>
      <w:r>
        <w:rPr>
          <w:i/>
          <w:lang w:val="sr-Latn-RS"/>
        </w:rPr>
        <w:t>Apache Kafka</w:t>
      </w:r>
      <w:r w:rsidR="003E4FF9">
        <w:rPr>
          <w:lang w:val="sr-Latn-RS"/>
        </w:rPr>
        <w:t xml:space="preserve">, </w:t>
      </w:r>
      <w:r w:rsidR="003E4FF9">
        <w:t>&lt;</w:t>
      </w:r>
      <w:bookmarkEnd w:id="14"/>
      <w:r w:rsidRPr="00B036D2">
        <w:rPr>
          <w:lang w:val="sr-Latn-RS"/>
        </w:rPr>
        <w:t>https://en.wikipedia.org/wiki/Apache_Kafka</w:t>
      </w:r>
      <w:r w:rsidR="003E4FF9">
        <w:rPr>
          <w:lang w:val="sr-Latn-RS"/>
        </w:rPr>
        <w:t>&gt;</w:t>
      </w:r>
      <w:bookmarkEnd w:id="15"/>
    </w:p>
    <w:p w14:paraId="57BB98DA" w14:textId="6E80148A" w:rsidR="003C728E" w:rsidRDefault="003C728E" w:rsidP="003C728E">
      <w:pPr>
        <w:pStyle w:val="ListParagraph"/>
        <w:numPr>
          <w:ilvl w:val="0"/>
          <w:numId w:val="18"/>
        </w:numPr>
        <w:suppressAutoHyphens w:val="0"/>
        <w:spacing w:before="160" w:after="240"/>
        <w:jc w:val="left"/>
        <w:rPr>
          <w:lang w:val="sr-Latn-RS"/>
        </w:rPr>
      </w:pPr>
      <w:bookmarkStart w:id="16" w:name="_Ref18566370"/>
      <w:r>
        <w:rPr>
          <w:lang w:val="sr-Latn-RS"/>
        </w:rPr>
        <w:t xml:space="preserve">The New Stack, </w:t>
      </w:r>
      <w:r w:rsidRPr="0082226C">
        <w:rPr>
          <w:i/>
          <w:lang w:val="sr-Latn-RS"/>
        </w:rPr>
        <w:t>Apache Kafka: A Primer</w:t>
      </w:r>
      <w:r>
        <w:rPr>
          <w:lang w:val="sr-Latn-RS"/>
        </w:rPr>
        <w:t>, &lt;</w:t>
      </w:r>
      <w:r w:rsidRPr="0082226C">
        <w:rPr>
          <w:lang w:val="sr-Latn-RS"/>
        </w:rPr>
        <w:t>https://thenewstack.io/apache-kafka-primer/</w:t>
      </w:r>
      <w:r>
        <w:rPr>
          <w:lang w:val="sr-Latn-RS"/>
        </w:rPr>
        <w:t>&gt;</w:t>
      </w:r>
      <w:bookmarkEnd w:id="16"/>
    </w:p>
    <w:p w14:paraId="078CC04A" w14:textId="4F94A420" w:rsidR="003C728E" w:rsidRDefault="003C728E" w:rsidP="003C728E">
      <w:pPr>
        <w:pStyle w:val="ListParagraph"/>
        <w:numPr>
          <w:ilvl w:val="0"/>
          <w:numId w:val="18"/>
        </w:numPr>
        <w:suppressAutoHyphens w:val="0"/>
        <w:spacing w:before="160" w:after="240"/>
        <w:jc w:val="left"/>
        <w:rPr>
          <w:lang w:val="sr-Latn-RS"/>
        </w:rPr>
      </w:pPr>
      <w:bookmarkStart w:id="17" w:name="_Ref18571168"/>
      <w:r>
        <w:rPr>
          <w:lang w:val="sr-Latn-RS"/>
        </w:rPr>
        <w:t xml:space="preserve">Kafka Apache, </w:t>
      </w:r>
      <w:r w:rsidRPr="0082226C">
        <w:rPr>
          <w:i/>
          <w:lang w:val="sr-Latn-RS"/>
        </w:rPr>
        <w:t>Introduction</w:t>
      </w:r>
      <w:r>
        <w:rPr>
          <w:lang w:val="sr-Latn-RS"/>
        </w:rPr>
        <w:t>, &lt;</w:t>
      </w:r>
      <w:r w:rsidRPr="0082226C">
        <w:rPr>
          <w:lang w:val="sr-Latn-RS"/>
        </w:rPr>
        <w:t>https://kafka.apache.org/intro.html</w:t>
      </w:r>
      <w:bookmarkEnd w:id="17"/>
      <w:r>
        <w:rPr>
          <w:lang w:val="sr-Latn-RS"/>
        </w:rPr>
        <w:t>&gt;</w:t>
      </w:r>
    </w:p>
    <w:p w14:paraId="1009939A" w14:textId="1469313A" w:rsidR="003C728E" w:rsidRDefault="003C728E" w:rsidP="003C728E">
      <w:pPr>
        <w:pStyle w:val="ListParagraph"/>
        <w:numPr>
          <w:ilvl w:val="0"/>
          <w:numId w:val="18"/>
        </w:numPr>
        <w:suppressAutoHyphens w:val="0"/>
        <w:spacing w:before="160" w:after="240"/>
        <w:jc w:val="left"/>
        <w:rPr>
          <w:lang w:val="sr-Latn-RS"/>
        </w:rPr>
      </w:pPr>
      <w:bookmarkStart w:id="18" w:name="_Ref18995395"/>
      <w:r>
        <w:rPr>
          <w:lang w:val="sr-Latn-RS"/>
        </w:rPr>
        <w:t xml:space="preserve">Microsoft, </w:t>
      </w:r>
      <w:r w:rsidRPr="00317264">
        <w:rPr>
          <w:i/>
          <w:lang w:val="sr-Latn-RS"/>
        </w:rPr>
        <w:t>What is .NET framework</w:t>
      </w:r>
      <w:r>
        <w:rPr>
          <w:lang w:val="sr-Latn-RS"/>
        </w:rPr>
        <w:t>, &lt;</w:t>
      </w:r>
      <w:r w:rsidRPr="00317264">
        <w:rPr>
          <w:lang w:val="sr-Latn-RS"/>
        </w:rPr>
        <w:t>https://dotnet.microsoft.com/learn/dotnet/what-is-dotnet-framework</w:t>
      </w:r>
      <w:bookmarkEnd w:id="18"/>
      <w:r>
        <w:rPr>
          <w:lang w:val="sr-Latn-RS"/>
        </w:rPr>
        <w:t>&gt;</w:t>
      </w:r>
    </w:p>
    <w:p w14:paraId="624177BA" w14:textId="32EACC8A" w:rsidR="00C27D0C" w:rsidRDefault="00C27D0C" w:rsidP="00C27D0C">
      <w:pPr>
        <w:pStyle w:val="ListParagraph"/>
        <w:numPr>
          <w:ilvl w:val="0"/>
          <w:numId w:val="18"/>
        </w:numPr>
        <w:suppressAutoHyphens w:val="0"/>
        <w:spacing w:before="160" w:after="240"/>
        <w:jc w:val="left"/>
        <w:rPr>
          <w:lang w:val="sr-Latn-RS"/>
        </w:rPr>
      </w:pPr>
      <w:bookmarkStart w:id="19" w:name="_Ref19002898"/>
      <w:bookmarkStart w:id="20" w:name="_Ref20291455"/>
      <w:r>
        <w:rPr>
          <w:lang w:val="sr-Latn-RS"/>
        </w:rPr>
        <w:t xml:space="preserve">Tech Target, </w:t>
      </w:r>
      <w:r w:rsidRPr="00C47DC1">
        <w:rPr>
          <w:i/>
          <w:lang w:val="sr-Latn-RS"/>
        </w:rPr>
        <w:t>C Sharp</w:t>
      </w:r>
      <w:r>
        <w:rPr>
          <w:lang w:val="sr-Latn-RS"/>
        </w:rPr>
        <w:t>, &lt;</w:t>
      </w:r>
      <w:r w:rsidRPr="00C47DC1">
        <w:rPr>
          <w:lang w:val="sr-Latn-RS"/>
        </w:rPr>
        <w:t>https://searchwindevelopment.techtarget.com/definition/C</w:t>
      </w:r>
      <w:bookmarkEnd w:id="19"/>
      <w:r>
        <w:rPr>
          <w:lang w:val="sr-Latn-RS"/>
        </w:rPr>
        <w:t>&gt;</w:t>
      </w:r>
      <w:bookmarkEnd w:id="20"/>
    </w:p>
    <w:p w14:paraId="5C470110" w14:textId="4037250F" w:rsidR="00273111" w:rsidRDefault="00273111" w:rsidP="00273111">
      <w:pPr>
        <w:pStyle w:val="ListParagraph"/>
        <w:numPr>
          <w:ilvl w:val="0"/>
          <w:numId w:val="18"/>
        </w:numPr>
        <w:suppressAutoHyphens w:val="0"/>
        <w:spacing w:before="160" w:after="240"/>
        <w:jc w:val="left"/>
        <w:rPr>
          <w:lang w:val="sr-Latn-RS"/>
        </w:rPr>
      </w:pPr>
      <w:bookmarkStart w:id="21" w:name="_Ref19865132"/>
      <w:bookmarkStart w:id="22" w:name="_Ref20291550"/>
      <w:r>
        <w:rPr>
          <w:lang w:val="sr-Latn-RS"/>
        </w:rPr>
        <w:t xml:space="preserve">Tech Target, </w:t>
      </w:r>
      <w:r w:rsidRPr="00A04E78">
        <w:rPr>
          <w:i/>
          <w:lang w:val="sr-Latn-RS"/>
        </w:rPr>
        <w:t>Failover</w:t>
      </w:r>
      <w:r w:rsidR="00734E2C">
        <w:rPr>
          <w:lang w:val="sr-Latn-RS"/>
        </w:rPr>
        <w:t xml:space="preserve">, </w:t>
      </w:r>
      <w:r>
        <w:rPr>
          <w:lang w:val="sr-Latn-RS"/>
        </w:rPr>
        <w:t>&lt;</w:t>
      </w:r>
      <w:r w:rsidRPr="00AC1B99">
        <w:rPr>
          <w:lang w:val="sr-Latn-RS"/>
        </w:rPr>
        <w:t>https://searchstorage.techtarget.com/definition/failover</w:t>
      </w:r>
      <w:bookmarkEnd w:id="21"/>
      <w:r>
        <w:rPr>
          <w:lang w:val="sr-Latn-RS"/>
        </w:rPr>
        <w:t>&gt;</w:t>
      </w:r>
      <w:bookmarkEnd w:id="22"/>
    </w:p>
    <w:p w14:paraId="32F677B2" w14:textId="1E9587D1" w:rsidR="0044787C" w:rsidRDefault="0044787C" w:rsidP="0044787C">
      <w:pPr>
        <w:pStyle w:val="ListParagraph"/>
        <w:numPr>
          <w:ilvl w:val="0"/>
          <w:numId w:val="18"/>
        </w:numPr>
        <w:suppressAutoHyphens w:val="0"/>
        <w:spacing w:before="160" w:after="240"/>
        <w:jc w:val="left"/>
        <w:rPr>
          <w:lang w:val="sr-Latn-RS"/>
        </w:rPr>
      </w:pPr>
      <w:bookmarkStart w:id="23" w:name="_Ref19868736"/>
      <w:bookmarkStart w:id="24" w:name="_Ref20291620"/>
      <w:r>
        <w:rPr>
          <w:lang w:val="sr-Latn-RS"/>
        </w:rPr>
        <w:t xml:space="preserve">Wikipedia, </w:t>
      </w:r>
      <w:r w:rsidRPr="00E91903">
        <w:rPr>
          <w:i/>
          <w:lang w:val="sr-Latn-RS"/>
        </w:rPr>
        <w:t>Windows Communication Foundation</w:t>
      </w:r>
      <w:r>
        <w:rPr>
          <w:lang w:val="sr-Latn-RS"/>
        </w:rPr>
        <w:t>, &lt;</w:t>
      </w:r>
      <w:r w:rsidRPr="00876B06">
        <w:rPr>
          <w:lang w:val="sr-Latn-RS"/>
        </w:rPr>
        <w:t>https://sr.wikipedia.org/sr-el/Windows_Communication_Foundation</w:t>
      </w:r>
      <w:bookmarkEnd w:id="23"/>
      <w:r>
        <w:rPr>
          <w:lang w:val="sr-Latn-RS"/>
        </w:rPr>
        <w:t>&gt;</w:t>
      </w:r>
      <w:bookmarkEnd w:id="24"/>
    </w:p>
    <w:p w14:paraId="51DEF809" w14:textId="69882ED2" w:rsidR="00B933A6" w:rsidRDefault="00B933A6" w:rsidP="00B933A6">
      <w:pPr>
        <w:pStyle w:val="ListParagraph"/>
        <w:numPr>
          <w:ilvl w:val="0"/>
          <w:numId w:val="18"/>
        </w:numPr>
        <w:suppressAutoHyphens w:val="0"/>
        <w:spacing w:before="160" w:after="240"/>
        <w:jc w:val="left"/>
        <w:rPr>
          <w:lang w:val="sr-Latn-RS"/>
        </w:rPr>
      </w:pPr>
      <w:bookmarkStart w:id="25" w:name="_Ref19874525"/>
      <w:bookmarkStart w:id="26" w:name="_Ref20291701"/>
      <w:r>
        <w:rPr>
          <w:lang w:val="sr-Latn-RS"/>
        </w:rPr>
        <w:t xml:space="preserve">Tutorials Teacher, </w:t>
      </w:r>
      <w:r w:rsidRPr="00B57889">
        <w:rPr>
          <w:i/>
          <w:lang w:val="sr-Latn-RS"/>
        </w:rPr>
        <w:t>Generics in C#</w:t>
      </w:r>
      <w:r>
        <w:rPr>
          <w:lang w:val="sr-Latn-RS"/>
        </w:rPr>
        <w:t>, &lt;</w:t>
      </w:r>
      <w:r w:rsidRPr="00B57889">
        <w:rPr>
          <w:lang w:val="sr-Latn-RS"/>
        </w:rPr>
        <w:t>https://www.tutorialsteacher.com/csharp/csharp-generics</w:t>
      </w:r>
      <w:bookmarkEnd w:id="25"/>
      <w:r>
        <w:rPr>
          <w:lang w:val="sr-Latn-RS"/>
        </w:rPr>
        <w:t>&gt;</w:t>
      </w:r>
      <w:bookmarkEnd w:id="26"/>
    </w:p>
    <w:p w14:paraId="0F556D78" w14:textId="1D669F52" w:rsidR="003E4FF9" w:rsidRDefault="00B933A6" w:rsidP="00B933A6">
      <w:pPr>
        <w:pStyle w:val="ListParagraph"/>
        <w:numPr>
          <w:ilvl w:val="0"/>
          <w:numId w:val="18"/>
        </w:numPr>
        <w:suppressAutoHyphens w:val="0"/>
        <w:spacing w:before="160" w:after="240"/>
        <w:jc w:val="left"/>
        <w:rPr>
          <w:lang w:val="sr-Latn-RS"/>
        </w:rPr>
      </w:pPr>
      <w:bookmarkStart w:id="27" w:name="_Ref19874854"/>
      <w:bookmarkStart w:id="28" w:name="_Ref20291717"/>
      <w:r>
        <w:rPr>
          <w:lang w:val="sr-Latn-RS"/>
        </w:rPr>
        <w:t xml:space="preserve">Microsoft, </w:t>
      </w:r>
      <w:r w:rsidRPr="00571631">
        <w:rPr>
          <w:i/>
          <w:lang w:val="sr-Latn-RS"/>
        </w:rPr>
        <w:t>Generics (C# Programming Guide)</w:t>
      </w:r>
      <w:r>
        <w:rPr>
          <w:lang w:val="sr-Latn-RS"/>
        </w:rPr>
        <w:t xml:space="preserve">, </w:t>
      </w:r>
      <w:bookmarkEnd w:id="27"/>
      <w:bookmarkEnd w:id="28"/>
      <w:r w:rsidR="00734E2C">
        <w:rPr>
          <w:lang w:val="sr-Latn-RS"/>
        </w:rPr>
        <w:t>&lt;</w:t>
      </w:r>
      <w:r w:rsidR="00734E2C" w:rsidRPr="00734E2C">
        <w:rPr>
          <w:lang w:val="sr-Latn-RS"/>
        </w:rPr>
        <w:t>https://docs.microsoft.com/en-us/dotnet/csharp/programming-guide/generics/</w:t>
      </w:r>
      <w:r w:rsidR="00734E2C">
        <w:rPr>
          <w:lang w:val="sr-Latn-RS"/>
        </w:rPr>
        <w:t>&gt;</w:t>
      </w:r>
    </w:p>
    <w:p w14:paraId="3BBA1028" w14:textId="0D73CE7D" w:rsidR="00734E2C" w:rsidRPr="00734E2C" w:rsidRDefault="00734E2C" w:rsidP="006B72BB">
      <w:pPr>
        <w:suppressAutoHyphens w:val="0"/>
        <w:jc w:val="left"/>
        <w:rPr>
          <w:b/>
          <w:lang w:val="sr-Latn-RS"/>
        </w:rPr>
      </w:pPr>
      <w:r w:rsidRPr="00734E2C">
        <w:rPr>
          <w:b/>
          <w:lang w:val="sr-Latn-RS"/>
        </w:rPr>
        <w:t>9. PODACI O KANDIDATU</w:t>
      </w:r>
    </w:p>
    <w:p w14:paraId="28BFBC35" w14:textId="42595D0C" w:rsidR="00734E2C" w:rsidRPr="00734E2C" w:rsidRDefault="00734E2C" w:rsidP="006B72BB">
      <w:pPr>
        <w:suppressAutoHyphens w:val="0"/>
        <w:jc w:val="left"/>
        <w:rPr>
          <w:b/>
          <w:lang w:val="sr-Latn-RS"/>
        </w:rPr>
      </w:pPr>
      <w:r>
        <w:rPr>
          <w:lang w:val="sr-Latn-RS"/>
        </w:rPr>
        <w:t xml:space="preserve">Kandidat Kristijan Salaji rođen je 02.01.1995. godine u Novom Sadu. </w:t>
      </w:r>
      <w:r>
        <w:rPr>
          <w:lang w:val="sr-Latn-CS" w:eastAsia="sr-Latn-CS"/>
        </w:rPr>
        <w:t xml:space="preserve">Završio je srednju elektrotehničku školu </w:t>
      </w:r>
      <w:r w:rsidRPr="002E235F">
        <w:rPr>
          <w:lang w:val="sr-Latn-CS" w:eastAsia="sr-Latn-CS"/>
        </w:rPr>
        <w:t>“</w:t>
      </w:r>
      <w:r>
        <w:rPr>
          <w:lang w:val="sr-Latn-CS" w:eastAsia="sr-Latn-CS"/>
        </w:rPr>
        <w:t>9. Maj“ 2014. godine u Bačkoj Palanci. Iste godine je upisao osnovne akademske studije na Fakultetu Tehničkih Nauka u Novom Sadu, smer Elektroenergetski Softverski In</w:t>
      </w:r>
      <w:r w:rsidR="006B72BB">
        <w:rPr>
          <w:lang w:val="sr-Latn-CS" w:eastAsia="sr-Latn-CS"/>
        </w:rPr>
        <w:t>ženjering, koje je završio 2018</w:t>
      </w:r>
      <w:r>
        <w:rPr>
          <w:lang w:val="sr-Latn-CS" w:eastAsia="sr-Latn-CS"/>
        </w:rPr>
        <w:t xml:space="preserve">. Odmah </w:t>
      </w:r>
      <w:r w:rsidR="0058149D">
        <w:rPr>
          <w:lang w:val="sr-Latn-CS" w:eastAsia="sr-Latn-CS"/>
        </w:rPr>
        <w:t>za tim</w:t>
      </w:r>
      <w:r>
        <w:rPr>
          <w:lang w:val="sr-Latn-CS" w:eastAsia="sr-Latn-CS"/>
        </w:rPr>
        <w:t xml:space="preserve"> upisuje master akademske studije na Fakultetu Tehničkih Nauka, smer Primenjeno Softversko Inženjerstvo.</w:t>
      </w:r>
    </w:p>
    <w:sectPr w:rsidR="00734E2C" w:rsidRPr="00734E2C" w:rsidSect="00CE0D63">
      <w:type w:val="continuous"/>
      <w:pgSz w:w="11906" w:h="16838"/>
      <w:pgMar w:top="1134" w:right="1134" w:bottom="1134" w:left="1134" w:header="720" w:footer="720" w:gutter="0"/>
      <w:cols w:num="2" w:space="284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DC11F4" w16cid:durableId="21419770"/>
  <w16cid:commentId w16cid:paraId="7E5B2122" w16cid:durableId="21419C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57F6"/>
    <w:multiLevelType w:val="hybridMultilevel"/>
    <w:tmpl w:val="6806138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616BF"/>
    <w:multiLevelType w:val="hybridMultilevel"/>
    <w:tmpl w:val="85B63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227DB"/>
    <w:multiLevelType w:val="hybridMultilevel"/>
    <w:tmpl w:val="81EE2012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904604"/>
    <w:multiLevelType w:val="hybridMultilevel"/>
    <w:tmpl w:val="954272A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C2654D"/>
    <w:multiLevelType w:val="hybridMultilevel"/>
    <w:tmpl w:val="F4AC04CE"/>
    <w:lvl w:ilvl="0" w:tplc="241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E0948CF"/>
    <w:multiLevelType w:val="hybridMultilevel"/>
    <w:tmpl w:val="DDCEE2A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520925"/>
    <w:multiLevelType w:val="hybridMultilevel"/>
    <w:tmpl w:val="DD9AF72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E6A39"/>
    <w:multiLevelType w:val="hybridMultilevel"/>
    <w:tmpl w:val="CFB28F0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B67DFA"/>
    <w:multiLevelType w:val="hybridMultilevel"/>
    <w:tmpl w:val="4EF43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14E0"/>
    <w:multiLevelType w:val="hybridMultilevel"/>
    <w:tmpl w:val="1E3A16D0"/>
    <w:lvl w:ilvl="0" w:tplc="1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95017"/>
    <w:multiLevelType w:val="hybridMultilevel"/>
    <w:tmpl w:val="809E8CDA"/>
    <w:lvl w:ilvl="0" w:tplc="61080570">
      <w:start w:val="1"/>
      <w:numFmt w:val="decimal"/>
      <w:lvlText w:val="[%1]."/>
      <w:lvlJc w:val="center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827937"/>
    <w:multiLevelType w:val="hybridMultilevel"/>
    <w:tmpl w:val="2DB60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62A54"/>
    <w:multiLevelType w:val="hybridMultilevel"/>
    <w:tmpl w:val="0486DD4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0E11A4"/>
    <w:multiLevelType w:val="hybridMultilevel"/>
    <w:tmpl w:val="E99001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30464"/>
    <w:multiLevelType w:val="multilevel"/>
    <w:tmpl w:val="2CAC077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60A734A"/>
    <w:multiLevelType w:val="hybridMultilevel"/>
    <w:tmpl w:val="751E61BA"/>
    <w:lvl w:ilvl="0" w:tplc="CF7EA2A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8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31287"/>
    <w:multiLevelType w:val="hybridMultilevel"/>
    <w:tmpl w:val="074EBAC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EC4036"/>
    <w:multiLevelType w:val="hybridMultilevel"/>
    <w:tmpl w:val="4984BD54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15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2"/>
  </w:num>
  <w:num w:numId="12">
    <w:abstractNumId w:val="12"/>
  </w:num>
  <w:num w:numId="13">
    <w:abstractNumId w:val="17"/>
  </w:num>
  <w:num w:numId="14">
    <w:abstractNumId w:val="13"/>
  </w:num>
  <w:num w:numId="15">
    <w:abstractNumId w:val="14"/>
  </w:num>
  <w:num w:numId="16">
    <w:abstractNumId w:val="5"/>
  </w:num>
  <w:num w:numId="17">
    <w:abstractNumId w:val="16"/>
  </w:num>
  <w:num w:numId="18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anislav Atlagic">
    <w15:presenceInfo w15:providerId="AD" w15:userId="S::branislav.atlagic@schneider-electric-dms.com::68cc8123-b299-4218-b3d9-64594e4d569f"/>
  </w15:person>
  <w15:person w15:author="Mita">
    <w15:presenceInfo w15:providerId="None" w15:userId="Mi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DF"/>
    <w:rsid w:val="00003934"/>
    <w:rsid w:val="000156D7"/>
    <w:rsid w:val="00040CF9"/>
    <w:rsid w:val="00042E37"/>
    <w:rsid w:val="00045C7E"/>
    <w:rsid w:val="0005668D"/>
    <w:rsid w:val="00070CFA"/>
    <w:rsid w:val="000721FA"/>
    <w:rsid w:val="000738E3"/>
    <w:rsid w:val="000777AF"/>
    <w:rsid w:val="000A1179"/>
    <w:rsid w:val="000A415F"/>
    <w:rsid w:val="000B5A0E"/>
    <w:rsid w:val="000C37AB"/>
    <w:rsid w:val="000C5C29"/>
    <w:rsid w:val="000C71AD"/>
    <w:rsid w:val="000D0344"/>
    <w:rsid w:val="000E7F7D"/>
    <w:rsid w:val="000F0DB9"/>
    <w:rsid w:val="000F7341"/>
    <w:rsid w:val="0010521D"/>
    <w:rsid w:val="00106E29"/>
    <w:rsid w:val="00121E0F"/>
    <w:rsid w:val="0013013A"/>
    <w:rsid w:val="00143FEC"/>
    <w:rsid w:val="00153DC9"/>
    <w:rsid w:val="001C6465"/>
    <w:rsid w:val="001C6970"/>
    <w:rsid w:val="001C7E09"/>
    <w:rsid w:val="001D105D"/>
    <w:rsid w:val="001D2830"/>
    <w:rsid w:val="001D776E"/>
    <w:rsid w:val="001E5F49"/>
    <w:rsid w:val="001F0C5A"/>
    <w:rsid w:val="00201247"/>
    <w:rsid w:val="00202989"/>
    <w:rsid w:val="00225C46"/>
    <w:rsid w:val="00242272"/>
    <w:rsid w:val="002450A1"/>
    <w:rsid w:val="00246F38"/>
    <w:rsid w:val="00255340"/>
    <w:rsid w:val="00260216"/>
    <w:rsid w:val="00266B36"/>
    <w:rsid w:val="00272BD1"/>
    <w:rsid w:val="00273111"/>
    <w:rsid w:val="00276822"/>
    <w:rsid w:val="00280F40"/>
    <w:rsid w:val="00282C93"/>
    <w:rsid w:val="002842EC"/>
    <w:rsid w:val="00293755"/>
    <w:rsid w:val="00294967"/>
    <w:rsid w:val="002D4E7B"/>
    <w:rsid w:val="002D5499"/>
    <w:rsid w:val="002E1156"/>
    <w:rsid w:val="002E1843"/>
    <w:rsid w:val="002F602B"/>
    <w:rsid w:val="00302DEB"/>
    <w:rsid w:val="00306C07"/>
    <w:rsid w:val="00310A02"/>
    <w:rsid w:val="00317158"/>
    <w:rsid w:val="003220D6"/>
    <w:rsid w:val="00336991"/>
    <w:rsid w:val="00341DF7"/>
    <w:rsid w:val="00342126"/>
    <w:rsid w:val="00350213"/>
    <w:rsid w:val="0035424B"/>
    <w:rsid w:val="00377DC7"/>
    <w:rsid w:val="003B07EF"/>
    <w:rsid w:val="003B2BDC"/>
    <w:rsid w:val="003B3FF7"/>
    <w:rsid w:val="003C03F6"/>
    <w:rsid w:val="003C18F6"/>
    <w:rsid w:val="003C42C9"/>
    <w:rsid w:val="003C6DEF"/>
    <w:rsid w:val="003C728E"/>
    <w:rsid w:val="003E4FF9"/>
    <w:rsid w:val="003F27B6"/>
    <w:rsid w:val="003F5A5B"/>
    <w:rsid w:val="00411647"/>
    <w:rsid w:val="004119FD"/>
    <w:rsid w:val="0043240D"/>
    <w:rsid w:val="00436AE8"/>
    <w:rsid w:val="00441CC3"/>
    <w:rsid w:val="0044787C"/>
    <w:rsid w:val="00455708"/>
    <w:rsid w:val="00462B78"/>
    <w:rsid w:val="004669A9"/>
    <w:rsid w:val="00467614"/>
    <w:rsid w:val="0047437D"/>
    <w:rsid w:val="00490F14"/>
    <w:rsid w:val="00495797"/>
    <w:rsid w:val="004A10B2"/>
    <w:rsid w:val="004C301B"/>
    <w:rsid w:val="004D383F"/>
    <w:rsid w:val="004F4414"/>
    <w:rsid w:val="00512220"/>
    <w:rsid w:val="005332B5"/>
    <w:rsid w:val="00551E2D"/>
    <w:rsid w:val="005546BD"/>
    <w:rsid w:val="00555DC8"/>
    <w:rsid w:val="00576FBC"/>
    <w:rsid w:val="0058149D"/>
    <w:rsid w:val="005877B6"/>
    <w:rsid w:val="00593264"/>
    <w:rsid w:val="005A3B2D"/>
    <w:rsid w:val="005B1A3B"/>
    <w:rsid w:val="005B1C29"/>
    <w:rsid w:val="005C1D7B"/>
    <w:rsid w:val="005D1BCF"/>
    <w:rsid w:val="005E241E"/>
    <w:rsid w:val="005F6968"/>
    <w:rsid w:val="005F711B"/>
    <w:rsid w:val="00630861"/>
    <w:rsid w:val="00646BCA"/>
    <w:rsid w:val="00646F41"/>
    <w:rsid w:val="00647991"/>
    <w:rsid w:val="00654477"/>
    <w:rsid w:val="00661B4F"/>
    <w:rsid w:val="006801AB"/>
    <w:rsid w:val="00680BCE"/>
    <w:rsid w:val="0068272C"/>
    <w:rsid w:val="00684682"/>
    <w:rsid w:val="006860C5"/>
    <w:rsid w:val="0069599D"/>
    <w:rsid w:val="00695ECC"/>
    <w:rsid w:val="006A6764"/>
    <w:rsid w:val="006B72BB"/>
    <w:rsid w:val="006F6B6E"/>
    <w:rsid w:val="00702E3A"/>
    <w:rsid w:val="00704F09"/>
    <w:rsid w:val="00705EDB"/>
    <w:rsid w:val="00707553"/>
    <w:rsid w:val="00712E59"/>
    <w:rsid w:val="00715E0F"/>
    <w:rsid w:val="00722E14"/>
    <w:rsid w:val="00732AB4"/>
    <w:rsid w:val="00734E2C"/>
    <w:rsid w:val="00760A08"/>
    <w:rsid w:val="007A5EA7"/>
    <w:rsid w:val="007D6987"/>
    <w:rsid w:val="007E0C70"/>
    <w:rsid w:val="007F052E"/>
    <w:rsid w:val="007F49A2"/>
    <w:rsid w:val="0080194D"/>
    <w:rsid w:val="00812AF8"/>
    <w:rsid w:val="0081788A"/>
    <w:rsid w:val="00822994"/>
    <w:rsid w:val="0082533F"/>
    <w:rsid w:val="008342F4"/>
    <w:rsid w:val="00852012"/>
    <w:rsid w:val="00852EAC"/>
    <w:rsid w:val="008765CD"/>
    <w:rsid w:val="00885BA7"/>
    <w:rsid w:val="00897C60"/>
    <w:rsid w:val="008A40B8"/>
    <w:rsid w:val="008A4128"/>
    <w:rsid w:val="008D46FC"/>
    <w:rsid w:val="008F3DBF"/>
    <w:rsid w:val="00923DDF"/>
    <w:rsid w:val="00924231"/>
    <w:rsid w:val="00942D78"/>
    <w:rsid w:val="00946CD6"/>
    <w:rsid w:val="00950FDA"/>
    <w:rsid w:val="00952ED7"/>
    <w:rsid w:val="0095356A"/>
    <w:rsid w:val="00955091"/>
    <w:rsid w:val="0096006B"/>
    <w:rsid w:val="00960074"/>
    <w:rsid w:val="009616F1"/>
    <w:rsid w:val="00992302"/>
    <w:rsid w:val="00992E4F"/>
    <w:rsid w:val="00995D44"/>
    <w:rsid w:val="009A2092"/>
    <w:rsid w:val="009A368E"/>
    <w:rsid w:val="009A4AF8"/>
    <w:rsid w:val="009B7BB3"/>
    <w:rsid w:val="009C1CFE"/>
    <w:rsid w:val="00A01806"/>
    <w:rsid w:val="00A02F39"/>
    <w:rsid w:val="00A040AC"/>
    <w:rsid w:val="00A14859"/>
    <w:rsid w:val="00A268D8"/>
    <w:rsid w:val="00A27D2E"/>
    <w:rsid w:val="00A35D8B"/>
    <w:rsid w:val="00A65CC3"/>
    <w:rsid w:val="00A66BDE"/>
    <w:rsid w:val="00A94F02"/>
    <w:rsid w:val="00A96D45"/>
    <w:rsid w:val="00AB07FD"/>
    <w:rsid w:val="00AB0F0F"/>
    <w:rsid w:val="00AB7799"/>
    <w:rsid w:val="00AC7798"/>
    <w:rsid w:val="00AD5612"/>
    <w:rsid w:val="00AF13C5"/>
    <w:rsid w:val="00AF4DBD"/>
    <w:rsid w:val="00B036D2"/>
    <w:rsid w:val="00B13B50"/>
    <w:rsid w:val="00B650CF"/>
    <w:rsid w:val="00B73C5D"/>
    <w:rsid w:val="00B7661F"/>
    <w:rsid w:val="00B859C5"/>
    <w:rsid w:val="00B87AAF"/>
    <w:rsid w:val="00B933A6"/>
    <w:rsid w:val="00BB4209"/>
    <w:rsid w:val="00BB6E21"/>
    <w:rsid w:val="00BC1CBF"/>
    <w:rsid w:val="00BC2A54"/>
    <w:rsid w:val="00BC43F3"/>
    <w:rsid w:val="00BD51E0"/>
    <w:rsid w:val="00BD5E8D"/>
    <w:rsid w:val="00BD644A"/>
    <w:rsid w:val="00BE1319"/>
    <w:rsid w:val="00BF1B32"/>
    <w:rsid w:val="00BF4DA1"/>
    <w:rsid w:val="00BF5FE5"/>
    <w:rsid w:val="00C06D24"/>
    <w:rsid w:val="00C11197"/>
    <w:rsid w:val="00C2636B"/>
    <w:rsid w:val="00C27D0C"/>
    <w:rsid w:val="00C4515C"/>
    <w:rsid w:val="00C670A1"/>
    <w:rsid w:val="00C71EF9"/>
    <w:rsid w:val="00C90BD8"/>
    <w:rsid w:val="00C95371"/>
    <w:rsid w:val="00CD0F60"/>
    <w:rsid w:val="00CE0D63"/>
    <w:rsid w:val="00CE3D7A"/>
    <w:rsid w:val="00D01EBA"/>
    <w:rsid w:val="00D07C57"/>
    <w:rsid w:val="00D123C2"/>
    <w:rsid w:val="00D34AE2"/>
    <w:rsid w:val="00D34C16"/>
    <w:rsid w:val="00D45AC4"/>
    <w:rsid w:val="00D45DAA"/>
    <w:rsid w:val="00D513F9"/>
    <w:rsid w:val="00D54340"/>
    <w:rsid w:val="00D57AD1"/>
    <w:rsid w:val="00D60276"/>
    <w:rsid w:val="00D6168E"/>
    <w:rsid w:val="00D61855"/>
    <w:rsid w:val="00D66CAE"/>
    <w:rsid w:val="00D944D1"/>
    <w:rsid w:val="00D9631F"/>
    <w:rsid w:val="00DA1D9F"/>
    <w:rsid w:val="00DA7D2B"/>
    <w:rsid w:val="00DB407B"/>
    <w:rsid w:val="00DC0221"/>
    <w:rsid w:val="00DC1ED9"/>
    <w:rsid w:val="00DC4735"/>
    <w:rsid w:val="00DC76BB"/>
    <w:rsid w:val="00DD1F91"/>
    <w:rsid w:val="00DD409C"/>
    <w:rsid w:val="00DF6404"/>
    <w:rsid w:val="00DF6578"/>
    <w:rsid w:val="00DF6EF5"/>
    <w:rsid w:val="00DF7BE7"/>
    <w:rsid w:val="00E008A1"/>
    <w:rsid w:val="00E0621F"/>
    <w:rsid w:val="00E10F21"/>
    <w:rsid w:val="00E21D88"/>
    <w:rsid w:val="00E21EBD"/>
    <w:rsid w:val="00E22C3B"/>
    <w:rsid w:val="00E230F2"/>
    <w:rsid w:val="00E233EA"/>
    <w:rsid w:val="00E3026C"/>
    <w:rsid w:val="00E31702"/>
    <w:rsid w:val="00E37287"/>
    <w:rsid w:val="00E40E19"/>
    <w:rsid w:val="00E45B13"/>
    <w:rsid w:val="00E50F91"/>
    <w:rsid w:val="00E60522"/>
    <w:rsid w:val="00E65D62"/>
    <w:rsid w:val="00E81726"/>
    <w:rsid w:val="00E8650D"/>
    <w:rsid w:val="00EA4008"/>
    <w:rsid w:val="00EA4C04"/>
    <w:rsid w:val="00EA50F8"/>
    <w:rsid w:val="00EB6449"/>
    <w:rsid w:val="00ED0201"/>
    <w:rsid w:val="00ED2D79"/>
    <w:rsid w:val="00EE4502"/>
    <w:rsid w:val="00F1569E"/>
    <w:rsid w:val="00F236E6"/>
    <w:rsid w:val="00F26237"/>
    <w:rsid w:val="00F278FB"/>
    <w:rsid w:val="00F318DD"/>
    <w:rsid w:val="00F4218F"/>
    <w:rsid w:val="00F6308C"/>
    <w:rsid w:val="00F6445B"/>
    <w:rsid w:val="00F72D99"/>
    <w:rsid w:val="00F80052"/>
    <w:rsid w:val="00F81E53"/>
    <w:rsid w:val="00F86B2D"/>
    <w:rsid w:val="00F9055C"/>
    <w:rsid w:val="00F952E1"/>
    <w:rsid w:val="00FA67BB"/>
    <w:rsid w:val="00FA6A64"/>
    <w:rsid w:val="00FB5DB1"/>
    <w:rsid w:val="00FB7152"/>
    <w:rsid w:val="00FC06EC"/>
    <w:rsid w:val="00FC2B28"/>
    <w:rsid w:val="00FC4A1E"/>
    <w:rsid w:val="00FD7B99"/>
    <w:rsid w:val="00FE2592"/>
    <w:rsid w:val="00FE7A5D"/>
    <w:rsid w:val="00FF3FC9"/>
    <w:rsid w:val="00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6168"/>
  <w15:chartTrackingRefBased/>
  <w15:docId w15:val="{EC3D368C-9DFD-49F3-96DD-0A187935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DDF"/>
    <w:pPr>
      <w:suppressAutoHyphens/>
      <w:spacing w:after="4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152"/>
    <w:pPr>
      <w:spacing w:before="120" w:line="100" w:lineRule="atLeast"/>
      <w:outlineLvl w:val="0"/>
    </w:pPr>
    <w:rPr>
      <w:b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923DDF"/>
    <w:pPr>
      <w:spacing w:before="120"/>
      <w:ind w:firstLine="357"/>
    </w:pPr>
    <w:rPr>
      <w:i/>
      <w:iCs/>
      <w:lang w:val="sl-SI"/>
    </w:rPr>
  </w:style>
  <w:style w:type="character" w:customStyle="1" w:styleId="BodyTextIndent3Char">
    <w:name w:val="Body Text Indent 3 Char"/>
    <w:basedOn w:val="DefaultParagraphFont"/>
    <w:link w:val="BodyTextIndent3"/>
    <w:rsid w:val="00923DDF"/>
    <w:rPr>
      <w:rFonts w:ascii="Times New Roman" w:eastAsia="Times New Roman" w:hAnsi="Times New Roman" w:cs="Times New Roman"/>
      <w:i/>
      <w:iCs/>
      <w:sz w:val="20"/>
      <w:szCs w:val="20"/>
      <w:lang w:val="sl-SI" w:eastAsia="ar-SA"/>
    </w:rPr>
  </w:style>
  <w:style w:type="paragraph" w:styleId="Header">
    <w:name w:val="header"/>
    <w:basedOn w:val="Normal"/>
    <w:link w:val="HeaderChar"/>
    <w:rsid w:val="00923DDF"/>
  </w:style>
  <w:style w:type="character" w:customStyle="1" w:styleId="HeaderChar">
    <w:name w:val="Header Char"/>
    <w:basedOn w:val="DefaultParagraphFont"/>
    <w:link w:val="Header"/>
    <w:rsid w:val="00923DD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9A368E"/>
    <w:pPr>
      <w:ind w:left="720"/>
      <w:contextualSpacing/>
    </w:pPr>
  </w:style>
  <w:style w:type="paragraph" w:styleId="NormalWeb">
    <w:name w:val="Normal (Web)"/>
    <w:basedOn w:val="Normal"/>
    <w:rsid w:val="00950FDA"/>
    <w:pPr>
      <w:suppressAutoHyphens w:val="0"/>
      <w:spacing w:before="100" w:beforeAutospacing="1" w:after="119"/>
      <w:jc w:val="left"/>
    </w:pPr>
    <w:rPr>
      <w:sz w:val="24"/>
      <w:szCs w:val="24"/>
      <w:lang w:val="sr-Latn-CS" w:eastAsia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FB7152"/>
    <w:rPr>
      <w:rFonts w:ascii="Times New Roman" w:eastAsia="Times New Roman" w:hAnsi="Times New Roman" w:cs="Times New Roman"/>
      <w:b/>
      <w:sz w:val="20"/>
      <w:szCs w:val="20"/>
      <w:lang w:val="sr-Latn-R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7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7AF"/>
    <w:pPr>
      <w:suppressAutoHyphens w:val="0"/>
      <w:spacing w:before="160" w:after="240"/>
    </w:pPr>
    <w:rPr>
      <w:kern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7AF"/>
    <w:rPr>
      <w:rFonts w:ascii="Times New Roman" w:eastAsia="Times New Roman" w:hAnsi="Times New Roman" w:cs="Times New Roman"/>
      <w:kern w:val="2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7A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7AF"/>
    <w:rPr>
      <w:rFonts w:ascii="Segoe UI" w:eastAsia="Times New Roman" w:hAnsi="Segoe UI" w:cs="Segoe UI"/>
      <w:sz w:val="18"/>
      <w:szCs w:val="18"/>
      <w:lang w:val="en-US"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0777AF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4E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E2C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CFE"/>
    <w:pPr>
      <w:suppressAutoHyphens/>
      <w:spacing w:before="0" w:after="40"/>
    </w:pPr>
    <w:rPr>
      <w:b/>
      <w:bCs/>
      <w:kern w:val="0"/>
      <w:lang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CFE"/>
    <w:rPr>
      <w:rFonts w:ascii="Times New Roman" w:eastAsia="Times New Roman" w:hAnsi="Times New Roman" w:cs="Times New Roman"/>
      <w:b/>
      <w:bCs/>
      <w:kern w:val="20"/>
      <w:sz w:val="20"/>
      <w:szCs w:val="20"/>
      <w:lang w:val="en-US" w:eastAsia="ar-SA"/>
    </w:rPr>
  </w:style>
  <w:style w:type="paragraph" w:styleId="Revision">
    <w:name w:val="Revision"/>
    <w:hidden/>
    <w:uiPriority w:val="99"/>
    <w:semiHidden/>
    <w:rsid w:val="00DD1F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4168A4-1113-4DC0-8A1D-CF2B2BECD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4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 DMS NS D.O.O NOVI SAD</Company>
  <LinksUpToDate>false</LinksUpToDate>
  <CharactersWithSpaces>17094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81</cp:revision>
  <dcterms:created xsi:type="dcterms:W3CDTF">2019-09-26T07:39:00Z</dcterms:created>
  <dcterms:modified xsi:type="dcterms:W3CDTF">2019-10-04T10:42:00Z</dcterms:modified>
</cp:coreProperties>
</file>