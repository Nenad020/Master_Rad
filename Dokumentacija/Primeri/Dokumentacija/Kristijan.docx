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EEDB5" w14:textId="77777777" w:rsidR="00BE61EE" w:rsidRPr="008B3639" w:rsidRDefault="00BE61EE" w:rsidP="008B3639">
      <w:pPr>
        <w:rPr>
          <w:rStyle w:val="Emphasi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BE61EE" w14:paraId="72ACCD1A" w14:textId="77777777" w:rsidTr="00542697">
        <w:trPr>
          <w:trHeight w:hRule="exact" w:val="1701"/>
        </w:trPr>
        <w:tc>
          <w:tcPr>
            <w:tcW w:w="1701" w:type="dxa"/>
          </w:tcPr>
          <w:p w14:paraId="358220D5" w14:textId="77777777" w:rsidR="00BE61EE" w:rsidRDefault="00BE61EE" w:rsidP="00542697">
            <w:pPr>
              <w:spacing w:before="240" w:after="0"/>
              <w:jc w:val="center"/>
              <w:rPr>
                <w:rFonts w:ascii="Arial" w:hAnsi="Arial"/>
                <w:sz w:val="20"/>
              </w:rPr>
            </w:pPr>
            <w:r>
              <w:rPr>
                <w:rFonts w:ascii="Arial" w:hAnsi="Arial"/>
                <w:sz w:val="20"/>
              </w:rPr>
              <w:object w:dxaOrig="1382" w:dyaOrig="1380" w14:anchorId="46D71C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pt;height:63.75pt" o:ole="" fillcolor="window">
                  <v:imagedata r:id="rId8" o:title=""/>
                </v:shape>
                <o:OLEObject Type="Embed" ProgID="CorelDraw.Graphic.7" ShapeID="_x0000_i1025" DrawAspect="Content" ObjectID="_1632218362" r:id="rId9"/>
              </w:object>
            </w:r>
          </w:p>
        </w:tc>
        <w:tc>
          <w:tcPr>
            <w:tcW w:w="6521" w:type="dxa"/>
            <w:vAlign w:val="center"/>
          </w:tcPr>
          <w:p w14:paraId="5C324A64" w14:textId="77777777" w:rsidR="00BE61EE" w:rsidRDefault="00BE61EE" w:rsidP="00542697">
            <w:pPr>
              <w:pStyle w:val="Tekst"/>
              <w:spacing w:after="0"/>
              <w:jc w:val="center"/>
              <w:rPr>
                <w:rFonts w:ascii="Arial" w:eastAsia="Arial" w:hAnsi="Arial" w:cs="Arial"/>
                <w:b/>
                <w:bCs/>
                <w:sz w:val="32"/>
                <w:szCs w:val="32"/>
                <w:lang w:val="ru-RU"/>
              </w:rPr>
            </w:pPr>
            <w:r w:rsidRPr="0218F9A8">
              <w:rPr>
                <w:rFonts w:ascii="Arial" w:eastAsia="Arial" w:hAnsi="Arial" w:cs="Arial"/>
                <w:b/>
                <w:bCs/>
                <w:kern w:val="0"/>
                <w:sz w:val="32"/>
                <w:szCs w:val="32"/>
                <w:lang w:val="ru-RU"/>
              </w:rPr>
              <w:t>UNIVERZITET U NOVOM SADU</w:t>
            </w:r>
          </w:p>
          <w:p w14:paraId="105CD551" w14:textId="77777777" w:rsidR="00BE61EE" w:rsidRDefault="00BE61EE" w:rsidP="00542697">
            <w:pPr>
              <w:pStyle w:val="Tekst"/>
              <w:spacing w:after="0" w:line="259" w:lineRule="auto"/>
              <w:jc w:val="center"/>
              <w:rPr>
                <w:rFonts w:ascii="Arial" w:hAnsi="Arial"/>
                <w:b/>
                <w:spacing w:val="34"/>
                <w:sz w:val="32"/>
                <w:lang w:val="ru-RU"/>
              </w:rPr>
            </w:pPr>
            <w:r w:rsidRPr="0218F9A8">
              <w:rPr>
                <w:rFonts w:ascii="Arial" w:eastAsia="Arial" w:hAnsi="Arial" w:cs="Arial"/>
                <w:b/>
                <w:bCs/>
                <w:sz w:val="32"/>
                <w:szCs w:val="32"/>
                <w:lang w:val="ru-RU"/>
              </w:rPr>
              <w:t>FAKULTET TEHNIČKIH NAUKA U NOVOM SADU</w:t>
            </w:r>
          </w:p>
        </w:tc>
        <w:tc>
          <w:tcPr>
            <w:tcW w:w="1701" w:type="dxa"/>
            <w:vAlign w:val="center"/>
          </w:tcPr>
          <w:p w14:paraId="547048FC" w14:textId="77777777" w:rsidR="00BE61EE" w:rsidRDefault="00BE61EE" w:rsidP="00542697">
            <w:pPr>
              <w:pStyle w:val="Tekst"/>
              <w:spacing w:before="0"/>
              <w:jc w:val="center"/>
              <w:rPr>
                <w:rFonts w:ascii="Arial" w:hAnsi="Arial"/>
                <w:spacing w:val="12"/>
              </w:rPr>
            </w:pPr>
            <w:r>
              <w:rPr>
                <w:noProof/>
                <w:lang w:val="sr-Latn-RS" w:eastAsia="sr-Latn-RS"/>
              </w:rPr>
              <w:drawing>
                <wp:inline distT="0" distB="0" distL="0" distR="0" wp14:anchorId="457DC1FC" wp14:editId="0487AD21">
                  <wp:extent cx="779780" cy="861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9780" cy="861695"/>
                          </a:xfrm>
                          <a:prstGeom prst="rect">
                            <a:avLst/>
                          </a:prstGeom>
                          <a:noFill/>
                          <a:ln>
                            <a:noFill/>
                          </a:ln>
                        </pic:spPr>
                      </pic:pic>
                    </a:graphicData>
                  </a:graphic>
                </wp:inline>
              </w:drawing>
            </w:r>
          </w:p>
        </w:tc>
      </w:tr>
    </w:tbl>
    <w:p w14:paraId="6A454B50" w14:textId="77777777" w:rsidR="00BE61EE" w:rsidRDefault="00BE61EE" w:rsidP="00BE61EE">
      <w:pPr>
        <w:spacing w:before="1560" w:after="0" w:line="259" w:lineRule="auto"/>
        <w:ind w:left="993"/>
        <w:jc w:val="left"/>
      </w:pPr>
      <w:r w:rsidRPr="0218F9A8">
        <w:rPr>
          <w:rFonts w:ascii="Arial" w:eastAsia="Arial" w:hAnsi="Arial" w:cs="Arial"/>
          <w:sz w:val="40"/>
          <w:szCs w:val="40"/>
          <w:lang w:val="sr-Cyrl-CS"/>
        </w:rPr>
        <w:t>Kristijan Salaji</w:t>
      </w:r>
    </w:p>
    <w:p w14:paraId="7F67396A" w14:textId="304C4B82" w:rsidR="00BE61EE" w:rsidRPr="00382ABC" w:rsidRDefault="00BE61EE" w:rsidP="00BE61EE">
      <w:pPr>
        <w:spacing w:before="1560" w:after="0" w:line="259" w:lineRule="auto"/>
        <w:jc w:val="center"/>
        <w:rPr>
          <w:color w:val="000000" w:themeColor="text1"/>
          <w:lang w:val="sr-Latn-RS"/>
        </w:rPr>
      </w:pPr>
      <w:r w:rsidRPr="000D08F7">
        <w:rPr>
          <w:rFonts w:ascii="Arial" w:eastAsia="Arial" w:hAnsi="Arial" w:cs="Arial"/>
          <w:b/>
          <w:bCs/>
          <w:color w:val="000000" w:themeColor="text1"/>
          <w:sz w:val="50"/>
          <w:szCs w:val="50"/>
          <w:lang w:val="sr-Cyrl-CS"/>
        </w:rPr>
        <w:t xml:space="preserve">IMPLEMENTACIJA </w:t>
      </w:r>
      <w:r w:rsidR="00382ABC">
        <w:rPr>
          <w:rFonts w:ascii="Arial" w:eastAsia="Arial" w:hAnsi="Arial" w:cs="Arial"/>
          <w:b/>
          <w:bCs/>
          <w:color w:val="000000" w:themeColor="text1"/>
          <w:sz w:val="50"/>
          <w:szCs w:val="50"/>
          <w:lang w:val="sr-Latn-RS"/>
        </w:rPr>
        <w:t xml:space="preserve">MEHANIZMA ZA RAZMENU PODATAKA </w:t>
      </w:r>
      <w:r w:rsidR="00F90951">
        <w:rPr>
          <w:rFonts w:ascii="Arial" w:eastAsia="Arial" w:hAnsi="Arial" w:cs="Arial"/>
          <w:b/>
          <w:bCs/>
          <w:color w:val="000000" w:themeColor="text1"/>
          <w:sz w:val="50"/>
          <w:szCs w:val="50"/>
          <w:lang w:val="sr-Latn-RS"/>
        </w:rPr>
        <w:t xml:space="preserve">PO UGLEDU NA </w:t>
      </w:r>
      <w:r w:rsidR="00F90951" w:rsidRPr="00F90951">
        <w:rPr>
          <w:rFonts w:ascii="Arial" w:eastAsia="Arial" w:hAnsi="Arial" w:cs="Arial"/>
          <w:b/>
          <w:bCs/>
          <w:i/>
          <w:color w:val="000000" w:themeColor="text1"/>
          <w:sz w:val="50"/>
          <w:szCs w:val="50"/>
          <w:lang w:val="sr-Latn-RS"/>
        </w:rPr>
        <w:t>APACHE</w:t>
      </w:r>
      <w:r w:rsidR="00382ABC">
        <w:rPr>
          <w:rFonts w:ascii="Arial" w:eastAsia="Arial" w:hAnsi="Arial" w:cs="Arial"/>
          <w:b/>
          <w:bCs/>
          <w:color w:val="000000" w:themeColor="text1"/>
          <w:sz w:val="50"/>
          <w:szCs w:val="50"/>
          <w:lang w:val="sr-Latn-RS"/>
        </w:rPr>
        <w:t xml:space="preserve"> </w:t>
      </w:r>
      <w:r w:rsidR="00382ABC" w:rsidRPr="0037756D">
        <w:rPr>
          <w:rFonts w:ascii="Arial" w:eastAsia="Arial" w:hAnsi="Arial" w:cs="Arial"/>
          <w:b/>
          <w:bCs/>
          <w:i/>
          <w:color w:val="000000" w:themeColor="text1"/>
          <w:sz w:val="50"/>
          <w:szCs w:val="50"/>
          <w:lang w:val="sr-Latn-RS"/>
        </w:rPr>
        <w:t>KAFKA</w:t>
      </w:r>
      <w:r w:rsidR="00382ABC">
        <w:rPr>
          <w:rFonts w:ascii="Arial" w:eastAsia="Arial" w:hAnsi="Arial" w:cs="Arial"/>
          <w:b/>
          <w:bCs/>
          <w:color w:val="000000" w:themeColor="text1"/>
          <w:sz w:val="50"/>
          <w:szCs w:val="50"/>
          <w:lang w:val="sr-Latn-RS"/>
        </w:rPr>
        <w:t xml:space="preserve"> </w:t>
      </w:r>
      <w:r w:rsidR="00F90951">
        <w:rPr>
          <w:rFonts w:ascii="Arial" w:eastAsia="Arial" w:hAnsi="Arial" w:cs="Arial"/>
          <w:b/>
          <w:bCs/>
          <w:color w:val="000000" w:themeColor="text1"/>
          <w:sz w:val="50"/>
          <w:szCs w:val="50"/>
          <w:lang w:val="sr-Latn-RS"/>
        </w:rPr>
        <w:t>ARHITEKTURU</w:t>
      </w:r>
    </w:p>
    <w:p w14:paraId="3612934A" w14:textId="77777777" w:rsidR="00BE61EE" w:rsidRPr="000D08F7" w:rsidRDefault="00382ABC" w:rsidP="00BE61EE">
      <w:pPr>
        <w:spacing w:before="600" w:after="0" w:line="259" w:lineRule="auto"/>
        <w:jc w:val="center"/>
        <w:rPr>
          <w:lang w:val="da-DK"/>
        </w:rPr>
      </w:pPr>
      <w:r>
        <w:rPr>
          <w:rFonts w:ascii="Arial" w:eastAsia="Arial" w:hAnsi="Arial" w:cs="Arial"/>
          <w:sz w:val="40"/>
          <w:szCs w:val="40"/>
          <w:lang w:val="sr-Cyrl-CS"/>
        </w:rPr>
        <w:t>MASTER</w:t>
      </w:r>
      <w:r w:rsidR="00BE61EE" w:rsidRPr="0218F9A8">
        <w:rPr>
          <w:rFonts w:ascii="Arial" w:eastAsia="Arial" w:hAnsi="Arial" w:cs="Arial"/>
          <w:sz w:val="40"/>
          <w:szCs w:val="40"/>
          <w:lang w:val="sr-Cyrl-CS"/>
        </w:rPr>
        <w:t xml:space="preserve"> RAD</w:t>
      </w:r>
    </w:p>
    <w:p w14:paraId="01A95A6C" w14:textId="77777777" w:rsidR="00BE61EE" w:rsidRDefault="00382ABC" w:rsidP="00BE61EE">
      <w:pPr>
        <w:spacing w:before="60" w:after="0"/>
        <w:jc w:val="center"/>
        <w:rPr>
          <w:rFonts w:ascii="Arial" w:eastAsia="Arial" w:hAnsi="Arial" w:cs="Arial"/>
          <w:sz w:val="40"/>
          <w:szCs w:val="40"/>
          <w:lang w:val="sr-Cyrl-CS"/>
        </w:rPr>
      </w:pPr>
      <w:r>
        <w:rPr>
          <w:rFonts w:ascii="Arial" w:eastAsia="Arial" w:hAnsi="Arial" w:cs="Arial"/>
          <w:sz w:val="40"/>
          <w:szCs w:val="40"/>
          <w:lang w:val="sr-Cyrl-CS"/>
        </w:rPr>
        <w:t>- Master</w:t>
      </w:r>
      <w:r w:rsidR="00BE61EE" w:rsidRPr="0218F9A8">
        <w:rPr>
          <w:rFonts w:ascii="Arial" w:eastAsia="Arial" w:hAnsi="Arial" w:cs="Arial"/>
          <w:sz w:val="40"/>
          <w:szCs w:val="40"/>
          <w:lang w:val="sr-Cyrl-CS"/>
        </w:rPr>
        <w:t xml:space="preserve"> akademske studije-</w:t>
      </w:r>
    </w:p>
    <w:p w14:paraId="58FEA139" w14:textId="77777777" w:rsidR="00BE61EE" w:rsidRDefault="00BE61EE" w:rsidP="00BE61EE">
      <w:pPr>
        <w:spacing w:before="5400" w:after="0"/>
        <w:jc w:val="center"/>
        <w:rPr>
          <w:rFonts w:ascii="Arial" w:eastAsia="Arial" w:hAnsi="Arial" w:cs="Arial"/>
          <w:sz w:val="32"/>
          <w:szCs w:val="32"/>
          <w:lang w:val="sr-Cyrl-CS"/>
        </w:rPr>
      </w:pPr>
      <w:r>
        <w:rPr>
          <w:rFonts w:ascii="Arial" w:eastAsia="Arial" w:hAnsi="Arial" w:cs="Arial"/>
          <w:sz w:val="32"/>
          <w:szCs w:val="32"/>
          <w:lang w:val="sr-Cyrl-CS"/>
        </w:rPr>
        <w:t>Novi Sad, 2019</w:t>
      </w:r>
    </w:p>
    <w:p w14:paraId="3B7BE632" w14:textId="77777777" w:rsidR="00BE61EE" w:rsidRDefault="00BE61EE">
      <w:pPr>
        <w:spacing w:after="160" w:line="259" w:lineRule="auto"/>
        <w:jc w:val="left"/>
      </w:pPr>
      <w:r>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A21365" w14:paraId="3346DDE6" w14:textId="77777777" w:rsidTr="00542697">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1B3ACCFB" w14:textId="77777777" w:rsidR="00A21365" w:rsidRDefault="00A21365" w:rsidP="00542697">
            <w:pPr>
              <w:spacing w:after="0"/>
              <w:jc w:val="center"/>
              <w:rPr>
                <w:rFonts w:ascii="Arial" w:hAnsi="Arial"/>
                <w:sz w:val="20"/>
              </w:rPr>
            </w:pPr>
            <w:r>
              <w:rPr>
                <w:noProof/>
                <w:lang w:val="sr-Latn-RS" w:eastAsia="sr-Latn-RS"/>
              </w:rPr>
              <w:lastRenderedPageBreak/>
              <w:drawing>
                <wp:inline distT="0" distB="0" distL="0" distR="0" wp14:anchorId="64097087" wp14:editId="592EC4F5">
                  <wp:extent cx="776605" cy="8623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605" cy="86233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39D6713B" w14:textId="77777777" w:rsidR="00A21365" w:rsidRDefault="00A21365" w:rsidP="00542697">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72C2B92D" w14:textId="77777777" w:rsidR="00A21365" w:rsidRDefault="00A21365" w:rsidP="00542697">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A21365" w14:paraId="41736E89" w14:textId="77777777" w:rsidTr="00542697">
        <w:trPr>
          <w:cantSplit/>
          <w:trHeight w:hRule="exact" w:val="765"/>
        </w:trPr>
        <w:tc>
          <w:tcPr>
            <w:tcW w:w="1418" w:type="dxa"/>
            <w:vMerge/>
            <w:tcBorders>
              <w:top w:val="single" w:sz="12" w:space="0" w:color="auto"/>
              <w:left w:val="single" w:sz="12" w:space="0" w:color="auto"/>
              <w:bottom w:val="single" w:sz="12" w:space="0" w:color="auto"/>
              <w:right w:val="nil"/>
            </w:tcBorders>
          </w:tcPr>
          <w:p w14:paraId="40BB7F6B" w14:textId="77777777" w:rsidR="00A21365" w:rsidRDefault="00A21365" w:rsidP="00542697">
            <w:pPr>
              <w:spacing w:after="0"/>
              <w:ind w:left="142" w:right="142"/>
              <w:jc w:val="right"/>
              <w:rPr>
                <w:rFonts w:ascii="Arial" w:hAnsi="Arial"/>
              </w:rPr>
            </w:pPr>
          </w:p>
        </w:tc>
        <w:tc>
          <w:tcPr>
            <w:tcW w:w="8505" w:type="dxa"/>
            <w:gridSpan w:val="4"/>
            <w:tcBorders>
              <w:top w:val="nil"/>
              <w:left w:val="single" w:sz="12" w:space="0" w:color="auto"/>
              <w:bottom w:val="single" w:sz="12" w:space="0" w:color="auto"/>
              <w:right w:val="single" w:sz="12" w:space="0" w:color="auto"/>
            </w:tcBorders>
            <w:shd w:val="pct10" w:color="auto" w:fill="auto"/>
          </w:tcPr>
          <w:p w14:paraId="741414EB" w14:textId="77777777" w:rsidR="00A21365" w:rsidRDefault="00A21365" w:rsidP="00542697">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r w:rsidR="00A21365" w14:paraId="448A6415"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bottom w:val="dashSmallGap" w:sz="4" w:space="0" w:color="auto"/>
            </w:tcBorders>
          </w:tcPr>
          <w:p w14:paraId="04645EA8" w14:textId="77777777" w:rsidR="00A21365" w:rsidRDefault="00A21365" w:rsidP="00542697">
            <w:pPr>
              <w:spacing w:before="60" w:after="6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14:paraId="19900131" w14:textId="77777777" w:rsidR="00A21365" w:rsidRDefault="00A21365" w:rsidP="00542697">
            <w:pPr>
              <w:spacing w:before="60" w:after="60"/>
              <w:jc w:val="left"/>
              <w:rPr>
                <w:rFonts w:ascii="Arial" w:hAnsi="Arial"/>
                <w:sz w:val="18"/>
              </w:rPr>
            </w:pPr>
          </w:p>
        </w:tc>
      </w:tr>
      <w:tr w:rsidR="00A21365" w14:paraId="5C2C31A1"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0C2E44B6" w14:textId="77777777" w:rsidR="00A21365" w:rsidRDefault="00A21365" w:rsidP="00542697">
            <w:pPr>
              <w:spacing w:before="60" w:after="6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14:paraId="660EADBE" w14:textId="77777777" w:rsidR="00A21365" w:rsidRDefault="00A21365" w:rsidP="00542697">
            <w:pPr>
              <w:spacing w:before="60" w:after="60"/>
              <w:jc w:val="left"/>
              <w:rPr>
                <w:rFonts w:ascii="Arial" w:hAnsi="Arial"/>
                <w:sz w:val="18"/>
              </w:rPr>
            </w:pPr>
          </w:p>
        </w:tc>
      </w:tr>
      <w:tr w:rsidR="00A21365" w14:paraId="2669DE88"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2678E500" w14:textId="77777777" w:rsidR="00A21365" w:rsidRDefault="00A21365" w:rsidP="00542697">
            <w:pPr>
              <w:spacing w:before="60" w:after="6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14:paraId="06F5FFFA" w14:textId="77777777" w:rsidR="00A21365" w:rsidRPr="00F17BE3" w:rsidRDefault="00A21365" w:rsidP="00542697">
            <w:pPr>
              <w:spacing w:before="60" w:after="60"/>
              <w:jc w:val="left"/>
              <w:rPr>
                <w:rFonts w:ascii="Arial" w:hAnsi="Arial"/>
                <w:sz w:val="18"/>
                <w:lang w:val="sr-Cyrl-CS"/>
              </w:rPr>
            </w:pPr>
            <w:r>
              <w:rPr>
                <w:rFonts w:ascii="Arial" w:hAnsi="Arial"/>
                <w:sz w:val="18"/>
                <w:lang w:val="sr-Cyrl-CS"/>
              </w:rPr>
              <w:t>Монографска публикација</w:t>
            </w:r>
          </w:p>
        </w:tc>
      </w:tr>
      <w:tr w:rsidR="00A21365" w14:paraId="7AD5ACB8"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468AD089" w14:textId="77777777" w:rsidR="00A21365" w:rsidRDefault="00A21365" w:rsidP="00542697">
            <w:pPr>
              <w:spacing w:before="60" w:after="6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14:paraId="566EFC66" w14:textId="77777777" w:rsidR="00A21365" w:rsidRPr="00686836" w:rsidRDefault="00A21365" w:rsidP="00542697">
            <w:pPr>
              <w:spacing w:before="60" w:after="60"/>
              <w:jc w:val="left"/>
              <w:rPr>
                <w:rFonts w:ascii="Arial" w:hAnsi="Arial"/>
                <w:sz w:val="18"/>
                <w:lang w:val="sr-Cyrl-CS"/>
              </w:rPr>
            </w:pPr>
            <w:r>
              <w:rPr>
                <w:rFonts w:ascii="Arial" w:hAnsi="Arial"/>
                <w:sz w:val="18"/>
                <w:lang w:val="sr-Cyrl-CS"/>
              </w:rPr>
              <w:t>Текстуални штампани документ</w:t>
            </w:r>
            <w:r>
              <w:rPr>
                <w:rFonts w:ascii="Arial" w:hAnsi="Arial"/>
                <w:sz w:val="18"/>
              </w:rPr>
              <w:t xml:space="preserve">/ </w:t>
            </w:r>
            <w:r>
              <w:rPr>
                <w:rFonts w:ascii="Arial" w:hAnsi="Arial"/>
                <w:sz w:val="18"/>
                <w:lang w:val="sr-Cyrl-CS"/>
              </w:rPr>
              <w:t>ЦД</w:t>
            </w:r>
          </w:p>
        </w:tc>
      </w:tr>
      <w:tr w:rsidR="00A21365" w14:paraId="30195824"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724FFC9C" w14:textId="77777777" w:rsidR="00A21365" w:rsidRDefault="00A21365" w:rsidP="00542697">
            <w:pPr>
              <w:spacing w:before="60" w:after="6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14:paraId="019AF0ED" w14:textId="54EF02FC" w:rsidR="00A21365" w:rsidRPr="00F17BE3" w:rsidRDefault="001B3946" w:rsidP="00542697">
            <w:pPr>
              <w:spacing w:before="60" w:after="60"/>
              <w:jc w:val="left"/>
              <w:rPr>
                <w:rFonts w:ascii="Arial" w:hAnsi="Arial"/>
                <w:sz w:val="18"/>
                <w:lang w:val="sr-Cyrl-CS"/>
              </w:rPr>
            </w:pPr>
            <w:r>
              <w:rPr>
                <w:rFonts w:ascii="Arial" w:hAnsi="Arial"/>
                <w:sz w:val="18"/>
                <w:lang w:val="sr-Cyrl-CS"/>
              </w:rPr>
              <w:t>Мастер</w:t>
            </w:r>
            <w:r w:rsidR="00A21365">
              <w:rPr>
                <w:rFonts w:ascii="Arial" w:hAnsi="Arial"/>
                <w:sz w:val="18"/>
                <w:lang w:val="sr-Cyrl-CS"/>
              </w:rPr>
              <w:t xml:space="preserve"> рад</w:t>
            </w:r>
          </w:p>
        </w:tc>
      </w:tr>
      <w:tr w:rsidR="00A21365" w14:paraId="3C10CBE3"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7571EB7" w14:textId="77777777" w:rsidR="00A21365" w:rsidRDefault="00A21365" w:rsidP="00542697">
            <w:pPr>
              <w:spacing w:before="60" w:after="6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14:paraId="44423C51" w14:textId="77777777" w:rsidR="00A21365" w:rsidRPr="000C267D" w:rsidRDefault="00A21365" w:rsidP="00542697">
            <w:pPr>
              <w:spacing w:before="60" w:after="60"/>
              <w:jc w:val="left"/>
              <w:rPr>
                <w:rFonts w:ascii="Arial" w:hAnsi="Arial"/>
                <w:color w:val="FF0000"/>
                <w:sz w:val="18"/>
                <w:lang w:val="sr-Cyrl-RS"/>
              </w:rPr>
            </w:pPr>
            <w:r w:rsidRPr="00533262">
              <w:rPr>
                <w:rFonts w:ascii="Arial" w:hAnsi="Arial"/>
                <w:sz w:val="18"/>
                <w:lang w:val="sr-Cyrl-CS"/>
              </w:rPr>
              <w:t>Кристијан Салаји</w:t>
            </w:r>
          </w:p>
        </w:tc>
      </w:tr>
      <w:tr w:rsidR="00A21365" w14:paraId="26394107"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6B6AA2D9" w14:textId="77777777" w:rsidR="00A21365" w:rsidRDefault="00A21365" w:rsidP="00542697">
            <w:pPr>
              <w:spacing w:before="60" w:after="6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14:paraId="74F6416F" w14:textId="77777777" w:rsidR="00A21365" w:rsidRPr="00F17BE3" w:rsidRDefault="00A21365" w:rsidP="00542697">
            <w:pPr>
              <w:spacing w:before="60" w:after="60"/>
              <w:jc w:val="left"/>
              <w:rPr>
                <w:rFonts w:ascii="Arial" w:hAnsi="Arial"/>
                <w:sz w:val="18"/>
                <w:lang w:val="sr-Cyrl-CS"/>
              </w:rPr>
            </w:pPr>
            <w:r>
              <w:rPr>
                <w:rFonts w:ascii="Arial" w:hAnsi="Arial"/>
                <w:sz w:val="18"/>
                <w:lang w:val="sr-Cyrl-RS"/>
              </w:rPr>
              <w:t>Проф. Д</w:t>
            </w:r>
            <w:r>
              <w:rPr>
                <w:rFonts w:ascii="Arial" w:hAnsi="Arial"/>
                <w:sz w:val="18"/>
                <w:lang w:val="sr-Cyrl-CS"/>
              </w:rPr>
              <w:t>р</w:t>
            </w:r>
            <w:ins w:id="0" w:author="Kristijan" w:date="2018-08-27T18:57:00Z">
              <w:r>
                <w:rPr>
                  <w:rFonts w:ascii="Arial" w:hAnsi="Arial"/>
                  <w:sz w:val="18"/>
                  <w:lang w:val="sr-Latn-RS"/>
                </w:rPr>
                <w:t xml:space="preserve"> </w:t>
              </w:r>
            </w:ins>
            <w:r>
              <w:rPr>
                <w:rFonts w:ascii="Arial" w:hAnsi="Arial"/>
                <w:sz w:val="18"/>
                <w:lang w:val="sr-Cyrl-CS"/>
              </w:rPr>
              <w:t>Бранислав Атлагић</w:t>
            </w:r>
            <w:r w:rsidRPr="00FE4D2F">
              <w:rPr>
                <w:rFonts w:ascii="Arial" w:hAnsi="Arial"/>
                <w:sz w:val="18"/>
                <w:lang w:val="sr-Cyrl-CS"/>
              </w:rPr>
              <w:t>,</w:t>
            </w:r>
            <w:r w:rsidRPr="00F17BE3">
              <w:rPr>
                <w:rFonts w:ascii="Arial" w:hAnsi="Arial"/>
                <w:color w:val="FF0000"/>
                <w:sz w:val="18"/>
                <w:lang w:val="sr-Cyrl-CS"/>
              </w:rPr>
              <w:t xml:space="preserve"> </w:t>
            </w:r>
            <w:r w:rsidRPr="00533262">
              <w:rPr>
                <w:rFonts w:ascii="Arial" w:hAnsi="Arial"/>
                <w:sz w:val="18"/>
                <w:lang w:val="sr-Cyrl-RS"/>
              </w:rPr>
              <w:t xml:space="preserve">Доцент </w:t>
            </w:r>
            <w:r>
              <w:rPr>
                <w:rFonts w:ascii="Arial" w:hAnsi="Arial"/>
                <w:sz w:val="18"/>
                <w:lang w:val="sr-Cyrl-CS"/>
              </w:rPr>
              <w:t xml:space="preserve"> </w:t>
            </w:r>
          </w:p>
        </w:tc>
      </w:tr>
      <w:tr w:rsidR="00A21365" w14:paraId="2F6E9F56"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bottom w:val="dashSmallGap" w:sz="4" w:space="0" w:color="auto"/>
            </w:tcBorders>
          </w:tcPr>
          <w:p w14:paraId="7D806D33" w14:textId="77777777" w:rsidR="00A21365" w:rsidRDefault="00A21365" w:rsidP="00542697">
            <w:pPr>
              <w:spacing w:before="60" w:after="6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14:paraId="42EA3E8E" w14:textId="0049F5B7" w:rsidR="00A21365" w:rsidRPr="00F17BE3" w:rsidRDefault="00A21365" w:rsidP="001B3946">
            <w:pPr>
              <w:spacing w:before="60" w:after="60"/>
              <w:jc w:val="left"/>
              <w:rPr>
                <w:rFonts w:ascii="Arial" w:hAnsi="Arial"/>
                <w:color w:val="FF0000"/>
                <w:sz w:val="18"/>
              </w:rPr>
            </w:pPr>
            <w:r>
              <w:rPr>
                <w:rFonts w:ascii="Arial" w:hAnsi="Arial"/>
                <w:sz w:val="18"/>
              </w:rPr>
              <w:br/>
            </w:r>
            <w:r w:rsidRPr="00533262">
              <w:rPr>
                <w:rFonts w:ascii="Arial" w:hAnsi="Arial"/>
                <w:sz w:val="18"/>
                <w:lang w:val="sr-Cyrl-RS"/>
              </w:rPr>
              <w:t>Имплементација</w:t>
            </w:r>
            <w:r w:rsidR="001B3946">
              <w:rPr>
                <w:rFonts w:ascii="Arial" w:hAnsi="Arial"/>
                <w:sz w:val="18"/>
                <w:lang w:val="sr-Cyrl-RS"/>
              </w:rPr>
              <w:t xml:space="preserve"> механизма за размену података на основу </w:t>
            </w:r>
            <w:r w:rsidR="001B3946" w:rsidRPr="001B3946">
              <w:rPr>
                <w:rFonts w:ascii="Arial" w:hAnsi="Arial"/>
                <w:i/>
                <w:sz w:val="18"/>
                <w:lang w:val="sr-Latn-RS"/>
              </w:rPr>
              <w:t>Kafka</w:t>
            </w:r>
            <w:r w:rsidR="001B3946">
              <w:rPr>
                <w:rFonts w:ascii="Arial" w:hAnsi="Arial"/>
                <w:sz w:val="18"/>
                <w:lang w:val="sr-Latn-RS"/>
              </w:rPr>
              <w:t xml:space="preserve"> </w:t>
            </w:r>
            <w:r w:rsidR="001B3946">
              <w:rPr>
                <w:rFonts w:ascii="Arial" w:hAnsi="Arial"/>
                <w:sz w:val="18"/>
                <w:lang w:val="sr-Cyrl-RS"/>
              </w:rPr>
              <w:t>решења</w:t>
            </w:r>
            <w:ins w:id="1" w:author="Mita" w:date="2019-09-20T15:09:00Z">
              <w:r w:rsidR="00F663A5">
                <w:rPr>
                  <w:rFonts w:ascii="Arial" w:hAnsi="Arial"/>
                  <w:sz w:val="18"/>
                </w:rPr>
                <w:t>.</w:t>
              </w:r>
            </w:ins>
            <w:r w:rsidRPr="00F17BE3">
              <w:rPr>
                <w:rFonts w:ascii="Arial" w:hAnsi="Arial"/>
                <w:color w:val="FF0000"/>
                <w:sz w:val="18"/>
              </w:rPr>
              <w:br/>
            </w:r>
          </w:p>
        </w:tc>
      </w:tr>
      <w:tr w:rsidR="00A21365" w14:paraId="6CC8D2D4"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41E3603D" w14:textId="77777777" w:rsidR="00A21365" w:rsidRDefault="00A21365" w:rsidP="00542697">
            <w:pPr>
              <w:spacing w:before="60" w:after="6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14:paraId="4AEFCE44" w14:textId="77777777" w:rsidR="00A21365" w:rsidRPr="00F17BE3" w:rsidRDefault="00A21365" w:rsidP="00542697">
            <w:pPr>
              <w:spacing w:before="60" w:after="60"/>
              <w:jc w:val="left"/>
              <w:rPr>
                <w:rFonts w:ascii="Arial" w:hAnsi="Arial"/>
                <w:sz w:val="18"/>
                <w:lang w:val="sr-Cyrl-CS"/>
              </w:rPr>
            </w:pPr>
            <w:r>
              <w:rPr>
                <w:rFonts w:ascii="Arial" w:hAnsi="Arial"/>
                <w:sz w:val="18"/>
                <w:lang w:val="sr-Cyrl-CS"/>
              </w:rPr>
              <w:t>Српски (</w:t>
            </w:r>
            <w:r w:rsidRPr="00533262">
              <w:rPr>
                <w:rFonts w:ascii="Arial" w:hAnsi="Arial"/>
                <w:sz w:val="18"/>
                <w:lang w:val="sr-Cyrl-CS"/>
              </w:rPr>
              <w:t>латиница</w:t>
            </w:r>
            <w:r>
              <w:rPr>
                <w:rFonts w:ascii="Arial" w:hAnsi="Arial"/>
                <w:sz w:val="18"/>
                <w:lang w:val="sr-Cyrl-CS"/>
              </w:rPr>
              <w:t>)</w:t>
            </w:r>
          </w:p>
        </w:tc>
      </w:tr>
      <w:tr w:rsidR="00A21365" w14:paraId="208CC128"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6F4CFDD5" w14:textId="77777777" w:rsidR="00A21365" w:rsidRDefault="00A21365" w:rsidP="00542697">
            <w:pPr>
              <w:spacing w:before="60" w:after="6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14:paraId="77B2C717" w14:textId="77777777" w:rsidR="00A21365" w:rsidRPr="00F17BE3" w:rsidRDefault="00A21365" w:rsidP="00542697">
            <w:pPr>
              <w:spacing w:before="60" w:after="60"/>
              <w:jc w:val="left"/>
              <w:rPr>
                <w:rFonts w:ascii="Arial" w:hAnsi="Arial"/>
                <w:sz w:val="18"/>
                <w:lang w:val="sr-Cyrl-CS"/>
              </w:rPr>
            </w:pPr>
            <w:r>
              <w:rPr>
                <w:rFonts w:ascii="Arial" w:hAnsi="Arial"/>
                <w:sz w:val="18"/>
                <w:lang w:val="sr-Cyrl-CS"/>
              </w:rPr>
              <w:t>Српски/енглески</w:t>
            </w:r>
          </w:p>
        </w:tc>
      </w:tr>
      <w:tr w:rsidR="00A21365" w14:paraId="6A771B04"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2DAE27D" w14:textId="77777777" w:rsidR="00A21365" w:rsidRDefault="00A21365" w:rsidP="00542697">
            <w:pPr>
              <w:spacing w:before="60" w:after="6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14:paraId="322FAFC6" w14:textId="77777777" w:rsidR="00A21365" w:rsidRPr="00F17BE3" w:rsidRDefault="00A21365" w:rsidP="00542697">
            <w:pPr>
              <w:spacing w:before="60" w:after="60"/>
              <w:jc w:val="left"/>
              <w:rPr>
                <w:rFonts w:ascii="Arial" w:hAnsi="Arial"/>
                <w:sz w:val="18"/>
                <w:lang w:val="sr-Cyrl-CS"/>
              </w:rPr>
            </w:pPr>
            <w:r>
              <w:rPr>
                <w:rFonts w:ascii="Arial" w:hAnsi="Arial"/>
                <w:sz w:val="18"/>
                <w:lang w:val="sr-Cyrl-CS"/>
              </w:rPr>
              <w:t>Србија</w:t>
            </w:r>
          </w:p>
        </w:tc>
      </w:tr>
      <w:tr w:rsidR="00A21365" w14:paraId="7F2B059A"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76544B5B" w14:textId="77777777" w:rsidR="00A21365" w:rsidRDefault="00A21365" w:rsidP="00542697">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14:paraId="1ADBD946" w14:textId="77777777" w:rsidR="00A21365" w:rsidRPr="00F17BE3" w:rsidRDefault="00A21365" w:rsidP="00542697">
            <w:pPr>
              <w:spacing w:before="60" w:after="60"/>
              <w:jc w:val="left"/>
              <w:rPr>
                <w:rFonts w:ascii="Arial" w:hAnsi="Arial"/>
                <w:sz w:val="18"/>
                <w:lang w:val="sr-Cyrl-CS"/>
              </w:rPr>
            </w:pPr>
            <w:r>
              <w:rPr>
                <w:rFonts w:ascii="Arial" w:hAnsi="Arial"/>
                <w:sz w:val="18"/>
                <w:lang w:val="sr-Cyrl-CS"/>
              </w:rPr>
              <w:t>Војводина</w:t>
            </w:r>
          </w:p>
        </w:tc>
      </w:tr>
      <w:tr w:rsidR="00A21365" w14:paraId="1FAE1810"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3082E779" w14:textId="77777777" w:rsidR="00A21365" w:rsidRDefault="00A21365" w:rsidP="00542697">
            <w:pPr>
              <w:spacing w:before="60" w:after="6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14:paraId="28F6D09E" w14:textId="2753525B" w:rsidR="00A21365" w:rsidRPr="00F17BE3" w:rsidRDefault="001B3946" w:rsidP="00542697">
            <w:pPr>
              <w:spacing w:before="60" w:after="60"/>
              <w:jc w:val="left"/>
              <w:rPr>
                <w:rFonts w:ascii="Arial" w:hAnsi="Arial"/>
                <w:color w:val="FF0000"/>
                <w:sz w:val="18"/>
                <w:lang w:val="sr-Cyrl-CS"/>
              </w:rPr>
            </w:pPr>
            <w:r>
              <w:rPr>
                <w:rFonts w:ascii="Arial" w:hAnsi="Arial"/>
                <w:sz w:val="18"/>
                <w:lang w:val="sr-Cyrl-CS"/>
              </w:rPr>
              <w:t>2019</w:t>
            </w:r>
            <w:r w:rsidR="00A21365" w:rsidRPr="00533262">
              <w:rPr>
                <w:rFonts w:ascii="Arial" w:hAnsi="Arial"/>
                <w:sz w:val="18"/>
                <w:lang w:val="sr-Cyrl-CS"/>
              </w:rPr>
              <w:t xml:space="preserve"> </w:t>
            </w:r>
          </w:p>
        </w:tc>
      </w:tr>
      <w:tr w:rsidR="00A21365" w14:paraId="1E49CA06"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74DDEF68" w14:textId="77777777" w:rsidR="00A21365" w:rsidRDefault="00A21365" w:rsidP="00542697">
            <w:pPr>
              <w:spacing w:before="60" w:after="6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01366192" w14:textId="77777777" w:rsidR="00A21365" w:rsidRPr="00F17BE3" w:rsidRDefault="00A21365" w:rsidP="00542697">
            <w:pPr>
              <w:spacing w:before="60" w:after="60"/>
              <w:jc w:val="left"/>
              <w:rPr>
                <w:rFonts w:ascii="Arial" w:hAnsi="Arial"/>
                <w:sz w:val="18"/>
                <w:lang w:val="sr-Cyrl-CS"/>
              </w:rPr>
            </w:pPr>
            <w:r>
              <w:rPr>
                <w:rFonts w:ascii="Arial" w:hAnsi="Arial"/>
                <w:sz w:val="18"/>
                <w:lang w:val="sr-Cyrl-CS"/>
              </w:rPr>
              <w:t>Ауторски репринт</w:t>
            </w:r>
          </w:p>
        </w:tc>
      </w:tr>
      <w:tr w:rsidR="00A21365" w14:paraId="31035B0D"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0FD81390" w14:textId="77777777" w:rsidR="00A21365" w:rsidRDefault="00A21365" w:rsidP="00542697">
            <w:pPr>
              <w:spacing w:before="60" w:after="6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14:paraId="6F732FF2" w14:textId="77777777" w:rsidR="00A21365" w:rsidRPr="00F17BE3" w:rsidRDefault="00A21365" w:rsidP="00542697">
            <w:pPr>
              <w:spacing w:before="60" w:after="60"/>
              <w:jc w:val="left"/>
              <w:rPr>
                <w:rFonts w:ascii="Arial" w:hAnsi="Arial"/>
                <w:sz w:val="18"/>
                <w:lang w:val="sr-Cyrl-CS"/>
              </w:rPr>
            </w:pPr>
            <w:r>
              <w:rPr>
                <w:rFonts w:ascii="Arial" w:hAnsi="Arial"/>
                <w:sz w:val="18"/>
                <w:lang w:val="sr-Cyrl-CS"/>
              </w:rPr>
              <w:t>Факултет техничких наука (ФТН), Д. Обрадовића 6, 21000 Нови Сад</w:t>
            </w:r>
          </w:p>
        </w:tc>
      </w:tr>
      <w:tr w:rsidR="00A21365" w14:paraId="415106C7"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bottom w:val="dashSmallGap" w:sz="4" w:space="0" w:color="auto"/>
            </w:tcBorders>
          </w:tcPr>
          <w:p w14:paraId="68C8D4D1" w14:textId="77777777" w:rsidR="00A21365" w:rsidRDefault="00A21365" w:rsidP="00542697">
            <w:pPr>
              <w:spacing w:before="60" w:after="6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7B99409F" w14:textId="77777777" w:rsidR="00A21365" w:rsidRPr="00F17BE3" w:rsidRDefault="00A21365" w:rsidP="00542697">
            <w:pPr>
              <w:spacing w:before="60" w:after="60"/>
              <w:jc w:val="left"/>
              <w:rPr>
                <w:rFonts w:ascii="Arial" w:hAnsi="Arial"/>
                <w:sz w:val="18"/>
                <w:lang w:val="sr-Cyrl-CS"/>
              </w:rPr>
            </w:pPr>
            <w:r w:rsidRPr="00C478E0">
              <w:rPr>
                <w:rFonts w:ascii="Arial" w:hAnsi="Arial"/>
                <w:sz w:val="18"/>
                <w:lang w:val="sr-Cyrl-CS"/>
              </w:rPr>
              <w:t>9/18/0/0/23/0/0</w:t>
            </w:r>
          </w:p>
        </w:tc>
      </w:tr>
      <w:tr w:rsidR="00A21365" w14:paraId="26BFDDA1"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C7DD33D" w14:textId="77777777" w:rsidR="00A21365" w:rsidRDefault="00A21365" w:rsidP="00542697">
            <w:pPr>
              <w:spacing w:before="60" w:after="6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14:paraId="621DA7EB" w14:textId="77777777" w:rsidR="00A21365" w:rsidRPr="00F17BE3" w:rsidRDefault="00A21365" w:rsidP="00542697">
            <w:pPr>
              <w:spacing w:before="60" w:after="60"/>
              <w:jc w:val="left"/>
              <w:rPr>
                <w:rFonts w:ascii="Arial" w:hAnsi="Arial"/>
                <w:sz w:val="18"/>
                <w:lang w:val="sr-Cyrl-CS"/>
              </w:rPr>
            </w:pPr>
            <w:r>
              <w:rPr>
                <w:rFonts w:ascii="Arial" w:hAnsi="Arial"/>
                <w:sz w:val="18"/>
                <w:lang w:val="sr-Cyrl-CS"/>
              </w:rPr>
              <w:t>Електротехничко и рачунарско инжењерство</w:t>
            </w:r>
          </w:p>
        </w:tc>
      </w:tr>
      <w:tr w:rsidR="00A21365" w14:paraId="4A6BD317"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29A63B9D" w14:textId="77777777" w:rsidR="00A21365" w:rsidRDefault="00A21365" w:rsidP="00542697">
            <w:pPr>
              <w:spacing w:before="60" w:after="6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14:paraId="6949AC81" w14:textId="77777777" w:rsidR="00A21365" w:rsidRPr="00F17BE3" w:rsidRDefault="00A21365" w:rsidP="00542697">
            <w:pPr>
              <w:spacing w:before="60" w:after="60"/>
              <w:jc w:val="left"/>
              <w:rPr>
                <w:rFonts w:ascii="Arial" w:hAnsi="Arial"/>
                <w:sz w:val="18"/>
                <w:lang w:val="sr-Cyrl-CS"/>
              </w:rPr>
            </w:pPr>
            <w:r>
              <w:rPr>
                <w:rFonts w:ascii="Arial" w:hAnsi="Arial"/>
                <w:sz w:val="18"/>
                <w:lang w:val="sr-Cyrl-CS"/>
              </w:rPr>
              <w:t>Примењене рачунарске науке и информатика</w:t>
            </w:r>
          </w:p>
        </w:tc>
      </w:tr>
      <w:tr w:rsidR="00A21365" w14:paraId="7BAD0E67"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258DE75C" w14:textId="77777777" w:rsidR="00A21365" w:rsidRDefault="00A21365" w:rsidP="00542697">
            <w:pPr>
              <w:spacing w:before="60" w:after="60"/>
              <w:jc w:val="left"/>
              <w:rPr>
                <w:rFonts w:ascii="Arial" w:hAnsi="Arial"/>
                <w:spacing w:val="-8"/>
                <w:sz w:val="18"/>
              </w:rPr>
            </w:pPr>
            <w:r>
              <w:rPr>
                <w:rFonts w:ascii="Arial" w:hAnsi="Arial"/>
                <w:spacing w:val="-8"/>
                <w:sz w:val="18"/>
              </w:rPr>
              <w:t>Предметна одредница/К</w:t>
            </w:r>
            <w:r>
              <w:rPr>
                <w:rFonts w:ascii="Arial" w:hAnsi="Arial"/>
                <w:spacing w:val="-8"/>
                <w:sz w:val="18"/>
                <w:lang w:val="sr-Cyrl-CS"/>
              </w:rPr>
              <w:t>љ</w:t>
            </w:r>
            <w:r>
              <w:rPr>
                <w:rFonts w:ascii="Arial" w:hAnsi="Arial"/>
                <w:spacing w:val="-8"/>
                <w:sz w:val="18"/>
              </w:rPr>
              <w:t>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14:paraId="4FF16B45" w14:textId="71B353AD" w:rsidR="00A21365" w:rsidRPr="00C478E0" w:rsidRDefault="001B3946" w:rsidP="00542697">
            <w:pPr>
              <w:spacing w:before="60" w:after="60"/>
              <w:jc w:val="left"/>
              <w:rPr>
                <w:rFonts w:ascii="Arial" w:hAnsi="Arial"/>
                <w:color w:val="FF0000"/>
                <w:sz w:val="18"/>
                <w:lang w:val="sr-Cyrl-RS"/>
              </w:rPr>
            </w:pPr>
            <w:r>
              <w:rPr>
                <w:rFonts w:ascii="Arial" w:hAnsi="Arial"/>
                <w:i/>
                <w:sz w:val="18"/>
                <w:lang w:val="sr-Latn-RS"/>
              </w:rPr>
              <w:t>Producer, Consumer, Broker</w:t>
            </w:r>
          </w:p>
        </w:tc>
      </w:tr>
      <w:tr w:rsidR="00A21365" w14:paraId="2F4346D2"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390E8B8A" w14:textId="77777777" w:rsidR="00A21365" w:rsidRDefault="00A21365" w:rsidP="00542697">
            <w:pPr>
              <w:spacing w:before="60" w:after="6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14:paraId="7E0C0C5D" w14:textId="77777777" w:rsidR="00A21365" w:rsidRDefault="00A21365" w:rsidP="00542697">
            <w:pPr>
              <w:spacing w:before="60" w:after="60"/>
              <w:jc w:val="left"/>
              <w:rPr>
                <w:rFonts w:ascii="Arial" w:hAnsi="Arial"/>
                <w:sz w:val="18"/>
              </w:rPr>
            </w:pPr>
          </w:p>
        </w:tc>
      </w:tr>
      <w:tr w:rsidR="00A21365" w14:paraId="4C5D9555"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4300A3A8" w14:textId="77777777" w:rsidR="00A21365" w:rsidRDefault="00A21365" w:rsidP="00542697">
            <w:pPr>
              <w:spacing w:before="60" w:after="6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14:paraId="0A9334CF" w14:textId="77777777" w:rsidR="00A21365" w:rsidRPr="00F17BE3" w:rsidRDefault="00A21365" w:rsidP="00542697">
            <w:pPr>
              <w:spacing w:before="60" w:after="60"/>
              <w:jc w:val="left"/>
              <w:rPr>
                <w:rFonts w:ascii="Arial" w:hAnsi="Arial"/>
                <w:sz w:val="18"/>
                <w:lang w:val="sr-Cyrl-CS"/>
              </w:rPr>
            </w:pPr>
            <w:r>
              <w:rPr>
                <w:rFonts w:ascii="Arial" w:hAnsi="Arial"/>
                <w:sz w:val="18"/>
                <w:lang w:val="sr-Cyrl-CS"/>
              </w:rPr>
              <w:t>Библиотека ФТН, Д. Обрадовића 6, 21000 Нови Сад</w:t>
            </w:r>
          </w:p>
        </w:tc>
      </w:tr>
      <w:tr w:rsidR="00A21365" w14:paraId="71C8BF1B"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3D36B732" w14:textId="77777777" w:rsidR="00A21365" w:rsidRDefault="00A21365" w:rsidP="00542697">
            <w:pPr>
              <w:spacing w:before="60" w:after="6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14:paraId="771EC06B" w14:textId="77777777" w:rsidR="00A21365" w:rsidRDefault="00A21365" w:rsidP="00542697">
            <w:pPr>
              <w:spacing w:before="60" w:after="60"/>
              <w:jc w:val="left"/>
              <w:rPr>
                <w:rFonts w:ascii="Arial" w:hAnsi="Arial"/>
                <w:sz w:val="18"/>
              </w:rPr>
            </w:pPr>
          </w:p>
        </w:tc>
      </w:tr>
      <w:tr w:rsidR="00A21365" w:rsidRPr="003D7CF3" w14:paraId="30C309A8"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bottom w:val="dashSmallGap" w:sz="4" w:space="0" w:color="auto"/>
            </w:tcBorders>
          </w:tcPr>
          <w:p w14:paraId="3D5860ED" w14:textId="77777777" w:rsidR="00A21365" w:rsidRDefault="00A21365" w:rsidP="00542697">
            <w:pPr>
              <w:spacing w:before="60" w:after="6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14:paraId="028B3027" w14:textId="77777777" w:rsidR="00A21365" w:rsidRPr="00296887" w:rsidRDefault="00A21365" w:rsidP="00542697">
            <w:pPr>
              <w:spacing w:before="60" w:after="60"/>
              <w:jc w:val="left"/>
              <w:rPr>
                <w:rFonts w:ascii="Arial" w:hAnsi="Arial"/>
                <w:color w:val="000000" w:themeColor="text1"/>
                <w:sz w:val="18"/>
                <w:lang w:val="sr-Cyrl-RS"/>
              </w:rPr>
            </w:pPr>
            <w:r>
              <w:rPr>
                <w:rFonts w:ascii="Arial" w:hAnsi="Arial"/>
                <w:color w:val="000000" w:themeColor="text1"/>
                <w:sz w:val="18"/>
                <w:lang w:val="sr-Cyrl-CS"/>
              </w:rPr>
              <w:t xml:space="preserve">Са појавом све већих система у којима се размењују велике количине информација, потребно је те информације на ефикасан начин дистрибуирати кроз систем. </w:t>
            </w:r>
            <w:r w:rsidRPr="00296887">
              <w:rPr>
                <w:rFonts w:ascii="Arial" w:hAnsi="Arial"/>
                <w:i/>
                <w:color w:val="000000" w:themeColor="text1"/>
                <w:sz w:val="18"/>
                <w:lang w:val="sr-Latn-RS"/>
              </w:rPr>
              <w:t>Publish/Subscribe</w:t>
            </w:r>
            <w:r>
              <w:rPr>
                <w:rFonts w:ascii="Arial" w:hAnsi="Arial"/>
                <w:i/>
                <w:color w:val="000000" w:themeColor="text1"/>
                <w:sz w:val="18"/>
                <w:lang w:val="sr-Latn-RS"/>
              </w:rPr>
              <w:t xml:space="preserve"> </w:t>
            </w:r>
            <w:r>
              <w:rPr>
                <w:rFonts w:ascii="Arial" w:hAnsi="Arial"/>
                <w:color w:val="000000" w:themeColor="text1"/>
                <w:sz w:val="18"/>
                <w:lang w:val="sr-Cyrl-RS"/>
              </w:rPr>
              <w:t xml:space="preserve">механизам омогућава дистрибуцију информација до ентитета који су за те информације заинтересовани. Не врши се дистрибуција информација до свих ентитета у систему и тиме се смањује оптерећење на систем и повећавају се перформансе. У овом раду ће бити имплементиран </w:t>
            </w:r>
            <w:r w:rsidRPr="00296887">
              <w:rPr>
                <w:rFonts w:ascii="Arial" w:hAnsi="Arial"/>
                <w:i/>
                <w:color w:val="000000" w:themeColor="text1"/>
                <w:sz w:val="18"/>
                <w:lang w:val="sr-Latn-RS"/>
              </w:rPr>
              <w:t>Publish/Subscribe</w:t>
            </w:r>
            <w:r>
              <w:rPr>
                <w:rFonts w:ascii="Arial" w:hAnsi="Arial"/>
                <w:i/>
                <w:color w:val="000000" w:themeColor="text1"/>
                <w:sz w:val="18"/>
                <w:lang w:val="sr-Cyrl-RS"/>
              </w:rPr>
              <w:t xml:space="preserve"> </w:t>
            </w:r>
            <w:r>
              <w:rPr>
                <w:rFonts w:ascii="Arial" w:hAnsi="Arial"/>
                <w:color w:val="000000" w:themeColor="text1"/>
                <w:sz w:val="18"/>
                <w:lang w:val="sr-Cyrl-RS"/>
              </w:rPr>
              <w:t>механизам који врши филтрирање порука на основу теме.</w:t>
            </w:r>
          </w:p>
        </w:tc>
      </w:tr>
      <w:tr w:rsidR="00A21365" w:rsidRPr="00296887" w14:paraId="2FC51C0A"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4556426F" w14:textId="77777777" w:rsidR="00A21365" w:rsidRPr="00296887" w:rsidRDefault="00A21365" w:rsidP="00542697">
            <w:pPr>
              <w:spacing w:before="60" w:after="60"/>
              <w:jc w:val="left"/>
              <w:rPr>
                <w:rFonts w:ascii="Arial" w:hAnsi="Arial"/>
                <w:sz w:val="18"/>
                <w:lang w:val="sr-Cyrl-CS"/>
              </w:rPr>
            </w:pPr>
            <w:r w:rsidRPr="00296887">
              <w:rPr>
                <w:rFonts w:ascii="Arial" w:hAnsi="Arial"/>
                <w:sz w:val="18"/>
                <w:lang w:val="sr-Cyrl-CS"/>
              </w:rPr>
              <w:t>Датум прихвата</w:t>
            </w:r>
            <w:r>
              <w:rPr>
                <w:rFonts w:ascii="Arial" w:hAnsi="Arial"/>
                <w:sz w:val="18"/>
                <w:lang w:val="sr-Cyrl-CS"/>
              </w:rPr>
              <w:t>њ</w:t>
            </w:r>
            <w:r w:rsidRPr="00296887">
              <w:rPr>
                <w:rFonts w:ascii="Arial" w:hAnsi="Arial"/>
                <w:sz w:val="18"/>
                <w:lang w:val="sr-Cyrl-CS"/>
              </w:rPr>
              <w:t xml:space="preserve">а теме, </w:t>
            </w:r>
            <w:r w:rsidRPr="00296887">
              <w:rPr>
                <w:rFonts w:ascii="Arial" w:hAnsi="Arial"/>
                <w:b/>
                <w:sz w:val="18"/>
                <w:lang w:val="sr-Cyrl-CS"/>
              </w:rPr>
              <w:t>ДП</w:t>
            </w:r>
            <w:r w:rsidRPr="00296887">
              <w:rPr>
                <w:rFonts w:ascii="Arial" w:hAnsi="Arial"/>
                <w:sz w:val="18"/>
                <w:lang w:val="sr-Cyrl-CS"/>
              </w:rPr>
              <w:t>:</w:t>
            </w:r>
          </w:p>
        </w:tc>
        <w:tc>
          <w:tcPr>
            <w:tcW w:w="6379" w:type="dxa"/>
            <w:gridSpan w:val="2"/>
            <w:tcBorders>
              <w:top w:val="dashSmallGap" w:sz="4" w:space="0" w:color="auto"/>
              <w:bottom w:val="dashSmallGap" w:sz="4" w:space="0" w:color="auto"/>
            </w:tcBorders>
          </w:tcPr>
          <w:p w14:paraId="193F62FC" w14:textId="77777777" w:rsidR="00A21365" w:rsidRPr="00296887" w:rsidRDefault="00A21365" w:rsidP="00542697">
            <w:pPr>
              <w:spacing w:before="60" w:after="60"/>
              <w:jc w:val="left"/>
              <w:rPr>
                <w:rFonts w:ascii="Arial" w:hAnsi="Arial"/>
                <w:sz w:val="18"/>
                <w:lang w:val="sr-Cyrl-CS"/>
              </w:rPr>
            </w:pPr>
          </w:p>
        </w:tc>
      </w:tr>
      <w:tr w:rsidR="00A21365" w14:paraId="6F174E85"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37D171D7" w14:textId="77777777" w:rsidR="00A21365" w:rsidRDefault="00A21365" w:rsidP="00542697">
            <w:pPr>
              <w:spacing w:before="60" w:after="6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14:paraId="79092682" w14:textId="77777777" w:rsidR="00A21365" w:rsidRDefault="00A21365" w:rsidP="00542697">
            <w:pPr>
              <w:spacing w:before="60" w:after="60"/>
              <w:jc w:val="left"/>
              <w:rPr>
                <w:rFonts w:ascii="Arial" w:hAnsi="Arial"/>
                <w:sz w:val="18"/>
              </w:rPr>
            </w:pPr>
          </w:p>
        </w:tc>
      </w:tr>
      <w:tr w:rsidR="00A21365" w14:paraId="19F152A3"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bottom w:val="nil"/>
              <w:right w:val="nil"/>
            </w:tcBorders>
            <w:vAlign w:val="center"/>
          </w:tcPr>
          <w:p w14:paraId="6C2C49E9" w14:textId="77777777" w:rsidR="00A21365" w:rsidRDefault="00A21365" w:rsidP="00542697">
            <w:pPr>
              <w:spacing w:after="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7A1C6AC0" w14:textId="77777777" w:rsidR="00A21365" w:rsidRDefault="00A21365" w:rsidP="00542697">
            <w:pPr>
              <w:spacing w:after="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14:paraId="2F383260" w14:textId="77777777" w:rsidR="00A21365" w:rsidRPr="00FE4D2F" w:rsidRDefault="00A21365" w:rsidP="00542697">
            <w:pPr>
              <w:spacing w:before="60" w:after="60"/>
              <w:jc w:val="left"/>
              <w:rPr>
                <w:rFonts w:ascii="Arial" w:hAnsi="Arial"/>
                <w:sz w:val="18"/>
                <w:lang w:val="sr-Cyrl-CS"/>
              </w:rPr>
            </w:pPr>
            <w:r>
              <w:rPr>
                <w:rFonts w:ascii="Arial" w:hAnsi="Arial"/>
                <w:sz w:val="18"/>
                <w:lang w:val="sr-Cyrl-RS"/>
              </w:rPr>
              <w:t>Проф. Д</w:t>
            </w:r>
            <w:r>
              <w:rPr>
                <w:rFonts w:ascii="Arial" w:hAnsi="Arial"/>
                <w:sz w:val="18"/>
                <w:lang w:val="sr-Cyrl-CS"/>
              </w:rPr>
              <w:t xml:space="preserve">р </w:t>
            </w:r>
            <w:r w:rsidRPr="00A20A5F">
              <w:rPr>
                <w:rFonts w:ascii="Arial" w:hAnsi="Arial"/>
                <w:sz w:val="18"/>
                <w:lang w:val="sr-Cyrl-CS"/>
              </w:rPr>
              <w:t>Владимир Павлица</w:t>
            </w:r>
            <w:r>
              <w:rPr>
                <w:rFonts w:ascii="Arial" w:hAnsi="Arial"/>
                <w:sz w:val="18"/>
                <w:lang w:val="sr-Cyrl-CS"/>
              </w:rPr>
              <w:t xml:space="preserve">, </w:t>
            </w:r>
            <w:r w:rsidRPr="00A20A5F">
              <w:rPr>
                <w:rFonts w:ascii="Arial" w:hAnsi="Arial"/>
                <w:sz w:val="18"/>
                <w:lang w:val="sr-Cyrl-CS"/>
              </w:rPr>
              <w:t>Доцент</w:t>
            </w:r>
          </w:p>
        </w:tc>
      </w:tr>
      <w:tr w:rsidR="00A21365" w14:paraId="259A6580"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nil"/>
              <w:right w:val="nil"/>
            </w:tcBorders>
            <w:vAlign w:val="center"/>
          </w:tcPr>
          <w:p w14:paraId="59FBEECF" w14:textId="77777777" w:rsidR="00A21365" w:rsidRDefault="00A21365" w:rsidP="00542697">
            <w:pPr>
              <w:spacing w:after="0"/>
              <w:jc w:val="left"/>
              <w:rPr>
                <w:rFonts w:ascii="Arial" w:hAnsi="Arial"/>
                <w:sz w:val="18"/>
              </w:rPr>
            </w:pPr>
          </w:p>
        </w:tc>
        <w:tc>
          <w:tcPr>
            <w:tcW w:w="1417" w:type="dxa"/>
            <w:tcBorders>
              <w:top w:val="dashSmallGap" w:sz="4" w:space="0" w:color="auto"/>
              <w:left w:val="nil"/>
              <w:bottom w:val="dashSmallGap" w:sz="4" w:space="0" w:color="auto"/>
            </w:tcBorders>
            <w:vAlign w:val="center"/>
          </w:tcPr>
          <w:p w14:paraId="310572DC" w14:textId="77777777" w:rsidR="00A21365" w:rsidRDefault="00A21365" w:rsidP="00542697">
            <w:pPr>
              <w:spacing w:after="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14:paraId="39143ED5" w14:textId="77777777" w:rsidR="00A21365" w:rsidRPr="00A20A5F" w:rsidRDefault="00A21365" w:rsidP="00542697">
            <w:pPr>
              <w:spacing w:before="60" w:after="60"/>
              <w:jc w:val="left"/>
              <w:rPr>
                <w:rFonts w:ascii="Arial" w:hAnsi="Arial"/>
                <w:sz w:val="18"/>
              </w:rPr>
            </w:pPr>
            <w:r>
              <w:rPr>
                <w:rFonts w:ascii="Arial" w:hAnsi="Arial"/>
                <w:sz w:val="18"/>
                <w:lang w:val="sr-Cyrl-RS"/>
              </w:rPr>
              <w:t>Проф. Др Дарко Чапко</w:t>
            </w:r>
            <w:r w:rsidRPr="00A20A5F">
              <w:rPr>
                <w:rFonts w:ascii="Arial" w:hAnsi="Arial"/>
                <w:sz w:val="18"/>
                <w:lang w:val="sr-Cyrl-CS"/>
              </w:rPr>
              <w:t xml:space="preserve">, </w:t>
            </w:r>
            <w:r>
              <w:rPr>
                <w:rFonts w:ascii="Arial" w:hAnsi="Arial"/>
                <w:sz w:val="18"/>
                <w:lang w:val="sr-Cyrl-CS"/>
              </w:rPr>
              <w:t>Ванредни Професор</w:t>
            </w:r>
          </w:p>
        </w:tc>
        <w:tc>
          <w:tcPr>
            <w:tcW w:w="2126" w:type="dxa"/>
            <w:tcBorders>
              <w:top w:val="single" w:sz="12" w:space="0" w:color="auto"/>
              <w:left w:val="single" w:sz="12" w:space="0" w:color="auto"/>
              <w:bottom w:val="single" w:sz="4" w:space="0" w:color="auto"/>
              <w:right w:val="single" w:sz="12" w:space="0" w:color="auto"/>
            </w:tcBorders>
          </w:tcPr>
          <w:p w14:paraId="58BB5435" w14:textId="77777777" w:rsidR="00A21365" w:rsidRDefault="00A21365" w:rsidP="00542697">
            <w:pPr>
              <w:spacing w:before="60" w:after="60"/>
              <w:jc w:val="center"/>
              <w:rPr>
                <w:rFonts w:ascii="Arial" w:hAnsi="Arial"/>
                <w:sz w:val="18"/>
              </w:rPr>
            </w:pPr>
            <w:r>
              <w:rPr>
                <w:rFonts w:ascii="Arial" w:hAnsi="Arial"/>
                <w:sz w:val="18"/>
              </w:rPr>
              <w:t>Потпис ментора</w:t>
            </w:r>
          </w:p>
        </w:tc>
      </w:tr>
      <w:tr w:rsidR="00A21365" w14:paraId="690CF33F"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single" w:sz="12" w:space="0" w:color="auto"/>
              <w:right w:val="nil"/>
            </w:tcBorders>
            <w:vAlign w:val="center"/>
          </w:tcPr>
          <w:p w14:paraId="2F3496B9" w14:textId="77777777" w:rsidR="00A21365" w:rsidRDefault="00A21365" w:rsidP="00542697">
            <w:pPr>
              <w:spacing w:after="0"/>
              <w:jc w:val="left"/>
              <w:rPr>
                <w:rFonts w:ascii="Arial" w:hAnsi="Arial"/>
                <w:sz w:val="18"/>
              </w:rPr>
            </w:pPr>
          </w:p>
        </w:tc>
        <w:tc>
          <w:tcPr>
            <w:tcW w:w="1417" w:type="dxa"/>
            <w:tcBorders>
              <w:top w:val="dashSmallGap" w:sz="4" w:space="0" w:color="auto"/>
              <w:left w:val="nil"/>
              <w:bottom w:val="single" w:sz="12" w:space="0" w:color="auto"/>
            </w:tcBorders>
            <w:vAlign w:val="center"/>
          </w:tcPr>
          <w:p w14:paraId="0F870C07" w14:textId="77777777" w:rsidR="00A21365" w:rsidRDefault="00A21365" w:rsidP="00542697">
            <w:pPr>
              <w:spacing w:after="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14:paraId="4AE533B2" w14:textId="77777777" w:rsidR="00A21365" w:rsidRPr="00A20A5F" w:rsidRDefault="00A21365" w:rsidP="00542697">
            <w:pPr>
              <w:spacing w:before="60" w:after="60"/>
              <w:jc w:val="left"/>
              <w:rPr>
                <w:rFonts w:ascii="Arial" w:hAnsi="Arial"/>
                <w:sz w:val="18"/>
              </w:rPr>
            </w:pPr>
            <w:r w:rsidRPr="00A20A5F">
              <w:rPr>
                <w:rFonts w:ascii="Arial" w:hAnsi="Arial"/>
                <w:sz w:val="18"/>
                <w:lang w:val="sr-Cyrl-CS"/>
              </w:rPr>
              <w:t>Проф. Др Бранислав Атлагић, Доцент</w:t>
            </w:r>
          </w:p>
        </w:tc>
        <w:tc>
          <w:tcPr>
            <w:tcW w:w="2126" w:type="dxa"/>
            <w:tcBorders>
              <w:top w:val="single" w:sz="4" w:space="0" w:color="auto"/>
              <w:left w:val="single" w:sz="12" w:space="0" w:color="auto"/>
              <w:bottom w:val="single" w:sz="12" w:space="0" w:color="auto"/>
              <w:right w:val="single" w:sz="12" w:space="0" w:color="auto"/>
            </w:tcBorders>
          </w:tcPr>
          <w:p w14:paraId="55FD149F" w14:textId="77777777" w:rsidR="00A21365" w:rsidRDefault="00A21365" w:rsidP="00542697">
            <w:pPr>
              <w:spacing w:before="60" w:after="60"/>
              <w:jc w:val="left"/>
              <w:rPr>
                <w:rFonts w:ascii="Arial" w:hAnsi="Arial"/>
                <w:sz w:val="18"/>
              </w:rPr>
            </w:pPr>
          </w:p>
        </w:tc>
      </w:tr>
    </w:tbl>
    <w:p w14:paraId="30DCAFC6" w14:textId="77777777" w:rsidR="00A21365" w:rsidRDefault="00A21365" w:rsidP="00A21365">
      <w:pPr>
        <w:spacing w:after="0"/>
        <w:jc w:val="left"/>
        <w:rPr>
          <w:rFonts w:ascii="Arial" w:hAnsi="Arial"/>
        </w:rPr>
      </w:pPr>
      <w:r>
        <w:rPr>
          <w:rFonts w:ascii="Arial" w:hAnsi="Arial"/>
        </w:rPr>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A21365" w:rsidRPr="003D7CF3" w14:paraId="293A7885" w14:textId="77777777" w:rsidTr="00542697">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1D500A63" w14:textId="77777777" w:rsidR="00A21365" w:rsidRDefault="00A21365" w:rsidP="00542697">
            <w:pPr>
              <w:spacing w:after="0"/>
              <w:jc w:val="center"/>
              <w:rPr>
                <w:rFonts w:ascii="Arial" w:hAnsi="Arial"/>
                <w:sz w:val="20"/>
              </w:rPr>
            </w:pPr>
            <w:r>
              <w:rPr>
                <w:noProof/>
                <w:lang w:val="sr-Latn-RS" w:eastAsia="sr-Latn-RS"/>
              </w:rPr>
              <w:lastRenderedPageBreak/>
              <w:drawing>
                <wp:inline distT="0" distB="0" distL="0" distR="0" wp14:anchorId="7246C3A4" wp14:editId="1FCC6636">
                  <wp:extent cx="776605" cy="8623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605" cy="86233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22AB2812" w14:textId="77777777" w:rsidR="00A21365" w:rsidRDefault="00A21365" w:rsidP="00542697">
            <w:pPr>
              <w:pStyle w:val="ime"/>
              <w:spacing w:before="120" w:after="0"/>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1B2D058B" w14:textId="77777777" w:rsidR="00A21365" w:rsidRPr="00DA513E" w:rsidRDefault="00A21365" w:rsidP="00542697">
            <w:pPr>
              <w:pStyle w:val="ime"/>
              <w:spacing w:before="20" w:after="0"/>
              <w:ind w:left="142" w:right="142"/>
              <w:rPr>
                <w:rFonts w:ascii="Arial" w:hAnsi="Arial"/>
                <w:spacing w:val="20"/>
                <w:sz w:val="22"/>
                <w:lang w:val="da-DK"/>
              </w:rPr>
            </w:pPr>
            <w:r w:rsidRPr="00DA513E">
              <w:rPr>
                <w:rFonts w:ascii="Arial" w:hAnsi="Arial"/>
                <w:spacing w:val="20"/>
                <w:sz w:val="22"/>
                <w:lang w:val="da-DK"/>
              </w:rPr>
              <w:t>21000 NOVI SAD, Trg Dositeja Obradovića 6</w:t>
            </w:r>
          </w:p>
        </w:tc>
      </w:tr>
      <w:tr w:rsidR="00A21365" w14:paraId="278E65D4" w14:textId="77777777" w:rsidTr="00542697">
        <w:trPr>
          <w:cantSplit/>
          <w:trHeight w:hRule="exact" w:val="765"/>
        </w:trPr>
        <w:tc>
          <w:tcPr>
            <w:tcW w:w="1418" w:type="dxa"/>
            <w:vMerge/>
            <w:tcBorders>
              <w:top w:val="single" w:sz="12" w:space="0" w:color="auto"/>
              <w:left w:val="single" w:sz="12" w:space="0" w:color="auto"/>
              <w:bottom w:val="single" w:sz="12" w:space="0" w:color="auto"/>
              <w:right w:val="nil"/>
            </w:tcBorders>
          </w:tcPr>
          <w:p w14:paraId="432E43AF" w14:textId="77777777" w:rsidR="00A21365" w:rsidRPr="00DA513E" w:rsidRDefault="00A21365" w:rsidP="00542697">
            <w:pPr>
              <w:spacing w:after="0"/>
              <w:ind w:left="142" w:right="142"/>
              <w:jc w:val="right"/>
              <w:rPr>
                <w:rFonts w:ascii="Arial" w:hAnsi="Arial"/>
                <w:lang w:val="da-DK"/>
              </w:rPr>
            </w:pPr>
          </w:p>
        </w:tc>
        <w:tc>
          <w:tcPr>
            <w:tcW w:w="8505" w:type="dxa"/>
            <w:gridSpan w:val="4"/>
            <w:tcBorders>
              <w:top w:val="nil"/>
              <w:left w:val="single" w:sz="12" w:space="0" w:color="auto"/>
              <w:bottom w:val="single" w:sz="12" w:space="0" w:color="auto"/>
              <w:right w:val="single" w:sz="12" w:space="0" w:color="auto"/>
            </w:tcBorders>
            <w:shd w:val="pct10" w:color="auto" w:fill="auto"/>
          </w:tcPr>
          <w:p w14:paraId="60E76158" w14:textId="77777777" w:rsidR="00A21365" w:rsidRDefault="00A21365" w:rsidP="00542697">
            <w:pPr>
              <w:pStyle w:val="ime"/>
              <w:spacing w:before="240" w:after="0"/>
              <w:ind w:left="142" w:right="142"/>
              <w:rPr>
                <w:rFonts w:ascii="Arial" w:hAnsi="Arial"/>
                <w:b/>
                <w:spacing w:val="-4"/>
                <w:sz w:val="28"/>
              </w:rPr>
            </w:pPr>
            <w:r>
              <w:rPr>
                <w:rFonts w:ascii="Arial" w:hAnsi="Arial"/>
                <w:b/>
                <w:sz w:val="28"/>
              </w:rPr>
              <w:t>KEY WORDS DOCUMENTATION</w:t>
            </w:r>
          </w:p>
        </w:tc>
      </w:tr>
      <w:tr w:rsidR="00A21365" w14:paraId="294D0997"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bottom w:val="dashSmallGap" w:sz="4" w:space="0" w:color="auto"/>
            </w:tcBorders>
          </w:tcPr>
          <w:p w14:paraId="1CE54F55" w14:textId="77777777" w:rsidR="00A21365" w:rsidRDefault="00A21365" w:rsidP="00542697">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14:paraId="24213723" w14:textId="77777777" w:rsidR="00A21365" w:rsidRDefault="00A21365" w:rsidP="00542697">
            <w:pPr>
              <w:spacing w:before="60" w:after="60"/>
              <w:jc w:val="left"/>
              <w:rPr>
                <w:rFonts w:ascii="Arial" w:hAnsi="Arial"/>
                <w:sz w:val="18"/>
                <w:lang w:val="sr-Cyrl-CS"/>
              </w:rPr>
            </w:pPr>
          </w:p>
        </w:tc>
      </w:tr>
      <w:tr w:rsidR="00A21365" w14:paraId="6B59E267"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0B75B176" w14:textId="77777777" w:rsidR="00A21365" w:rsidRDefault="00A21365" w:rsidP="00542697">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14:paraId="3D25B9E9" w14:textId="77777777" w:rsidR="00A21365" w:rsidRDefault="00A21365" w:rsidP="00542697">
            <w:pPr>
              <w:spacing w:before="60" w:after="60"/>
              <w:jc w:val="left"/>
              <w:rPr>
                <w:rFonts w:ascii="Arial" w:hAnsi="Arial"/>
                <w:sz w:val="18"/>
              </w:rPr>
            </w:pPr>
          </w:p>
        </w:tc>
      </w:tr>
      <w:tr w:rsidR="00A21365" w14:paraId="33413C63"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724F838C" w14:textId="77777777" w:rsidR="00A21365" w:rsidRDefault="00A21365" w:rsidP="00542697">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14:paraId="6F76950E" w14:textId="77777777" w:rsidR="00A21365" w:rsidRDefault="00A21365" w:rsidP="00542697">
            <w:pPr>
              <w:spacing w:before="60" w:after="60"/>
              <w:jc w:val="left"/>
              <w:rPr>
                <w:rFonts w:ascii="Arial" w:hAnsi="Arial"/>
                <w:sz w:val="18"/>
              </w:rPr>
            </w:pPr>
            <w:r>
              <w:rPr>
                <w:rFonts w:ascii="Arial" w:hAnsi="Arial"/>
                <w:sz w:val="18"/>
              </w:rPr>
              <w:t>Monographic publication</w:t>
            </w:r>
          </w:p>
        </w:tc>
      </w:tr>
      <w:tr w:rsidR="00A21365" w14:paraId="199A5E9E"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68B67702" w14:textId="77777777" w:rsidR="00A21365" w:rsidRDefault="00A21365" w:rsidP="00542697">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14:paraId="3B0067C9" w14:textId="77777777" w:rsidR="00A21365" w:rsidRDefault="00A21365" w:rsidP="00542697">
            <w:pPr>
              <w:spacing w:before="60" w:after="60"/>
              <w:jc w:val="left"/>
              <w:rPr>
                <w:rFonts w:ascii="Arial" w:hAnsi="Arial"/>
                <w:sz w:val="18"/>
              </w:rPr>
            </w:pPr>
            <w:r>
              <w:rPr>
                <w:rFonts w:ascii="Arial" w:hAnsi="Arial"/>
                <w:sz w:val="18"/>
              </w:rPr>
              <w:t>Textual material, printed/CD</w:t>
            </w:r>
          </w:p>
        </w:tc>
      </w:tr>
      <w:tr w:rsidR="00A21365" w14:paraId="2BAB20B4"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22C89A5" w14:textId="77777777" w:rsidR="00A21365" w:rsidRDefault="00A21365" w:rsidP="00542697">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14:paraId="11A96C44" w14:textId="5446618F" w:rsidR="00A21365" w:rsidRDefault="001B3946" w:rsidP="00542697">
            <w:pPr>
              <w:spacing w:before="60" w:after="60"/>
              <w:jc w:val="left"/>
              <w:rPr>
                <w:rFonts w:ascii="Arial" w:hAnsi="Arial"/>
                <w:sz w:val="18"/>
              </w:rPr>
            </w:pPr>
            <w:r>
              <w:rPr>
                <w:rFonts w:ascii="Arial" w:hAnsi="Arial"/>
                <w:sz w:val="18"/>
              </w:rPr>
              <w:t>Master</w:t>
            </w:r>
            <w:r w:rsidR="00A21365">
              <w:rPr>
                <w:rFonts w:ascii="Arial" w:hAnsi="Arial"/>
                <w:sz w:val="18"/>
              </w:rPr>
              <w:t xml:space="preserve"> thesis</w:t>
            </w:r>
          </w:p>
        </w:tc>
      </w:tr>
      <w:tr w:rsidR="00A21365" w14:paraId="26A8FDEB"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F12757A" w14:textId="77777777" w:rsidR="00A21365" w:rsidRDefault="00A21365" w:rsidP="00542697">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14:paraId="6231AC39" w14:textId="77777777" w:rsidR="00A21365" w:rsidRPr="00FE4D2F" w:rsidRDefault="00A21365" w:rsidP="00542697">
            <w:pPr>
              <w:spacing w:before="60" w:after="60"/>
              <w:jc w:val="left"/>
              <w:rPr>
                <w:rFonts w:ascii="Arial" w:hAnsi="Arial"/>
                <w:color w:val="FF0000"/>
                <w:sz w:val="18"/>
              </w:rPr>
            </w:pPr>
            <w:r w:rsidRPr="00533262">
              <w:rPr>
                <w:rFonts w:ascii="Arial" w:hAnsi="Arial"/>
                <w:sz w:val="18"/>
              </w:rPr>
              <w:t xml:space="preserve">Kristijan Salaji </w:t>
            </w:r>
          </w:p>
        </w:tc>
      </w:tr>
      <w:tr w:rsidR="00A21365" w:rsidRPr="00B65C0E" w14:paraId="3725CDD2"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3C21F9D6" w14:textId="77777777" w:rsidR="00A21365" w:rsidRDefault="00A21365" w:rsidP="00542697">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14:paraId="7E7A5BEF" w14:textId="77777777" w:rsidR="00A21365" w:rsidRPr="00A55AFC" w:rsidRDefault="00A21365" w:rsidP="00542697">
            <w:pPr>
              <w:spacing w:before="60" w:after="60"/>
              <w:jc w:val="left"/>
              <w:rPr>
                <w:rFonts w:ascii="Arial" w:hAnsi="Arial"/>
                <w:sz w:val="18"/>
              </w:rPr>
            </w:pPr>
            <w:r>
              <w:rPr>
                <w:rFonts w:ascii="Arial" w:hAnsi="Arial"/>
                <w:sz w:val="18"/>
                <w:lang w:val="sr-Latn-RS"/>
              </w:rPr>
              <w:t xml:space="preserve">Prof. </w:t>
            </w:r>
            <w:r>
              <w:rPr>
                <w:rFonts w:ascii="Arial" w:hAnsi="Arial"/>
                <w:sz w:val="18"/>
              </w:rPr>
              <w:t>D</w:t>
            </w:r>
            <w:r w:rsidRPr="00A55AFC">
              <w:rPr>
                <w:rFonts w:ascii="Arial" w:hAnsi="Arial"/>
                <w:sz w:val="18"/>
              </w:rPr>
              <w:t xml:space="preserve">r </w:t>
            </w:r>
            <w:r w:rsidRPr="00A55AFC">
              <w:rPr>
                <w:rFonts w:ascii="Arial" w:hAnsi="Arial"/>
                <w:color w:val="000000" w:themeColor="text1"/>
                <w:sz w:val="18"/>
              </w:rPr>
              <w:t>Branislav Atlagić</w:t>
            </w:r>
            <w:r w:rsidRPr="00A55AFC">
              <w:rPr>
                <w:rFonts w:ascii="Arial" w:hAnsi="Arial"/>
                <w:sz w:val="18"/>
              </w:rPr>
              <w:t>,</w:t>
            </w:r>
            <w:r>
              <w:rPr>
                <w:rFonts w:ascii="Arial" w:hAnsi="Arial"/>
                <w:sz w:val="18"/>
              </w:rPr>
              <w:t xml:space="preserve"> Assistant Professor</w:t>
            </w:r>
          </w:p>
        </w:tc>
      </w:tr>
      <w:tr w:rsidR="00A21365" w14:paraId="5944F277"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bottom w:val="dashSmallGap" w:sz="4" w:space="0" w:color="auto"/>
            </w:tcBorders>
          </w:tcPr>
          <w:p w14:paraId="4055BDA4" w14:textId="77777777" w:rsidR="00A21365" w:rsidRDefault="00A21365" w:rsidP="00542697">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14:paraId="345919F1" w14:textId="76CB8A8B" w:rsidR="00A21365" w:rsidRPr="00FE4D2F" w:rsidRDefault="00A21365" w:rsidP="001B3946">
            <w:pPr>
              <w:spacing w:before="60" w:after="60"/>
              <w:jc w:val="left"/>
              <w:rPr>
                <w:rFonts w:ascii="Arial" w:hAnsi="Arial"/>
                <w:color w:val="FF0000"/>
                <w:sz w:val="18"/>
              </w:rPr>
            </w:pPr>
            <w:r w:rsidRPr="00533262">
              <w:rPr>
                <w:rFonts w:ascii="Arial" w:hAnsi="Arial"/>
                <w:sz w:val="18"/>
              </w:rPr>
              <w:t xml:space="preserve">Implementation of </w:t>
            </w:r>
            <w:r w:rsidR="001B3946">
              <w:rPr>
                <w:rFonts w:ascii="Arial" w:hAnsi="Arial"/>
                <w:sz w:val="18"/>
              </w:rPr>
              <w:t xml:space="preserve">data sharing mechanism based on </w:t>
            </w:r>
            <w:r w:rsidR="001B3946" w:rsidRPr="001B3946">
              <w:rPr>
                <w:rFonts w:ascii="Arial" w:hAnsi="Arial"/>
                <w:sz w:val="18"/>
              </w:rPr>
              <w:t>Kafka</w:t>
            </w:r>
            <w:r w:rsidR="001B3946">
              <w:rPr>
                <w:rFonts w:ascii="Arial" w:hAnsi="Arial"/>
                <w:sz w:val="18"/>
              </w:rPr>
              <w:t xml:space="preserve"> solution</w:t>
            </w:r>
            <w:r w:rsidRPr="00533262">
              <w:rPr>
                <w:rFonts w:ascii="Arial" w:hAnsi="Arial"/>
                <w:sz w:val="18"/>
              </w:rPr>
              <w:t>.</w:t>
            </w:r>
            <w:r w:rsidRPr="00FE4D2F">
              <w:rPr>
                <w:rFonts w:ascii="Arial" w:hAnsi="Arial"/>
                <w:color w:val="FF0000"/>
                <w:sz w:val="18"/>
              </w:rPr>
              <w:br/>
            </w:r>
            <w:r w:rsidRPr="00FE4D2F">
              <w:rPr>
                <w:rFonts w:ascii="Arial" w:hAnsi="Arial"/>
                <w:color w:val="FF0000"/>
                <w:sz w:val="18"/>
              </w:rPr>
              <w:br/>
            </w:r>
          </w:p>
        </w:tc>
      </w:tr>
      <w:tr w:rsidR="00A21365" w14:paraId="777C3365"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451696BF" w14:textId="77777777" w:rsidR="00A21365" w:rsidRDefault="00A21365" w:rsidP="00542697">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14:paraId="0EA1FD39" w14:textId="77777777" w:rsidR="00A21365" w:rsidRDefault="00A21365" w:rsidP="00542697">
            <w:pPr>
              <w:spacing w:before="60" w:after="60"/>
              <w:jc w:val="left"/>
              <w:rPr>
                <w:rFonts w:ascii="Arial" w:hAnsi="Arial"/>
                <w:sz w:val="18"/>
              </w:rPr>
            </w:pPr>
            <w:r>
              <w:rPr>
                <w:rFonts w:ascii="Arial" w:hAnsi="Arial"/>
                <w:sz w:val="18"/>
              </w:rPr>
              <w:t>Serbian</w:t>
            </w:r>
          </w:p>
        </w:tc>
      </w:tr>
      <w:tr w:rsidR="00A21365" w14:paraId="438DA884"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72CC92AA" w14:textId="77777777" w:rsidR="00A21365" w:rsidRDefault="00A21365" w:rsidP="00542697">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14:paraId="2D237008" w14:textId="77777777" w:rsidR="00A21365" w:rsidRDefault="00A21365" w:rsidP="00542697">
            <w:pPr>
              <w:spacing w:before="60" w:after="60"/>
              <w:jc w:val="left"/>
              <w:rPr>
                <w:rFonts w:ascii="Arial" w:hAnsi="Arial"/>
                <w:sz w:val="18"/>
              </w:rPr>
            </w:pPr>
            <w:r>
              <w:rPr>
                <w:rFonts w:ascii="Arial" w:hAnsi="Arial"/>
                <w:sz w:val="18"/>
              </w:rPr>
              <w:t>Serbian/English</w:t>
            </w:r>
          </w:p>
        </w:tc>
      </w:tr>
      <w:tr w:rsidR="00A21365" w14:paraId="6E578C95"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2C869FFA" w14:textId="77777777" w:rsidR="00A21365" w:rsidRDefault="00A21365" w:rsidP="00542697">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14:paraId="43B4135C" w14:textId="77777777" w:rsidR="00A21365" w:rsidRDefault="00A21365" w:rsidP="00542697">
            <w:pPr>
              <w:spacing w:before="60" w:after="60"/>
              <w:jc w:val="left"/>
              <w:rPr>
                <w:rFonts w:ascii="Arial" w:hAnsi="Arial"/>
                <w:sz w:val="18"/>
              </w:rPr>
            </w:pPr>
            <w:smartTag w:uri="urn:schemas-microsoft-com:office:smarttags" w:element="country-region">
              <w:smartTag w:uri="urn:schemas-microsoft-com:office:smarttags" w:element="place">
                <w:r>
                  <w:rPr>
                    <w:rFonts w:ascii="Arial" w:hAnsi="Arial"/>
                    <w:sz w:val="18"/>
                  </w:rPr>
                  <w:t>Serbia</w:t>
                </w:r>
              </w:smartTag>
            </w:smartTag>
          </w:p>
        </w:tc>
      </w:tr>
      <w:tr w:rsidR="00A21365" w14:paraId="6160DD10"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2FB91A01" w14:textId="77777777" w:rsidR="00A21365" w:rsidRDefault="00A21365" w:rsidP="00542697">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14:paraId="6B27652A" w14:textId="77777777" w:rsidR="00A21365" w:rsidRDefault="00A21365" w:rsidP="00542697">
            <w:pPr>
              <w:spacing w:before="60" w:after="60"/>
              <w:jc w:val="left"/>
              <w:rPr>
                <w:rFonts w:ascii="Arial" w:hAnsi="Arial"/>
                <w:sz w:val="18"/>
              </w:rPr>
            </w:pPr>
            <w:r>
              <w:rPr>
                <w:rFonts w:ascii="Arial" w:hAnsi="Arial"/>
                <w:sz w:val="18"/>
              </w:rPr>
              <w:t>Vojvodina</w:t>
            </w:r>
          </w:p>
        </w:tc>
      </w:tr>
      <w:tr w:rsidR="00A21365" w14:paraId="39A914F2"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C0DA2BA" w14:textId="77777777" w:rsidR="00A21365" w:rsidRDefault="00A21365" w:rsidP="00542697">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14:paraId="12289356" w14:textId="4CD69586" w:rsidR="00A21365" w:rsidRPr="00FE4D2F" w:rsidRDefault="00A21365" w:rsidP="00542697">
            <w:pPr>
              <w:spacing w:before="60" w:after="60"/>
              <w:jc w:val="left"/>
              <w:rPr>
                <w:rFonts w:ascii="Arial" w:hAnsi="Arial"/>
                <w:color w:val="FF0000"/>
                <w:sz w:val="18"/>
              </w:rPr>
            </w:pPr>
            <w:r w:rsidRPr="00533262">
              <w:rPr>
                <w:rFonts w:ascii="Arial" w:hAnsi="Arial"/>
                <w:sz w:val="18"/>
              </w:rPr>
              <w:t>201</w:t>
            </w:r>
            <w:r w:rsidR="00F65DAC">
              <w:rPr>
                <w:rFonts w:ascii="Arial" w:hAnsi="Arial"/>
                <w:sz w:val="18"/>
              </w:rPr>
              <w:t>9</w:t>
            </w:r>
          </w:p>
        </w:tc>
      </w:tr>
      <w:tr w:rsidR="00A21365" w14:paraId="39C30F0D"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2695656D" w14:textId="77777777" w:rsidR="00A21365" w:rsidRDefault="00A21365" w:rsidP="00542697">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14:paraId="4C60D473" w14:textId="77777777" w:rsidR="00A21365" w:rsidRDefault="00A21365" w:rsidP="00542697">
            <w:pPr>
              <w:spacing w:before="60" w:after="60"/>
              <w:jc w:val="left"/>
              <w:rPr>
                <w:rFonts w:ascii="Arial" w:hAnsi="Arial"/>
                <w:sz w:val="18"/>
              </w:rPr>
            </w:pPr>
            <w:r>
              <w:rPr>
                <w:rFonts w:ascii="Arial" w:hAnsi="Arial"/>
                <w:sz w:val="18"/>
              </w:rPr>
              <w:t>Author’s reprint</w:t>
            </w:r>
          </w:p>
        </w:tc>
      </w:tr>
      <w:tr w:rsidR="00A21365" w14:paraId="1731FF19"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0B25464F" w14:textId="77777777" w:rsidR="00A21365" w:rsidRDefault="00A21365" w:rsidP="00542697">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14:paraId="3006FD59" w14:textId="77777777" w:rsidR="00A21365" w:rsidRPr="00FE4D2F" w:rsidRDefault="00A21365" w:rsidP="00542697">
            <w:pPr>
              <w:spacing w:before="60" w:after="60"/>
              <w:jc w:val="left"/>
              <w:rPr>
                <w:rFonts w:ascii="Arial" w:hAnsi="Arial"/>
                <w:sz w:val="18"/>
                <w:lang w:val="sr-Latn-CS"/>
              </w:rPr>
            </w:pPr>
            <w:r>
              <w:rPr>
                <w:rFonts w:ascii="Arial" w:hAnsi="Arial"/>
                <w:sz w:val="18"/>
              </w:rPr>
              <w:t>Faculty of Technical Sciences</w:t>
            </w:r>
            <w:r>
              <w:rPr>
                <w:rFonts w:ascii="Arial" w:hAnsi="Arial"/>
                <w:sz w:val="18"/>
                <w:lang w:val="sr-Latn-CS"/>
              </w:rPr>
              <w:t xml:space="preserve">, D. Obradovića 6, </w:t>
            </w:r>
            <w:r>
              <w:rPr>
                <w:rFonts w:ascii="Arial" w:hAnsi="Arial"/>
                <w:sz w:val="18"/>
              </w:rPr>
              <w:t xml:space="preserve">21000 </w:t>
            </w:r>
            <w:smartTag w:uri="urn:schemas-microsoft-com:office:smarttags" w:element="place">
              <w:smartTag w:uri="urn:schemas-microsoft-com:office:smarttags" w:element="City">
                <w:r>
                  <w:rPr>
                    <w:rFonts w:ascii="Arial" w:hAnsi="Arial"/>
                    <w:sz w:val="18"/>
                  </w:rPr>
                  <w:t>Novi Sad</w:t>
                </w:r>
              </w:smartTag>
            </w:smartTag>
          </w:p>
        </w:tc>
      </w:tr>
      <w:tr w:rsidR="00A21365" w14:paraId="415912F9"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bottom w:val="dashSmallGap" w:sz="4" w:space="0" w:color="auto"/>
            </w:tcBorders>
          </w:tcPr>
          <w:p w14:paraId="74142BA9" w14:textId="77777777" w:rsidR="00A21365" w:rsidRDefault="00A21365" w:rsidP="00542697">
            <w:pPr>
              <w:spacing w:before="60" w:after="6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14:paraId="44DBDA78" w14:textId="77777777" w:rsidR="00A21365" w:rsidRDefault="00A21365" w:rsidP="00542697">
            <w:pPr>
              <w:spacing w:before="60" w:after="60"/>
              <w:jc w:val="left"/>
              <w:rPr>
                <w:rFonts w:ascii="Arial" w:hAnsi="Arial"/>
                <w:sz w:val="18"/>
              </w:rPr>
            </w:pPr>
            <w:r w:rsidRPr="00C478E0">
              <w:rPr>
                <w:rFonts w:ascii="Arial" w:hAnsi="Arial"/>
                <w:sz w:val="18"/>
                <w:lang w:val="sr-Cyrl-CS"/>
              </w:rPr>
              <w:t>9/18/0/0/23/0/0</w:t>
            </w:r>
          </w:p>
        </w:tc>
      </w:tr>
      <w:tr w:rsidR="00A21365" w14:paraId="7B1E57FE"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1139AB15" w14:textId="77777777" w:rsidR="00A21365" w:rsidRDefault="00A21365" w:rsidP="00542697">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14:paraId="6C650930" w14:textId="77777777" w:rsidR="00A21365" w:rsidRDefault="00A21365" w:rsidP="00542697">
            <w:pPr>
              <w:spacing w:before="60" w:after="60"/>
              <w:jc w:val="left"/>
              <w:rPr>
                <w:rFonts w:ascii="Arial" w:hAnsi="Arial"/>
                <w:sz w:val="18"/>
              </w:rPr>
            </w:pPr>
            <w:r>
              <w:rPr>
                <w:rFonts w:ascii="Arial" w:hAnsi="Arial"/>
                <w:sz w:val="18"/>
              </w:rPr>
              <w:t>Electrical and computer engineering</w:t>
            </w:r>
          </w:p>
        </w:tc>
      </w:tr>
      <w:tr w:rsidR="00A21365" w14:paraId="1B453D87"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5622984B" w14:textId="77777777" w:rsidR="00A21365" w:rsidRDefault="00A21365" w:rsidP="00542697">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14:paraId="08395A2E" w14:textId="77777777" w:rsidR="00A21365" w:rsidRDefault="00A21365" w:rsidP="00542697">
            <w:pPr>
              <w:spacing w:before="60" w:after="60"/>
              <w:jc w:val="left"/>
              <w:rPr>
                <w:rFonts w:ascii="Arial" w:hAnsi="Arial"/>
                <w:sz w:val="18"/>
              </w:rPr>
            </w:pPr>
            <w:r>
              <w:rPr>
                <w:rFonts w:ascii="Arial" w:hAnsi="Arial"/>
                <w:sz w:val="18"/>
              </w:rPr>
              <w:t>Applied computer science and informatics</w:t>
            </w:r>
          </w:p>
        </w:tc>
      </w:tr>
      <w:tr w:rsidR="00A21365" w14:paraId="38AC3C45"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4A561AF7" w14:textId="77777777" w:rsidR="00A21365" w:rsidRDefault="00A21365" w:rsidP="00542697">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14:paraId="6455550A" w14:textId="76E73C26" w:rsidR="00A21365" w:rsidRPr="002935AD" w:rsidRDefault="00257683" w:rsidP="00542697">
            <w:pPr>
              <w:spacing w:before="60" w:after="60"/>
              <w:jc w:val="left"/>
              <w:rPr>
                <w:rFonts w:ascii="Arial" w:hAnsi="Arial"/>
                <w:color w:val="FF0000"/>
                <w:sz w:val="18"/>
                <w:lang w:val="sr-Cyrl-RS"/>
              </w:rPr>
            </w:pPr>
            <w:r>
              <w:rPr>
                <w:rFonts w:ascii="Arial" w:hAnsi="Arial"/>
                <w:sz w:val="18"/>
              </w:rPr>
              <w:t>Producer, Consumer, Broker</w:t>
            </w:r>
          </w:p>
        </w:tc>
      </w:tr>
      <w:tr w:rsidR="00A21365" w14:paraId="2C1B6CD5"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42910286" w14:textId="77777777" w:rsidR="00A21365" w:rsidRDefault="00A21365" w:rsidP="00542697">
            <w:pPr>
              <w:spacing w:before="60" w:after="6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14:paraId="501AB841" w14:textId="77777777" w:rsidR="00A21365" w:rsidRDefault="00A21365" w:rsidP="00542697">
            <w:pPr>
              <w:spacing w:before="60" w:after="60"/>
              <w:jc w:val="left"/>
              <w:rPr>
                <w:rFonts w:ascii="Arial" w:hAnsi="Arial"/>
                <w:sz w:val="18"/>
              </w:rPr>
            </w:pPr>
          </w:p>
        </w:tc>
      </w:tr>
      <w:tr w:rsidR="00A21365" w14:paraId="7AF611C4"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332AEB57" w14:textId="77777777" w:rsidR="00A21365" w:rsidRDefault="00A21365" w:rsidP="00542697">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14:paraId="109338C8" w14:textId="77777777" w:rsidR="00A21365" w:rsidRPr="00C444DA" w:rsidRDefault="00A21365" w:rsidP="00542697">
            <w:pPr>
              <w:spacing w:before="60" w:after="60"/>
              <w:jc w:val="left"/>
              <w:rPr>
                <w:rFonts w:ascii="Arial" w:hAnsi="Arial"/>
                <w:sz w:val="18"/>
                <w:lang w:val="sr-Cyrl-CS"/>
              </w:rPr>
            </w:pPr>
            <w:r>
              <w:rPr>
                <w:rFonts w:ascii="Arial" w:hAnsi="Arial"/>
                <w:sz w:val="18"/>
                <w:lang w:val="sr-Latn-CS"/>
              </w:rPr>
              <w:t xml:space="preserve">Library of </w:t>
            </w:r>
            <w:r>
              <w:rPr>
                <w:rFonts w:ascii="Arial" w:hAnsi="Arial"/>
                <w:sz w:val="18"/>
              </w:rPr>
              <w:t xml:space="preserve">Faculty of Technical Sciences, </w:t>
            </w:r>
            <w:r>
              <w:rPr>
                <w:rFonts w:ascii="Arial" w:hAnsi="Arial"/>
                <w:sz w:val="18"/>
                <w:lang w:val="sr-Latn-CS"/>
              </w:rPr>
              <w:t xml:space="preserve">D. Obradovića 6, </w:t>
            </w:r>
            <w:r>
              <w:rPr>
                <w:rFonts w:ascii="Arial" w:hAnsi="Arial"/>
                <w:sz w:val="18"/>
              </w:rPr>
              <w:t xml:space="preserve">21000 </w:t>
            </w:r>
            <w:smartTag w:uri="urn:schemas-microsoft-com:office:smarttags" w:element="place">
              <w:smartTag w:uri="urn:schemas-microsoft-com:office:smarttags" w:element="City">
                <w:r>
                  <w:rPr>
                    <w:rFonts w:ascii="Arial" w:hAnsi="Arial"/>
                    <w:sz w:val="18"/>
                  </w:rPr>
                  <w:t>Novi Sad</w:t>
                </w:r>
              </w:smartTag>
            </w:smartTag>
          </w:p>
        </w:tc>
      </w:tr>
      <w:tr w:rsidR="00A21365" w14:paraId="487CE52B"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14:paraId="4D14867C" w14:textId="77777777" w:rsidR="00A21365" w:rsidRDefault="00A21365" w:rsidP="00542697">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14:paraId="27782DAC" w14:textId="77777777" w:rsidR="00A21365" w:rsidRDefault="00A21365" w:rsidP="00542697">
            <w:pPr>
              <w:spacing w:before="60" w:after="60"/>
              <w:jc w:val="left"/>
              <w:rPr>
                <w:rFonts w:ascii="Arial" w:hAnsi="Arial"/>
                <w:sz w:val="18"/>
              </w:rPr>
            </w:pPr>
          </w:p>
        </w:tc>
      </w:tr>
      <w:tr w:rsidR="00A21365" w14:paraId="4F9FABAD"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bottom w:val="dashSmallGap" w:sz="4" w:space="0" w:color="auto"/>
            </w:tcBorders>
          </w:tcPr>
          <w:p w14:paraId="7A70799C" w14:textId="77777777" w:rsidR="00A21365" w:rsidRDefault="00A21365" w:rsidP="00542697">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14:paraId="47F65174" w14:textId="77777777" w:rsidR="00A21365" w:rsidRPr="009A4F96" w:rsidRDefault="00A21365" w:rsidP="00542697">
            <w:pPr>
              <w:spacing w:before="60" w:after="60"/>
              <w:jc w:val="left"/>
              <w:rPr>
                <w:rFonts w:ascii="Arial" w:hAnsi="Arial"/>
                <w:color w:val="FF0000"/>
                <w:sz w:val="18"/>
              </w:rPr>
            </w:pPr>
            <w:r w:rsidRPr="008A6399">
              <w:rPr>
                <w:rFonts w:ascii="Arial" w:hAnsi="Arial"/>
                <w:sz w:val="18"/>
              </w:rPr>
              <w:t xml:space="preserve">With the emergence of increasingly large systems in which large amounts of information are exchanged, it is necessary to distribute this information efficiently </w:t>
            </w:r>
            <w:r>
              <w:rPr>
                <w:rFonts w:ascii="Arial" w:hAnsi="Arial"/>
                <w:sz w:val="18"/>
              </w:rPr>
              <w:t>through the system. The Publish/</w:t>
            </w:r>
            <w:r w:rsidRPr="008A6399">
              <w:rPr>
                <w:rFonts w:ascii="Arial" w:hAnsi="Arial"/>
                <w:sz w:val="18"/>
              </w:rPr>
              <w:t>Subscribe mechanism allows distribution of information to entities that are interested in this information. No information is distributed to all entities in the system, thereby reducing the burden on the system and increasing performanc</w:t>
            </w:r>
            <w:r>
              <w:rPr>
                <w:rFonts w:ascii="Arial" w:hAnsi="Arial"/>
                <w:sz w:val="18"/>
              </w:rPr>
              <w:t>e. In this paper, the Publish/</w:t>
            </w:r>
            <w:r w:rsidRPr="008A6399">
              <w:rPr>
                <w:rFonts w:ascii="Arial" w:hAnsi="Arial"/>
                <w:sz w:val="18"/>
              </w:rPr>
              <w:t xml:space="preserve">Subscribe mechanism will be </w:t>
            </w:r>
            <w:r>
              <w:rPr>
                <w:rFonts w:ascii="Arial" w:hAnsi="Arial"/>
                <w:sz w:val="18"/>
              </w:rPr>
              <w:t>implemented</w:t>
            </w:r>
            <w:r w:rsidRPr="008A6399">
              <w:rPr>
                <w:rFonts w:ascii="Arial" w:hAnsi="Arial"/>
                <w:sz w:val="18"/>
              </w:rPr>
              <w:t xml:space="preserve"> to filter messages based on the topic.</w:t>
            </w:r>
          </w:p>
        </w:tc>
      </w:tr>
      <w:tr w:rsidR="00A21365" w14:paraId="21EBE7CE"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3B89F233" w14:textId="77777777" w:rsidR="00A21365" w:rsidRDefault="00A21365" w:rsidP="00542697">
            <w:pPr>
              <w:spacing w:before="60" w:after="6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14:paraId="361D6D03" w14:textId="77777777" w:rsidR="00A21365" w:rsidRDefault="00A21365" w:rsidP="00542697">
            <w:pPr>
              <w:spacing w:before="60" w:after="60"/>
              <w:jc w:val="left"/>
              <w:rPr>
                <w:rFonts w:ascii="Arial" w:hAnsi="Arial"/>
                <w:sz w:val="18"/>
              </w:rPr>
            </w:pPr>
          </w:p>
        </w:tc>
      </w:tr>
      <w:tr w:rsidR="00A21365" w14:paraId="49087E78"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14:paraId="722889E6" w14:textId="77777777" w:rsidR="00A21365" w:rsidRDefault="00A21365" w:rsidP="00542697">
            <w:pPr>
              <w:spacing w:before="60" w:after="6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14:paraId="183F2203" w14:textId="77777777" w:rsidR="00A21365" w:rsidRDefault="00A21365" w:rsidP="00542697">
            <w:pPr>
              <w:spacing w:before="60" w:after="60"/>
              <w:jc w:val="left"/>
              <w:rPr>
                <w:rFonts w:ascii="Arial" w:hAnsi="Arial"/>
                <w:sz w:val="18"/>
              </w:rPr>
            </w:pPr>
          </w:p>
        </w:tc>
      </w:tr>
      <w:tr w:rsidR="00A21365" w:rsidRPr="00F35788" w14:paraId="65080DBE"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bottom w:val="nil"/>
              <w:right w:val="nil"/>
            </w:tcBorders>
            <w:vAlign w:val="center"/>
          </w:tcPr>
          <w:p w14:paraId="65E88FF7" w14:textId="77777777" w:rsidR="00A21365" w:rsidRDefault="00A21365" w:rsidP="00542697">
            <w:pPr>
              <w:spacing w:after="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25E7F6C9" w14:textId="77777777" w:rsidR="00A21365" w:rsidRDefault="00A21365" w:rsidP="00542697">
            <w:pPr>
              <w:spacing w:after="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14:paraId="4EF340C1" w14:textId="77777777" w:rsidR="00A21365" w:rsidRPr="00F35788" w:rsidRDefault="00A21365" w:rsidP="00542697">
            <w:pPr>
              <w:spacing w:before="60" w:after="60"/>
              <w:jc w:val="left"/>
              <w:rPr>
                <w:rFonts w:ascii="Arial" w:hAnsi="Arial"/>
                <w:sz w:val="18"/>
              </w:rPr>
            </w:pPr>
            <w:r>
              <w:rPr>
                <w:rFonts w:ascii="Arial" w:hAnsi="Arial"/>
                <w:sz w:val="18"/>
                <w:lang w:val="sr-Latn-RS"/>
              </w:rPr>
              <w:t xml:space="preserve">Prof. </w:t>
            </w:r>
            <w:r>
              <w:rPr>
                <w:rFonts w:ascii="Arial" w:hAnsi="Arial"/>
                <w:sz w:val="18"/>
              </w:rPr>
              <w:t>D</w:t>
            </w:r>
            <w:r w:rsidRPr="00F35788">
              <w:rPr>
                <w:rFonts w:ascii="Arial" w:hAnsi="Arial"/>
                <w:sz w:val="18"/>
              </w:rPr>
              <w:t>r Vladimir Pavlica, Assistant Professor</w:t>
            </w:r>
          </w:p>
        </w:tc>
      </w:tr>
      <w:tr w:rsidR="00A21365" w14:paraId="3545125A"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bottom w:val="nil"/>
              <w:right w:val="nil"/>
            </w:tcBorders>
            <w:vAlign w:val="center"/>
          </w:tcPr>
          <w:p w14:paraId="010425DE" w14:textId="77777777" w:rsidR="00A21365" w:rsidRPr="00F35788" w:rsidRDefault="00A21365" w:rsidP="00542697">
            <w:pPr>
              <w:spacing w:after="0"/>
              <w:jc w:val="left"/>
              <w:rPr>
                <w:rFonts w:ascii="Arial" w:hAnsi="Arial"/>
                <w:sz w:val="18"/>
              </w:rPr>
            </w:pPr>
          </w:p>
        </w:tc>
        <w:tc>
          <w:tcPr>
            <w:tcW w:w="1559" w:type="dxa"/>
            <w:tcBorders>
              <w:top w:val="dashSmallGap" w:sz="4" w:space="0" w:color="auto"/>
              <w:left w:val="nil"/>
              <w:bottom w:val="dashSmallGap" w:sz="4" w:space="0" w:color="auto"/>
            </w:tcBorders>
            <w:vAlign w:val="center"/>
          </w:tcPr>
          <w:p w14:paraId="172D6215" w14:textId="77777777" w:rsidR="00A21365" w:rsidRDefault="00A21365" w:rsidP="00542697">
            <w:pPr>
              <w:spacing w:after="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14:paraId="43188E74" w14:textId="77777777" w:rsidR="00A21365" w:rsidRPr="00F35788" w:rsidRDefault="00A21365" w:rsidP="00542697">
            <w:pPr>
              <w:spacing w:before="60" w:after="60"/>
              <w:jc w:val="left"/>
              <w:rPr>
                <w:rFonts w:ascii="Arial" w:hAnsi="Arial"/>
                <w:sz w:val="18"/>
              </w:rPr>
            </w:pPr>
            <w:r>
              <w:rPr>
                <w:rFonts w:ascii="Arial" w:hAnsi="Arial"/>
                <w:sz w:val="18"/>
                <w:lang w:val="sr-Latn-RS"/>
              </w:rPr>
              <w:t>Prof. Dr Darko Čapko</w:t>
            </w:r>
            <w:r w:rsidRPr="00F35788">
              <w:rPr>
                <w:rFonts w:ascii="Arial" w:hAnsi="Arial"/>
                <w:sz w:val="18"/>
              </w:rPr>
              <w:t xml:space="preserve">, </w:t>
            </w:r>
            <w:r>
              <w:rPr>
                <w:rFonts w:ascii="Arial" w:hAnsi="Arial"/>
                <w:sz w:val="18"/>
              </w:rPr>
              <w:t>Assistant Professor</w:t>
            </w:r>
          </w:p>
        </w:tc>
        <w:tc>
          <w:tcPr>
            <w:tcW w:w="2126" w:type="dxa"/>
            <w:tcBorders>
              <w:top w:val="single" w:sz="12" w:space="0" w:color="auto"/>
              <w:left w:val="single" w:sz="12" w:space="0" w:color="auto"/>
              <w:bottom w:val="single" w:sz="4" w:space="0" w:color="auto"/>
              <w:right w:val="single" w:sz="12" w:space="0" w:color="auto"/>
            </w:tcBorders>
          </w:tcPr>
          <w:p w14:paraId="201DE0C8" w14:textId="77777777" w:rsidR="00A21365" w:rsidRDefault="00A21365" w:rsidP="00542697">
            <w:pPr>
              <w:spacing w:before="60" w:after="60"/>
              <w:jc w:val="center"/>
              <w:rPr>
                <w:rFonts w:ascii="Arial" w:hAnsi="Arial"/>
                <w:sz w:val="18"/>
              </w:rPr>
            </w:pPr>
            <w:r>
              <w:rPr>
                <w:rFonts w:ascii="Arial" w:hAnsi="Arial"/>
                <w:sz w:val="18"/>
              </w:rPr>
              <w:t>Menthor's sign</w:t>
            </w:r>
          </w:p>
        </w:tc>
      </w:tr>
      <w:tr w:rsidR="00A21365" w:rsidRPr="00F35788" w14:paraId="3D74D9DE" w14:textId="77777777" w:rsidTr="00542697">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bottom w:val="single" w:sz="12" w:space="0" w:color="auto"/>
              <w:right w:val="nil"/>
            </w:tcBorders>
            <w:vAlign w:val="center"/>
          </w:tcPr>
          <w:p w14:paraId="35DDDB4A" w14:textId="77777777" w:rsidR="00A21365" w:rsidRDefault="00A21365" w:rsidP="00542697">
            <w:pPr>
              <w:spacing w:after="0"/>
              <w:jc w:val="left"/>
              <w:rPr>
                <w:rFonts w:ascii="Arial" w:hAnsi="Arial"/>
                <w:sz w:val="18"/>
              </w:rPr>
            </w:pPr>
          </w:p>
        </w:tc>
        <w:tc>
          <w:tcPr>
            <w:tcW w:w="1559" w:type="dxa"/>
            <w:tcBorders>
              <w:top w:val="dashSmallGap" w:sz="4" w:space="0" w:color="auto"/>
              <w:left w:val="nil"/>
              <w:bottom w:val="single" w:sz="12" w:space="0" w:color="auto"/>
            </w:tcBorders>
            <w:vAlign w:val="center"/>
          </w:tcPr>
          <w:p w14:paraId="1B32827F" w14:textId="77777777" w:rsidR="00A21365" w:rsidRDefault="00A21365" w:rsidP="00542697">
            <w:pPr>
              <w:spacing w:after="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14:paraId="7BC50917" w14:textId="77777777" w:rsidR="00A21365" w:rsidRPr="00F35788" w:rsidRDefault="00A21365" w:rsidP="00542697">
            <w:pPr>
              <w:spacing w:before="60" w:after="60"/>
              <w:jc w:val="left"/>
              <w:rPr>
                <w:rFonts w:ascii="Arial" w:hAnsi="Arial"/>
                <w:sz w:val="18"/>
              </w:rPr>
            </w:pPr>
            <w:r w:rsidRPr="00F35788">
              <w:rPr>
                <w:rFonts w:ascii="Arial" w:hAnsi="Arial"/>
                <w:sz w:val="18"/>
              </w:rPr>
              <w:t>Prof. Dr Branislav Atlagić, Assistant Professor</w:t>
            </w:r>
          </w:p>
        </w:tc>
        <w:tc>
          <w:tcPr>
            <w:tcW w:w="2126" w:type="dxa"/>
            <w:tcBorders>
              <w:top w:val="single" w:sz="4" w:space="0" w:color="auto"/>
              <w:left w:val="single" w:sz="12" w:space="0" w:color="auto"/>
              <w:bottom w:val="single" w:sz="12" w:space="0" w:color="auto"/>
              <w:right w:val="single" w:sz="12" w:space="0" w:color="auto"/>
            </w:tcBorders>
          </w:tcPr>
          <w:p w14:paraId="50FAB815" w14:textId="77777777" w:rsidR="00A21365" w:rsidRPr="00F35788" w:rsidRDefault="00A21365" w:rsidP="00542697">
            <w:pPr>
              <w:spacing w:before="60" w:after="60"/>
              <w:jc w:val="left"/>
              <w:rPr>
                <w:rFonts w:ascii="Arial" w:hAnsi="Arial"/>
                <w:sz w:val="18"/>
              </w:rPr>
            </w:pPr>
          </w:p>
        </w:tc>
      </w:tr>
    </w:tbl>
    <w:p w14:paraId="46D6E421" w14:textId="77777777" w:rsidR="00A21365" w:rsidRPr="00F35788" w:rsidRDefault="00A21365" w:rsidP="00A21365">
      <w:pPr>
        <w:spacing w:after="0"/>
        <w:jc w:val="left"/>
        <w:rPr>
          <w:sz w:val="20"/>
        </w:rPr>
      </w:pPr>
      <w:r w:rsidRPr="00F35788">
        <w:br w:type="page"/>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A21365" w:rsidRPr="00FA1C98" w14:paraId="0F4077C8" w14:textId="77777777" w:rsidTr="00542697">
        <w:trPr>
          <w:cantSplit/>
          <w:trHeight w:hRule="exact" w:val="360"/>
        </w:trPr>
        <w:tc>
          <w:tcPr>
            <w:tcW w:w="1418" w:type="dxa"/>
            <w:vMerge w:val="restart"/>
            <w:tcBorders>
              <w:top w:val="single" w:sz="12" w:space="0" w:color="auto"/>
              <w:left w:val="single" w:sz="12" w:space="0" w:color="auto"/>
              <w:bottom w:val="nil"/>
              <w:right w:val="nil"/>
            </w:tcBorders>
            <w:vAlign w:val="center"/>
          </w:tcPr>
          <w:p w14:paraId="3CFA8E98" w14:textId="77777777" w:rsidR="00A21365" w:rsidRPr="00FA1C98" w:rsidRDefault="00A21365" w:rsidP="00542697">
            <w:pPr>
              <w:spacing w:after="0"/>
              <w:jc w:val="center"/>
              <w:rPr>
                <w:rFonts w:ascii="Arial" w:hAnsi="Arial" w:cs="Arial"/>
                <w:sz w:val="20"/>
              </w:rPr>
            </w:pPr>
            <w:r w:rsidRPr="00FA1C98">
              <w:rPr>
                <w:rFonts w:ascii="Arial" w:hAnsi="Arial" w:cs="Arial"/>
                <w:noProof/>
                <w:lang w:val="sr-Latn-RS" w:eastAsia="sr-Latn-RS"/>
              </w:rPr>
              <w:lastRenderedPageBreak/>
              <w:drawing>
                <wp:inline distT="0" distB="0" distL="0" distR="0" wp14:anchorId="7F79F45D" wp14:editId="04A09052">
                  <wp:extent cx="776605" cy="86233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605" cy="86233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33D376E" w14:textId="77777777" w:rsidR="00A21365" w:rsidRPr="00FA1C98" w:rsidRDefault="00A21365" w:rsidP="00542697">
            <w:pPr>
              <w:pStyle w:val="ime"/>
              <w:spacing w:before="120" w:after="0"/>
              <w:ind w:left="57" w:right="57"/>
              <w:rPr>
                <w:rFonts w:ascii="Arial" w:hAnsi="Arial" w:cs="Arial"/>
                <w:spacing w:val="-8"/>
                <w:sz w:val="20"/>
              </w:rPr>
            </w:pPr>
            <w:r w:rsidRPr="00FA1C98">
              <w:rPr>
                <w:rFonts w:ascii="Arial" w:hAnsi="Arial" w:cs="Arial"/>
                <w:spacing w:val="-8"/>
                <w:sz w:val="20"/>
              </w:rPr>
              <w:t xml:space="preserve">УНИВЕРЗИТЕТ У НОВОМ САДУ </w:t>
            </w:r>
            <w:r w:rsidRPr="00FA1C98">
              <w:rPr>
                <w:rFonts w:ascii="Arial" w:hAnsi="Arial" w:cs="Arial"/>
                <w:spacing w:val="-8"/>
                <w:sz w:val="16"/>
              </w:rPr>
              <w:sym w:font="Wingdings" w:char="F06C"/>
            </w:r>
            <w:r w:rsidRPr="00FA1C98">
              <w:rPr>
                <w:rFonts w:ascii="Arial" w:hAnsi="Arial" w:cs="Arial"/>
                <w:spacing w:val="-8"/>
                <w:sz w:val="20"/>
              </w:rPr>
              <w:t xml:space="preserve"> </w:t>
            </w:r>
            <w:r w:rsidRPr="00FA1C98">
              <w:rPr>
                <w:rFonts w:ascii="Arial" w:hAnsi="Arial" w:cs="Arial"/>
                <w:b/>
                <w:spacing w:val="-8"/>
                <w:sz w:val="20"/>
              </w:rPr>
              <w:t>ФАКУЛТЕТ ТЕХНИ</w:t>
            </w:r>
            <w:r w:rsidRPr="00FA1C98">
              <w:rPr>
                <w:rFonts w:ascii="Arial" w:hAnsi="Arial" w:cs="Arial"/>
                <w:b/>
                <w:spacing w:val="-8"/>
                <w:sz w:val="20"/>
                <w:lang w:val="sr-Cyrl-CS"/>
              </w:rPr>
              <w:t>Ч</w:t>
            </w:r>
            <w:r w:rsidRPr="00FA1C98">
              <w:rPr>
                <w:rFonts w:ascii="Arial" w:hAnsi="Arial" w:cs="Arial"/>
                <w:b/>
                <w:spacing w:val="-8"/>
                <w:sz w:val="20"/>
              </w:rPr>
              <w:t>КИХ НАУКА</w:t>
            </w:r>
            <w:r w:rsidRPr="00FA1C98">
              <w:rPr>
                <w:rFonts w:ascii="Arial" w:hAnsi="Arial" w:cs="Arial"/>
                <w:spacing w:val="-8"/>
                <w:sz w:val="20"/>
              </w:rPr>
              <w:t xml:space="preserve"> </w:t>
            </w:r>
          </w:p>
          <w:p w14:paraId="0E846B7A" w14:textId="77777777" w:rsidR="00A21365" w:rsidRPr="00FA1C98" w:rsidRDefault="00A21365" w:rsidP="00542697">
            <w:pPr>
              <w:pStyle w:val="ime"/>
              <w:spacing w:before="20" w:after="0"/>
              <w:ind w:left="142" w:right="142"/>
              <w:rPr>
                <w:rFonts w:ascii="Arial" w:hAnsi="Arial" w:cs="Arial"/>
                <w:sz w:val="20"/>
              </w:rPr>
            </w:pPr>
            <w:r w:rsidRPr="00FA1C98">
              <w:rPr>
                <w:rFonts w:ascii="Arial" w:hAnsi="Arial" w:cs="Arial"/>
                <w:spacing w:val="26"/>
                <w:sz w:val="20"/>
              </w:rPr>
              <w:t>21000 НОВИ САД, Трг Доситеја Обрадови</w:t>
            </w:r>
            <w:r w:rsidRPr="00FA1C98">
              <w:rPr>
                <w:rFonts w:ascii="Arial" w:hAnsi="Arial" w:cs="Arial"/>
                <w:spacing w:val="26"/>
                <w:sz w:val="20"/>
                <w:lang w:val="sr-Cyrl-CS"/>
              </w:rPr>
              <w:t>ћ</w:t>
            </w:r>
            <w:r w:rsidRPr="00FA1C98">
              <w:rPr>
                <w:rFonts w:ascii="Arial" w:hAnsi="Arial" w:cs="Arial"/>
                <w:spacing w:val="26"/>
                <w:sz w:val="20"/>
              </w:rPr>
              <w:t>а 6</w:t>
            </w:r>
          </w:p>
        </w:tc>
        <w:tc>
          <w:tcPr>
            <w:tcW w:w="2268" w:type="dxa"/>
            <w:tcBorders>
              <w:top w:val="single" w:sz="12" w:space="0" w:color="auto"/>
              <w:left w:val="nil"/>
              <w:right w:val="single" w:sz="12" w:space="0" w:color="auto"/>
            </w:tcBorders>
          </w:tcPr>
          <w:p w14:paraId="091BEC2F" w14:textId="77777777" w:rsidR="00A21365" w:rsidRPr="00FA1C98" w:rsidRDefault="00A21365" w:rsidP="00542697">
            <w:pPr>
              <w:spacing w:before="60" w:after="0"/>
              <w:ind w:left="142" w:right="142"/>
              <w:jc w:val="left"/>
              <w:rPr>
                <w:rFonts w:ascii="Arial" w:hAnsi="Arial" w:cs="Arial"/>
                <w:sz w:val="20"/>
              </w:rPr>
            </w:pPr>
            <w:r w:rsidRPr="00FA1C98">
              <w:rPr>
                <w:rFonts w:ascii="Arial" w:hAnsi="Arial" w:cs="Arial"/>
                <w:sz w:val="20"/>
                <w:lang w:val="sr-Cyrl-CS"/>
              </w:rPr>
              <w:t>Датум</w:t>
            </w:r>
            <w:r w:rsidRPr="00FA1C98">
              <w:rPr>
                <w:rFonts w:ascii="Arial" w:hAnsi="Arial" w:cs="Arial"/>
                <w:sz w:val="20"/>
              </w:rPr>
              <w:t>:</w:t>
            </w:r>
          </w:p>
        </w:tc>
      </w:tr>
      <w:tr w:rsidR="00A21365" w:rsidRPr="00FA1C98" w14:paraId="6027F628" w14:textId="77777777" w:rsidTr="00542697">
        <w:trPr>
          <w:cantSplit/>
          <w:trHeight w:hRule="exact" w:val="360"/>
        </w:trPr>
        <w:tc>
          <w:tcPr>
            <w:tcW w:w="1418" w:type="dxa"/>
            <w:vMerge/>
            <w:tcBorders>
              <w:top w:val="nil"/>
              <w:left w:val="single" w:sz="12" w:space="0" w:color="auto"/>
              <w:bottom w:val="nil"/>
              <w:right w:val="nil"/>
            </w:tcBorders>
          </w:tcPr>
          <w:p w14:paraId="373FE9AE" w14:textId="77777777" w:rsidR="00A21365" w:rsidRPr="00FA1C98" w:rsidRDefault="00A21365" w:rsidP="00542697">
            <w:pPr>
              <w:spacing w:after="0"/>
              <w:ind w:left="142" w:right="142"/>
              <w:jc w:val="center"/>
              <w:rPr>
                <w:rFonts w:ascii="Arial" w:hAnsi="Arial" w:cs="Arial"/>
                <w:sz w:val="20"/>
              </w:rPr>
            </w:pPr>
          </w:p>
        </w:tc>
        <w:tc>
          <w:tcPr>
            <w:tcW w:w="6237" w:type="dxa"/>
            <w:vMerge/>
            <w:tcBorders>
              <w:top w:val="nil"/>
              <w:left w:val="single" w:sz="12" w:space="0" w:color="auto"/>
              <w:bottom w:val="single" w:sz="12" w:space="0" w:color="auto"/>
              <w:right w:val="single" w:sz="12" w:space="0" w:color="auto"/>
            </w:tcBorders>
          </w:tcPr>
          <w:p w14:paraId="29F490A1" w14:textId="77777777" w:rsidR="00A21365" w:rsidRPr="00FA1C98" w:rsidRDefault="00A21365" w:rsidP="00542697">
            <w:pPr>
              <w:pStyle w:val="ime"/>
              <w:spacing w:before="300" w:after="0"/>
              <w:ind w:left="142" w:right="142"/>
              <w:jc w:val="left"/>
              <w:rPr>
                <w:rFonts w:ascii="Arial" w:hAnsi="Arial" w:cs="Arial"/>
                <w:sz w:val="20"/>
              </w:rPr>
            </w:pPr>
          </w:p>
        </w:tc>
        <w:tc>
          <w:tcPr>
            <w:tcW w:w="2268" w:type="dxa"/>
            <w:tcBorders>
              <w:left w:val="nil"/>
              <w:bottom w:val="single" w:sz="12" w:space="0" w:color="auto"/>
              <w:right w:val="single" w:sz="12" w:space="0" w:color="auto"/>
            </w:tcBorders>
            <w:vAlign w:val="center"/>
          </w:tcPr>
          <w:p w14:paraId="265D30DB" w14:textId="77777777" w:rsidR="00A21365" w:rsidRPr="00FA1C98" w:rsidRDefault="00A21365" w:rsidP="00542697">
            <w:pPr>
              <w:spacing w:before="20" w:after="20"/>
              <w:ind w:left="142" w:right="142"/>
              <w:jc w:val="center"/>
              <w:rPr>
                <w:rFonts w:ascii="Arial" w:hAnsi="Arial" w:cs="Arial"/>
                <w:b/>
                <w:sz w:val="20"/>
              </w:rPr>
            </w:pPr>
            <w:r w:rsidRPr="00FA1C98">
              <w:rPr>
                <w:rFonts w:ascii="Arial" w:hAnsi="Arial" w:cs="Arial"/>
                <w:b/>
                <w:sz w:val="20"/>
              </w:rPr>
              <w:fldChar w:fldCharType="begin">
                <w:ffData>
                  <w:name w:val="Text9"/>
                  <w:enabled/>
                  <w:calcOnExit w:val="0"/>
                  <w:textInput/>
                </w:ffData>
              </w:fldChar>
            </w:r>
            <w:bookmarkStart w:id="2" w:name="Text9"/>
            <w:r w:rsidRPr="00FA1C98">
              <w:rPr>
                <w:rFonts w:ascii="Arial" w:hAnsi="Arial" w:cs="Arial"/>
                <w:b/>
                <w:sz w:val="20"/>
              </w:rPr>
              <w:instrText xml:space="preserve"> FORMTEXT </w:instrText>
            </w:r>
            <w:r w:rsidRPr="00FA1C98">
              <w:rPr>
                <w:rFonts w:ascii="Arial" w:hAnsi="Arial" w:cs="Arial"/>
                <w:b/>
                <w:sz w:val="20"/>
              </w:rPr>
            </w:r>
            <w:r w:rsidRPr="00FA1C98">
              <w:rPr>
                <w:rFonts w:ascii="Arial" w:hAnsi="Arial" w:cs="Arial"/>
                <w:b/>
                <w:sz w:val="20"/>
              </w:rPr>
              <w:fldChar w:fldCharType="separate"/>
            </w:r>
            <w:r w:rsidRPr="00FA1C98">
              <w:rPr>
                <w:rFonts w:ascii="Arial" w:hAnsi="Arial" w:cs="Arial"/>
                <w:b/>
                <w:noProof/>
                <w:sz w:val="20"/>
              </w:rPr>
              <w:t> </w:t>
            </w:r>
            <w:r w:rsidRPr="00FA1C98">
              <w:rPr>
                <w:rFonts w:ascii="Arial" w:hAnsi="Arial" w:cs="Arial"/>
                <w:b/>
                <w:noProof/>
                <w:sz w:val="20"/>
              </w:rPr>
              <w:t> </w:t>
            </w:r>
            <w:r w:rsidRPr="00FA1C98">
              <w:rPr>
                <w:rFonts w:ascii="Arial" w:hAnsi="Arial" w:cs="Arial"/>
                <w:b/>
                <w:noProof/>
                <w:sz w:val="20"/>
              </w:rPr>
              <w:t> </w:t>
            </w:r>
            <w:r w:rsidRPr="00FA1C98">
              <w:rPr>
                <w:rFonts w:ascii="Arial" w:hAnsi="Arial" w:cs="Arial"/>
                <w:b/>
                <w:noProof/>
                <w:sz w:val="20"/>
              </w:rPr>
              <w:t> </w:t>
            </w:r>
            <w:r w:rsidRPr="00FA1C98">
              <w:rPr>
                <w:rFonts w:ascii="Arial" w:hAnsi="Arial" w:cs="Arial"/>
                <w:b/>
                <w:noProof/>
                <w:sz w:val="20"/>
              </w:rPr>
              <w:t> </w:t>
            </w:r>
            <w:r w:rsidRPr="00FA1C98">
              <w:rPr>
                <w:rFonts w:ascii="Arial" w:hAnsi="Arial" w:cs="Arial"/>
                <w:b/>
                <w:sz w:val="20"/>
              </w:rPr>
              <w:fldChar w:fldCharType="end"/>
            </w:r>
            <w:bookmarkEnd w:id="2"/>
          </w:p>
        </w:tc>
      </w:tr>
      <w:tr w:rsidR="00A21365" w:rsidRPr="00FA1C98" w14:paraId="15969895" w14:textId="77777777" w:rsidTr="00542697">
        <w:trPr>
          <w:cantSplit/>
          <w:trHeight w:hRule="exact" w:val="360"/>
        </w:trPr>
        <w:tc>
          <w:tcPr>
            <w:tcW w:w="1418" w:type="dxa"/>
            <w:vMerge/>
            <w:tcBorders>
              <w:top w:val="nil"/>
              <w:left w:val="single" w:sz="12" w:space="0" w:color="auto"/>
              <w:bottom w:val="nil"/>
              <w:right w:val="nil"/>
            </w:tcBorders>
          </w:tcPr>
          <w:p w14:paraId="781B4A00" w14:textId="77777777" w:rsidR="00A21365" w:rsidRPr="00FA1C98" w:rsidRDefault="00A21365" w:rsidP="00542697">
            <w:pPr>
              <w:spacing w:after="0"/>
              <w:ind w:left="142" w:right="142"/>
              <w:jc w:val="right"/>
              <w:rPr>
                <w:rFonts w:ascii="Arial" w:hAnsi="Arial" w:cs="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49F2CA4D" w14:textId="77777777" w:rsidR="00A21365" w:rsidRPr="007A0A91" w:rsidRDefault="00A21365" w:rsidP="00542697">
            <w:pPr>
              <w:pStyle w:val="ime"/>
              <w:spacing w:before="0" w:after="0"/>
              <w:ind w:left="142" w:right="142"/>
              <w:rPr>
                <w:rFonts w:ascii="Arial" w:hAnsi="Arial" w:cs="Arial"/>
                <w:b/>
                <w:spacing w:val="-4"/>
                <w:sz w:val="28"/>
                <w:lang w:val="sr-Cyrl-RS"/>
              </w:rPr>
            </w:pPr>
            <w:r w:rsidRPr="00FA1C98">
              <w:rPr>
                <w:rFonts w:ascii="Arial" w:hAnsi="Arial" w:cs="Arial"/>
                <w:b/>
                <w:spacing w:val="-4"/>
                <w:sz w:val="28"/>
              </w:rPr>
              <w:t xml:space="preserve">ЗАДАТАК ЗА </w:t>
            </w:r>
            <w:r w:rsidRPr="00FA1C98">
              <w:rPr>
                <w:rFonts w:ascii="Arial" w:hAnsi="Arial" w:cs="Arial"/>
                <w:b/>
                <w:spacing w:val="-4"/>
                <w:sz w:val="28"/>
                <w:lang w:val="sr-Cyrl-CS"/>
              </w:rPr>
              <w:t>ИЗРАДУ</w:t>
            </w:r>
            <w:r w:rsidRPr="00FA1C98">
              <w:rPr>
                <w:rFonts w:ascii="Arial" w:hAnsi="Arial" w:cs="Arial"/>
                <w:b/>
                <w:spacing w:val="-4"/>
                <w:sz w:val="28"/>
              </w:rPr>
              <w:t xml:space="preserve"> </w:t>
            </w:r>
            <w:r w:rsidR="007A0A91">
              <w:rPr>
                <w:rFonts w:ascii="Arial" w:hAnsi="Arial" w:cs="Arial"/>
                <w:b/>
                <w:spacing w:val="-4"/>
                <w:sz w:val="28"/>
                <w:lang w:val="sr-Cyrl-CS"/>
              </w:rPr>
              <w:t>МАСТЕР РАДА</w:t>
            </w:r>
          </w:p>
        </w:tc>
        <w:tc>
          <w:tcPr>
            <w:tcW w:w="2268" w:type="dxa"/>
            <w:tcBorders>
              <w:top w:val="single" w:sz="12" w:space="0" w:color="auto"/>
              <w:left w:val="nil"/>
              <w:bottom w:val="single" w:sz="8" w:space="0" w:color="auto"/>
              <w:right w:val="single" w:sz="12" w:space="0" w:color="auto"/>
            </w:tcBorders>
          </w:tcPr>
          <w:p w14:paraId="0247BFD2" w14:textId="77777777" w:rsidR="00A21365" w:rsidRPr="00FA1C98" w:rsidRDefault="00A21365" w:rsidP="00542697">
            <w:pPr>
              <w:pStyle w:val="Tabela"/>
              <w:spacing w:before="60" w:after="0"/>
              <w:jc w:val="left"/>
              <w:rPr>
                <w:rFonts w:ascii="Arial" w:hAnsi="Arial" w:cs="Arial"/>
                <w:sz w:val="20"/>
              </w:rPr>
            </w:pPr>
            <w:r w:rsidRPr="00FA1C98">
              <w:rPr>
                <w:rFonts w:ascii="Arial" w:hAnsi="Arial" w:cs="Arial"/>
                <w:sz w:val="20"/>
                <w:lang w:val="sr-Cyrl-CS"/>
              </w:rPr>
              <w:t>Лист/Листова</w:t>
            </w:r>
            <w:r w:rsidRPr="00FA1C98">
              <w:rPr>
                <w:rFonts w:ascii="Arial" w:hAnsi="Arial" w:cs="Arial"/>
                <w:sz w:val="20"/>
              </w:rPr>
              <w:t>:</w:t>
            </w:r>
          </w:p>
        </w:tc>
      </w:tr>
      <w:tr w:rsidR="00A21365" w:rsidRPr="00FA1C98" w14:paraId="10EEEA7D" w14:textId="77777777" w:rsidTr="00542697">
        <w:trPr>
          <w:cantSplit/>
          <w:trHeight w:hRule="exact" w:val="400"/>
        </w:trPr>
        <w:tc>
          <w:tcPr>
            <w:tcW w:w="1418" w:type="dxa"/>
            <w:vMerge/>
            <w:tcBorders>
              <w:top w:val="nil"/>
              <w:left w:val="single" w:sz="12" w:space="0" w:color="auto"/>
              <w:bottom w:val="single" w:sz="12" w:space="0" w:color="auto"/>
              <w:right w:val="nil"/>
            </w:tcBorders>
          </w:tcPr>
          <w:p w14:paraId="4D6855EF" w14:textId="77777777" w:rsidR="00A21365" w:rsidRPr="00FA1C98" w:rsidRDefault="00A21365" w:rsidP="00542697">
            <w:pPr>
              <w:spacing w:after="0"/>
              <w:ind w:left="142" w:right="142"/>
              <w:jc w:val="right"/>
              <w:rPr>
                <w:rFonts w:ascii="Arial" w:hAnsi="Arial" w:cs="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36B59F72" w14:textId="77777777" w:rsidR="00A21365" w:rsidRPr="00FA1C98" w:rsidRDefault="00A21365" w:rsidP="00542697">
            <w:pPr>
              <w:pStyle w:val="ime"/>
              <w:spacing w:before="240" w:after="0"/>
              <w:ind w:left="142" w:right="142"/>
              <w:rPr>
                <w:rFonts w:ascii="Arial" w:hAnsi="Arial" w:cs="Arial"/>
                <w:spacing w:val="-4"/>
                <w:sz w:val="28"/>
              </w:rPr>
            </w:pPr>
          </w:p>
        </w:tc>
        <w:tc>
          <w:tcPr>
            <w:tcW w:w="2268" w:type="dxa"/>
            <w:tcBorders>
              <w:top w:val="single" w:sz="8" w:space="0" w:color="auto"/>
              <w:left w:val="nil"/>
              <w:bottom w:val="single" w:sz="12" w:space="0" w:color="auto"/>
              <w:right w:val="single" w:sz="12" w:space="0" w:color="auto"/>
            </w:tcBorders>
            <w:vAlign w:val="center"/>
          </w:tcPr>
          <w:p w14:paraId="70B2A849" w14:textId="77777777" w:rsidR="00A21365" w:rsidRPr="00FA1C98" w:rsidRDefault="00A21365" w:rsidP="00542697">
            <w:pPr>
              <w:pStyle w:val="Tabela"/>
              <w:spacing w:before="60" w:after="0"/>
              <w:jc w:val="center"/>
              <w:rPr>
                <w:rFonts w:ascii="Arial" w:hAnsi="Arial" w:cs="Arial"/>
                <w:sz w:val="20"/>
                <w:lang w:val="sr-Cyrl-CS"/>
              </w:rPr>
            </w:pPr>
            <w:r w:rsidRPr="00FA1C98">
              <w:rPr>
                <w:rFonts w:ascii="Arial" w:hAnsi="Arial" w:cs="Arial"/>
                <w:sz w:val="20"/>
                <w:lang w:val="sr-Cyrl-CS"/>
              </w:rPr>
              <w:fldChar w:fldCharType="begin"/>
            </w:r>
            <w:r w:rsidRPr="00FA1C98">
              <w:rPr>
                <w:rFonts w:ascii="Arial" w:hAnsi="Arial" w:cs="Arial"/>
                <w:sz w:val="20"/>
                <w:lang w:val="sr-Cyrl-CS"/>
              </w:rPr>
              <w:instrText xml:space="preserve"> PAGE   \* MERGEFORMAT </w:instrText>
            </w:r>
            <w:r w:rsidRPr="00FA1C98">
              <w:rPr>
                <w:rFonts w:ascii="Arial" w:hAnsi="Arial" w:cs="Arial"/>
                <w:sz w:val="20"/>
                <w:lang w:val="sr-Cyrl-CS"/>
              </w:rPr>
              <w:fldChar w:fldCharType="separate"/>
            </w:r>
            <w:r w:rsidRPr="00FA1C98">
              <w:rPr>
                <w:rFonts w:ascii="Arial" w:hAnsi="Arial" w:cs="Arial"/>
                <w:noProof/>
                <w:sz w:val="20"/>
                <w:lang w:val="sr-Cyrl-CS"/>
              </w:rPr>
              <w:t>1</w:t>
            </w:r>
            <w:r w:rsidRPr="00FA1C98">
              <w:rPr>
                <w:rFonts w:ascii="Arial" w:hAnsi="Arial" w:cs="Arial"/>
                <w:sz w:val="20"/>
                <w:lang w:val="sr-Cyrl-CS"/>
              </w:rPr>
              <w:fldChar w:fldCharType="end"/>
            </w:r>
            <w:r w:rsidRPr="00FA1C98">
              <w:rPr>
                <w:rFonts w:ascii="Arial" w:hAnsi="Arial" w:cs="Arial"/>
                <w:sz w:val="20"/>
                <w:lang w:val="sr-Cyrl-CS"/>
              </w:rPr>
              <w:t>/</w:t>
            </w:r>
            <w:r w:rsidRPr="00FA1C98">
              <w:rPr>
                <w:rFonts w:ascii="Arial" w:hAnsi="Arial" w:cs="Arial"/>
                <w:sz w:val="20"/>
                <w:lang w:val="sr-Cyrl-CS"/>
              </w:rPr>
              <w:fldChar w:fldCharType="begin"/>
            </w:r>
            <w:r w:rsidRPr="00FA1C98">
              <w:rPr>
                <w:rFonts w:ascii="Arial" w:hAnsi="Arial" w:cs="Arial"/>
                <w:sz w:val="20"/>
                <w:lang w:val="sr-Cyrl-CS"/>
              </w:rPr>
              <w:instrText xml:space="preserve"> NUMPAGES   \* MERGEFORMAT </w:instrText>
            </w:r>
            <w:r w:rsidRPr="00FA1C98">
              <w:rPr>
                <w:rFonts w:ascii="Arial" w:hAnsi="Arial" w:cs="Arial"/>
                <w:sz w:val="20"/>
                <w:lang w:val="sr-Cyrl-CS"/>
              </w:rPr>
              <w:fldChar w:fldCharType="separate"/>
            </w:r>
            <w:r w:rsidRPr="00FA1C98">
              <w:rPr>
                <w:rFonts w:ascii="Arial" w:hAnsi="Arial" w:cs="Arial"/>
                <w:noProof/>
                <w:sz w:val="20"/>
                <w:lang w:val="sr-Cyrl-CS"/>
              </w:rPr>
              <w:t>1</w:t>
            </w:r>
            <w:r w:rsidRPr="00FA1C98">
              <w:rPr>
                <w:rFonts w:ascii="Arial" w:hAnsi="Arial" w:cs="Arial"/>
                <w:sz w:val="20"/>
                <w:lang w:val="sr-Cyrl-CS"/>
              </w:rPr>
              <w:fldChar w:fldCharType="end"/>
            </w:r>
          </w:p>
        </w:tc>
      </w:tr>
    </w:tbl>
    <w:p w14:paraId="38A67B87" w14:textId="77777777" w:rsidR="00A21365" w:rsidRPr="00FA1C98" w:rsidRDefault="00A21365" w:rsidP="00A21365">
      <w:pPr>
        <w:pStyle w:val="tab"/>
        <w:spacing w:before="0" w:after="60"/>
        <w:jc w:val="right"/>
        <w:rPr>
          <w:rFonts w:ascii="Arial" w:hAnsi="Arial" w:cs="Arial"/>
          <w:i/>
          <w:sz w:val="8"/>
          <w:lang w:val="sr-Cyrl-CS"/>
        </w:rPr>
      </w:pPr>
    </w:p>
    <w:p w14:paraId="65DDB3C5" w14:textId="77777777" w:rsidR="00A21365" w:rsidRPr="00FA1C98" w:rsidRDefault="00A21365" w:rsidP="00A21365">
      <w:pPr>
        <w:pStyle w:val="tab"/>
        <w:spacing w:before="0" w:after="60"/>
        <w:jc w:val="right"/>
        <w:rPr>
          <w:rFonts w:ascii="Arial" w:hAnsi="Arial" w:cs="Arial"/>
          <w:i/>
          <w:lang w:val="sr-Cyrl-CS"/>
        </w:rPr>
      </w:pPr>
      <w:r w:rsidRPr="00FA1C98">
        <w:rPr>
          <w:rFonts w:ascii="Arial" w:hAnsi="Arial" w:cs="Arial"/>
          <w:i/>
          <w:lang w:val="sr-Cyrl-CS"/>
        </w:rPr>
        <w:t>(Податке уноси предметни наставник - ментор)</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A21365" w:rsidRPr="00FA1C98" w14:paraId="5AB9436B" w14:textId="77777777" w:rsidTr="007A0A91">
        <w:trPr>
          <w:cantSplit/>
          <w:tblHeader/>
        </w:trPr>
        <w:tc>
          <w:tcPr>
            <w:tcW w:w="2159" w:type="dxa"/>
            <w:tcBorders>
              <w:top w:val="single" w:sz="4" w:space="0" w:color="auto"/>
              <w:left w:val="single" w:sz="12" w:space="0" w:color="auto"/>
              <w:bottom w:val="single" w:sz="4" w:space="0" w:color="auto"/>
              <w:right w:val="single" w:sz="4" w:space="0" w:color="auto"/>
            </w:tcBorders>
            <w:vAlign w:val="center"/>
            <w:hideMark/>
          </w:tcPr>
          <w:p w14:paraId="05468295" w14:textId="77777777" w:rsidR="00A21365" w:rsidRPr="00FA1C98" w:rsidRDefault="00A21365" w:rsidP="00542697">
            <w:pPr>
              <w:spacing w:before="120"/>
              <w:jc w:val="right"/>
              <w:rPr>
                <w:rFonts w:ascii="Arial" w:hAnsi="Arial" w:cs="Arial"/>
                <w:spacing w:val="-4"/>
                <w:sz w:val="20"/>
                <w:lang w:val="sr-Cyrl-CS"/>
              </w:rPr>
            </w:pPr>
            <w:r w:rsidRPr="00FA1C98">
              <w:rPr>
                <w:rFonts w:ascii="Arial" w:hAnsi="Arial" w:cs="Arial"/>
                <w:spacing w:val="-4"/>
                <w:sz w:val="20"/>
                <w:lang w:val="sr-Cyrl-CS"/>
              </w:rPr>
              <w:t>Студијски програм:</w:t>
            </w:r>
          </w:p>
        </w:tc>
        <w:bookmarkStart w:id="3" w:name="Text11"/>
        <w:tc>
          <w:tcPr>
            <w:tcW w:w="7771" w:type="dxa"/>
            <w:tcBorders>
              <w:top w:val="single" w:sz="4" w:space="0" w:color="auto"/>
              <w:left w:val="single" w:sz="4" w:space="0" w:color="auto"/>
              <w:bottom w:val="single" w:sz="4" w:space="0" w:color="auto"/>
              <w:right w:val="single" w:sz="12" w:space="0" w:color="auto"/>
            </w:tcBorders>
            <w:vAlign w:val="center"/>
            <w:hideMark/>
          </w:tcPr>
          <w:p w14:paraId="7D0C44D3" w14:textId="564FD9C4" w:rsidR="00A21365" w:rsidRPr="00FA1C98" w:rsidRDefault="00A21365" w:rsidP="002935AD">
            <w:pPr>
              <w:spacing w:before="120"/>
              <w:jc w:val="left"/>
              <w:rPr>
                <w:rFonts w:ascii="Arial" w:hAnsi="Arial" w:cs="Arial"/>
                <w:b/>
                <w:spacing w:val="-4"/>
                <w:szCs w:val="24"/>
                <w:lang w:val="sr-Cyrl-RS"/>
              </w:rPr>
            </w:pPr>
            <w:r w:rsidRPr="00FA1C98">
              <w:rPr>
                <w:rFonts w:ascii="Arial" w:hAnsi="Arial" w:cs="Arial"/>
              </w:rPr>
              <w:fldChar w:fldCharType="begin">
                <w:ffData>
                  <w:name w:val="Text11"/>
                  <w:enabled/>
                  <w:calcOnExit w:val="0"/>
                  <w:textInput/>
                </w:ffData>
              </w:fldChar>
            </w:r>
            <w:r w:rsidRPr="00FA1C98">
              <w:rPr>
                <w:rFonts w:ascii="Arial" w:hAnsi="Arial" w:cs="Arial"/>
                <w:b/>
                <w:spacing w:val="-4"/>
                <w:szCs w:val="24"/>
                <w:lang w:val="sr-Cyrl-CS"/>
              </w:rPr>
              <w:instrText xml:space="preserve"> FORMTEXT </w:instrText>
            </w:r>
            <w:r w:rsidRPr="00FA1C98">
              <w:rPr>
                <w:rFonts w:ascii="Arial" w:hAnsi="Arial" w:cs="Arial"/>
              </w:rPr>
            </w:r>
            <w:r w:rsidRPr="00FA1C98">
              <w:rPr>
                <w:rFonts w:ascii="Arial" w:hAnsi="Arial" w:cs="Arial"/>
              </w:rPr>
              <w:fldChar w:fldCharType="separate"/>
            </w:r>
            <w:r w:rsidRPr="00FA1C98">
              <w:rPr>
                <w:rFonts w:ascii="Arial" w:hAnsi="Arial" w:cs="Arial"/>
                <w:b/>
                <w:noProof/>
                <w:spacing w:val="-4"/>
                <w:szCs w:val="24"/>
                <w:lang w:val="sr-Cyrl-CS"/>
              </w:rPr>
              <w:t> </w:t>
            </w:r>
            <w:r w:rsidRPr="00FA1C98">
              <w:rPr>
                <w:rFonts w:ascii="Arial" w:hAnsi="Arial" w:cs="Arial"/>
                <w:b/>
                <w:noProof/>
                <w:spacing w:val="-4"/>
                <w:szCs w:val="24"/>
                <w:lang w:val="sr-Cyrl-CS"/>
              </w:rPr>
              <w:t> </w:t>
            </w:r>
            <w:r w:rsidRPr="00FA1C98">
              <w:rPr>
                <w:rFonts w:ascii="Arial" w:hAnsi="Arial" w:cs="Arial"/>
                <w:b/>
                <w:noProof/>
                <w:spacing w:val="-4"/>
                <w:szCs w:val="24"/>
                <w:lang w:val="sr-Cyrl-CS"/>
              </w:rPr>
              <w:t> </w:t>
            </w:r>
            <w:r w:rsidRPr="00FA1C98">
              <w:rPr>
                <w:rFonts w:ascii="Arial" w:hAnsi="Arial" w:cs="Arial"/>
                <w:b/>
                <w:noProof/>
                <w:spacing w:val="-4"/>
                <w:szCs w:val="24"/>
                <w:lang w:val="sr-Cyrl-CS"/>
              </w:rPr>
              <w:t> </w:t>
            </w:r>
            <w:r w:rsidRPr="00FA1C98">
              <w:rPr>
                <w:rFonts w:ascii="Arial" w:hAnsi="Arial" w:cs="Arial"/>
                <w:b/>
                <w:noProof/>
                <w:spacing w:val="-4"/>
                <w:szCs w:val="24"/>
                <w:lang w:val="sr-Cyrl-CS"/>
              </w:rPr>
              <w:t> </w:t>
            </w:r>
            <w:r w:rsidRPr="00FA1C98">
              <w:rPr>
                <w:rFonts w:ascii="Arial" w:hAnsi="Arial" w:cs="Arial"/>
              </w:rPr>
              <w:fldChar w:fldCharType="end"/>
            </w:r>
            <w:bookmarkEnd w:id="3"/>
            <w:r w:rsidR="002935AD">
              <w:rPr>
                <w:rFonts w:ascii="Arial" w:hAnsi="Arial" w:cs="Arial"/>
                <w:lang w:val="sr-Cyrl-RS"/>
              </w:rPr>
              <w:t>Примењено софтверско инжењерство</w:t>
            </w:r>
          </w:p>
        </w:tc>
      </w:tr>
      <w:tr w:rsidR="00A21365" w:rsidRPr="00FA1C98" w14:paraId="39E5D200" w14:textId="77777777" w:rsidTr="007A0A91">
        <w:trPr>
          <w:cantSplit/>
          <w:tblHeader/>
        </w:trPr>
        <w:tc>
          <w:tcPr>
            <w:tcW w:w="2159" w:type="dxa"/>
            <w:tcBorders>
              <w:top w:val="single" w:sz="4" w:space="0" w:color="auto"/>
              <w:left w:val="single" w:sz="12" w:space="0" w:color="auto"/>
              <w:bottom w:val="single" w:sz="12" w:space="0" w:color="auto"/>
              <w:right w:val="single" w:sz="4" w:space="0" w:color="auto"/>
            </w:tcBorders>
            <w:vAlign w:val="center"/>
            <w:hideMark/>
          </w:tcPr>
          <w:p w14:paraId="105C47F3" w14:textId="77777777" w:rsidR="00A21365" w:rsidRPr="00FA1C98" w:rsidRDefault="00A21365" w:rsidP="00542697">
            <w:pPr>
              <w:spacing w:before="40" w:after="40"/>
              <w:jc w:val="right"/>
              <w:rPr>
                <w:rFonts w:ascii="Arial" w:hAnsi="Arial" w:cs="Arial"/>
                <w:spacing w:val="-4"/>
                <w:sz w:val="20"/>
                <w:lang w:val="sr-Cyrl-CS"/>
              </w:rPr>
            </w:pPr>
            <w:r w:rsidRPr="00FA1C98">
              <w:rPr>
                <w:rFonts w:ascii="Arial" w:hAnsi="Arial" w:cs="Arial"/>
                <w:spacing w:val="-4"/>
                <w:sz w:val="20"/>
                <w:lang w:val="sr-Cyrl-CS"/>
              </w:rPr>
              <w:t>Руководилац студијског програма:</w:t>
            </w:r>
          </w:p>
        </w:tc>
        <w:bookmarkStart w:id="4" w:name="Text12"/>
        <w:tc>
          <w:tcPr>
            <w:tcW w:w="7771" w:type="dxa"/>
            <w:tcBorders>
              <w:top w:val="single" w:sz="4" w:space="0" w:color="auto"/>
              <w:left w:val="single" w:sz="4" w:space="0" w:color="auto"/>
              <w:bottom w:val="single" w:sz="12" w:space="0" w:color="auto"/>
              <w:right w:val="single" w:sz="12" w:space="0" w:color="auto"/>
            </w:tcBorders>
            <w:vAlign w:val="center"/>
            <w:hideMark/>
          </w:tcPr>
          <w:p w14:paraId="3F40F438" w14:textId="5D4B8775" w:rsidR="00A21365" w:rsidRPr="00FA1C98" w:rsidRDefault="00A21365" w:rsidP="002935AD">
            <w:pPr>
              <w:spacing w:before="120"/>
              <w:rPr>
                <w:rFonts w:ascii="Arial" w:hAnsi="Arial" w:cs="Arial"/>
                <w:b/>
                <w:spacing w:val="-4"/>
                <w:szCs w:val="24"/>
                <w:lang w:val="sr-Cyrl-RS"/>
              </w:rPr>
            </w:pPr>
            <w:r w:rsidRPr="00FA1C98">
              <w:rPr>
                <w:rFonts w:ascii="Arial" w:hAnsi="Arial" w:cs="Arial"/>
              </w:rPr>
              <w:fldChar w:fldCharType="begin">
                <w:ffData>
                  <w:name w:val="Text12"/>
                  <w:enabled/>
                  <w:calcOnExit w:val="0"/>
                  <w:textInput/>
                </w:ffData>
              </w:fldChar>
            </w:r>
            <w:r w:rsidRPr="00FA1C98">
              <w:rPr>
                <w:rFonts w:ascii="Arial" w:hAnsi="Arial" w:cs="Arial"/>
                <w:b/>
                <w:spacing w:val="-4"/>
                <w:szCs w:val="24"/>
                <w:lang w:val="sr-Cyrl-CS"/>
              </w:rPr>
              <w:instrText xml:space="preserve"> FORMTEXT </w:instrText>
            </w:r>
            <w:r w:rsidRPr="00FA1C98">
              <w:rPr>
                <w:rFonts w:ascii="Arial" w:hAnsi="Arial" w:cs="Arial"/>
              </w:rPr>
            </w:r>
            <w:r w:rsidRPr="00FA1C98">
              <w:rPr>
                <w:rFonts w:ascii="Arial" w:hAnsi="Arial" w:cs="Arial"/>
              </w:rPr>
              <w:fldChar w:fldCharType="separate"/>
            </w:r>
            <w:r w:rsidRPr="00FA1C98">
              <w:rPr>
                <w:rFonts w:ascii="Arial" w:hAnsi="Arial" w:cs="Arial"/>
                <w:b/>
                <w:noProof/>
                <w:spacing w:val="-4"/>
                <w:szCs w:val="24"/>
                <w:lang w:val="sr-Cyrl-CS"/>
              </w:rPr>
              <w:t> </w:t>
            </w:r>
            <w:r w:rsidRPr="00FA1C98">
              <w:rPr>
                <w:rFonts w:ascii="Arial" w:hAnsi="Arial" w:cs="Arial"/>
                <w:b/>
                <w:noProof/>
                <w:spacing w:val="-4"/>
                <w:szCs w:val="24"/>
                <w:lang w:val="sr-Cyrl-CS"/>
              </w:rPr>
              <w:t> </w:t>
            </w:r>
            <w:r w:rsidRPr="00FA1C98">
              <w:rPr>
                <w:rFonts w:ascii="Arial" w:hAnsi="Arial" w:cs="Arial"/>
                <w:b/>
                <w:noProof/>
                <w:spacing w:val="-4"/>
                <w:szCs w:val="24"/>
                <w:lang w:val="sr-Cyrl-CS"/>
              </w:rPr>
              <w:t> </w:t>
            </w:r>
            <w:r w:rsidRPr="00FA1C98">
              <w:rPr>
                <w:rFonts w:ascii="Arial" w:hAnsi="Arial" w:cs="Arial"/>
                <w:b/>
                <w:noProof/>
                <w:spacing w:val="-4"/>
                <w:szCs w:val="24"/>
                <w:lang w:val="sr-Cyrl-CS"/>
              </w:rPr>
              <w:t> </w:t>
            </w:r>
            <w:r w:rsidRPr="00FA1C98">
              <w:rPr>
                <w:rFonts w:ascii="Arial" w:hAnsi="Arial" w:cs="Arial"/>
                <w:b/>
                <w:noProof/>
                <w:spacing w:val="-4"/>
                <w:szCs w:val="24"/>
                <w:lang w:val="sr-Cyrl-CS"/>
              </w:rPr>
              <w:t> </w:t>
            </w:r>
            <w:r w:rsidRPr="00FA1C98">
              <w:rPr>
                <w:rFonts w:ascii="Arial" w:hAnsi="Arial" w:cs="Arial"/>
              </w:rPr>
              <w:fldChar w:fldCharType="end"/>
            </w:r>
            <w:bookmarkEnd w:id="4"/>
            <w:r>
              <w:rPr>
                <w:rFonts w:ascii="Arial" w:hAnsi="Arial" w:cs="Arial"/>
                <w:lang w:val="sr-Cyrl-RS"/>
              </w:rPr>
              <w:t xml:space="preserve"> Д</w:t>
            </w:r>
            <w:r w:rsidRPr="00FA1C98">
              <w:rPr>
                <w:rFonts w:ascii="Arial" w:hAnsi="Arial" w:cs="Arial"/>
                <w:lang w:val="sr-Cyrl-RS"/>
              </w:rPr>
              <w:t xml:space="preserve">р </w:t>
            </w:r>
            <w:r w:rsidR="002935AD">
              <w:rPr>
                <w:rFonts w:ascii="Arial" w:hAnsi="Arial" w:cs="Arial"/>
                <w:lang w:val="sr-Cyrl-RS"/>
              </w:rPr>
              <w:t>Драган Поповић</w:t>
            </w:r>
          </w:p>
        </w:tc>
      </w:tr>
    </w:tbl>
    <w:p w14:paraId="40B612AE" w14:textId="77777777" w:rsidR="00A21365" w:rsidRPr="00FA1C98" w:rsidRDefault="00A21365" w:rsidP="00A21365">
      <w:pPr>
        <w:pStyle w:val="tab"/>
        <w:spacing w:before="0" w:after="0"/>
        <w:rPr>
          <w:rFonts w:ascii="Arial" w:hAnsi="Arial" w:cs="Arial"/>
          <w:sz w:val="8"/>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A21365" w:rsidRPr="00FA1C98" w14:paraId="37F52D79" w14:textId="77777777" w:rsidTr="00542697">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14:paraId="23F77E65" w14:textId="77777777" w:rsidR="00A21365" w:rsidRPr="00FA1C98" w:rsidRDefault="00A21365" w:rsidP="00542697">
            <w:pPr>
              <w:spacing w:before="120"/>
              <w:jc w:val="left"/>
              <w:rPr>
                <w:rFonts w:ascii="Arial" w:hAnsi="Arial" w:cs="Arial"/>
                <w:sz w:val="20"/>
                <w:lang w:val="sr-Cyrl-CS"/>
              </w:rPr>
            </w:pPr>
            <w:r w:rsidRPr="00FA1C98">
              <w:rPr>
                <w:rFonts w:ascii="Arial" w:hAnsi="Arial" w:cs="Arial"/>
                <w:sz w:val="20"/>
                <w:lang w:val="sr-Cyrl-CS"/>
              </w:rPr>
              <w:t>Студент:</w:t>
            </w:r>
          </w:p>
        </w:tc>
        <w:bookmarkStart w:id="5" w:name="Text13"/>
        <w:tc>
          <w:tcPr>
            <w:tcW w:w="4476" w:type="dxa"/>
            <w:tcBorders>
              <w:top w:val="single" w:sz="12" w:space="0" w:color="auto"/>
              <w:left w:val="single" w:sz="4" w:space="0" w:color="auto"/>
              <w:bottom w:val="single" w:sz="4" w:space="0" w:color="auto"/>
              <w:right w:val="single" w:sz="4" w:space="0" w:color="auto"/>
            </w:tcBorders>
            <w:vAlign w:val="center"/>
            <w:hideMark/>
          </w:tcPr>
          <w:p w14:paraId="68B8B2B8" w14:textId="77777777" w:rsidR="00A21365" w:rsidRPr="00FA1C98" w:rsidRDefault="00A21365" w:rsidP="00542697">
            <w:pPr>
              <w:spacing w:before="120"/>
              <w:jc w:val="center"/>
              <w:rPr>
                <w:rFonts w:ascii="Arial" w:hAnsi="Arial" w:cs="Arial"/>
                <w:b/>
                <w:szCs w:val="24"/>
                <w:lang w:val="sr-Cyrl-RS"/>
              </w:rPr>
            </w:pPr>
            <w:r w:rsidRPr="00FA1C98">
              <w:rPr>
                <w:rFonts w:ascii="Arial" w:hAnsi="Arial" w:cs="Arial"/>
              </w:rPr>
              <w:fldChar w:fldCharType="begin">
                <w:ffData>
                  <w:name w:val="Text13"/>
                  <w:enabled/>
                  <w:calcOnExit w:val="0"/>
                  <w:textInput/>
                </w:ffData>
              </w:fldChar>
            </w:r>
            <w:r w:rsidRPr="00FA1C98">
              <w:rPr>
                <w:rFonts w:ascii="Arial" w:hAnsi="Arial" w:cs="Arial"/>
                <w:b/>
                <w:szCs w:val="24"/>
                <w:lang w:val="sr-Cyrl-CS"/>
              </w:rPr>
              <w:instrText xml:space="preserve"> </w:instrText>
            </w:r>
            <w:r w:rsidRPr="00FA1C98">
              <w:rPr>
                <w:rFonts w:ascii="Arial" w:hAnsi="Arial" w:cs="Arial"/>
                <w:b/>
                <w:szCs w:val="24"/>
              </w:rPr>
              <w:instrText>FORMTEXT</w:instrText>
            </w:r>
            <w:r w:rsidRPr="00FA1C98">
              <w:rPr>
                <w:rFonts w:ascii="Arial" w:hAnsi="Arial" w:cs="Arial"/>
                <w:b/>
                <w:szCs w:val="24"/>
                <w:lang w:val="sr-Cyrl-CS"/>
              </w:rPr>
              <w:instrText xml:space="preserve"> </w:instrText>
            </w:r>
            <w:r w:rsidRPr="00FA1C98">
              <w:rPr>
                <w:rFonts w:ascii="Arial" w:hAnsi="Arial" w:cs="Arial"/>
              </w:rPr>
            </w:r>
            <w:r w:rsidRPr="00FA1C98">
              <w:rPr>
                <w:rFonts w:ascii="Arial" w:hAnsi="Arial" w:cs="Arial"/>
              </w:rPr>
              <w:fldChar w:fldCharType="separate"/>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rPr>
              <w:fldChar w:fldCharType="end"/>
            </w:r>
            <w:bookmarkEnd w:id="5"/>
            <w:r w:rsidRPr="00FA1C98">
              <w:rPr>
                <w:rFonts w:ascii="Arial" w:hAnsi="Arial" w:cs="Arial"/>
                <w:lang w:val="sr-Cyrl-RS"/>
              </w:rPr>
              <w:t>Кристијан Салаји</w:t>
            </w:r>
          </w:p>
        </w:tc>
        <w:tc>
          <w:tcPr>
            <w:tcW w:w="1559" w:type="dxa"/>
            <w:tcBorders>
              <w:top w:val="single" w:sz="12" w:space="0" w:color="auto"/>
              <w:left w:val="single" w:sz="4" w:space="0" w:color="auto"/>
              <w:bottom w:val="single" w:sz="4" w:space="0" w:color="auto"/>
              <w:right w:val="single" w:sz="4" w:space="0" w:color="auto"/>
            </w:tcBorders>
            <w:vAlign w:val="center"/>
            <w:hideMark/>
          </w:tcPr>
          <w:p w14:paraId="10AD285E" w14:textId="77777777" w:rsidR="00A21365" w:rsidRPr="00FA1C98" w:rsidRDefault="00A21365" w:rsidP="00542697">
            <w:pPr>
              <w:spacing w:before="120"/>
              <w:jc w:val="left"/>
              <w:rPr>
                <w:rFonts w:ascii="Arial" w:hAnsi="Arial" w:cs="Arial"/>
                <w:sz w:val="20"/>
                <w:lang w:val="sr-Cyrl-CS"/>
              </w:rPr>
            </w:pPr>
            <w:r w:rsidRPr="00FA1C98">
              <w:rPr>
                <w:rFonts w:ascii="Arial" w:hAnsi="Arial" w:cs="Arial"/>
                <w:sz w:val="20"/>
                <w:lang w:val="sr-Cyrl-CS"/>
              </w:rPr>
              <w:t>Број 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14:paraId="5DF26AB9" w14:textId="0FC1259F" w:rsidR="00A21365" w:rsidRPr="00FA1C98" w:rsidRDefault="00A21365" w:rsidP="00542697">
            <w:pPr>
              <w:spacing w:before="120"/>
              <w:jc w:val="center"/>
              <w:rPr>
                <w:rFonts w:ascii="Arial" w:hAnsi="Arial" w:cs="Arial"/>
                <w:b/>
                <w:szCs w:val="24"/>
                <w:lang w:val="sr-Cyrl-CS"/>
              </w:rPr>
            </w:pPr>
            <w:r w:rsidRPr="00FA1C98">
              <w:rPr>
                <w:rFonts w:ascii="Arial" w:hAnsi="Arial" w:cs="Arial"/>
                <w:sz w:val="20"/>
              </w:rPr>
              <w:t>E</w:t>
            </w:r>
            <w:r w:rsidR="002935AD">
              <w:rPr>
                <w:rFonts w:ascii="Arial" w:hAnsi="Arial" w:cs="Arial"/>
                <w:sz w:val="20"/>
                <w:lang w:val="sr-Cyrl-CS"/>
              </w:rPr>
              <w:t>5 3</w:t>
            </w:r>
            <w:r w:rsidRPr="00FA1C98">
              <w:rPr>
                <w:rFonts w:ascii="Arial" w:hAnsi="Arial" w:cs="Arial"/>
                <w:sz w:val="20"/>
                <w:lang w:val="sr-Cyrl-CS"/>
              </w:rPr>
              <w:t xml:space="preserve"> 201</w:t>
            </w:r>
            <w:r w:rsidR="002935AD">
              <w:rPr>
                <w:rFonts w:ascii="Arial" w:hAnsi="Arial" w:cs="Arial"/>
                <w:sz w:val="20"/>
                <w:lang w:val="sr-Cyrl-CS"/>
              </w:rPr>
              <w:t>8</w:t>
            </w:r>
            <w:r w:rsidRPr="00FA1C98">
              <w:rPr>
                <w:rFonts w:ascii="Arial" w:hAnsi="Arial" w:cs="Arial"/>
                <w:b/>
                <w:szCs w:val="24"/>
              </w:rPr>
              <w:fldChar w:fldCharType="begin">
                <w:ffData>
                  <w:name w:val="Text4"/>
                  <w:enabled/>
                  <w:calcOnExit w:val="0"/>
                  <w:textInput/>
                </w:ffData>
              </w:fldChar>
            </w:r>
            <w:bookmarkStart w:id="6" w:name="Text4"/>
            <w:r w:rsidRPr="00FA1C98">
              <w:rPr>
                <w:rFonts w:ascii="Arial" w:hAnsi="Arial" w:cs="Arial"/>
                <w:b/>
                <w:szCs w:val="24"/>
              </w:rPr>
              <w:instrText xml:space="preserve"> FORMTEXT </w:instrText>
            </w:r>
            <w:r w:rsidRPr="00FA1C98">
              <w:rPr>
                <w:rFonts w:ascii="Arial" w:hAnsi="Arial" w:cs="Arial"/>
                <w:b/>
                <w:szCs w:val="24"/>
              </w:rPr>
            </w:r>
            <w:r w:rsidRPr="00FA1C98">
              <w:rPr>
                <w:rFonts w:ascii="Arial" w:hAnsi="Arial" w:cs="Arial"/>
                <w:b/>
                <w:szCs w:val="24"/>
              </w:rPr>
              <w:fldChar w:fldCharType="separate"/>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rPr>
              <w:fldChar w:fldCharType="end"/>
            </w:r>
            <w:bookmarkEnd w:id="6"/>
          </w:p>
        </w:tc>
      </w:tr>
      <w:tr w:rsidR="00A21365" w:rsidRPr="003D7CF3" w14:paraId="027A26F1" w14:textId="77777777" w:rsidTr="00542697">
        <w:trPr>
          <w:cantSplit/>
        </w:trPr>
        <w:tc>
          <w:tcPr>
            <w:tcW w:w="1620" w:type="dxa"/>
            <w:tcBorders>
              <w:top w:val="single" w:sz="4" w:space="0" w:color="auto"/>
              <w:left w:val="single" w:sz="12" w:space="0" w:color="auto"/>
              <w:bottom w:val="nil"/>
              <w:right w:val="single" w:sz="4" w:space="0" w:color="auto"/>
            </w:tcBorders>
            <w:vAlign w:val="center"/>
            <w:hideMark/>
          </w:tcPr>
          <w:p w14:paraId="53DE54DF" w14:textId="77777777" w:rsidR="00A21365" w:rsidRPr="00FA1C98" w:rsidRDefault="00A21365" w:rsidP="00542697">
            <w:pPr>
              <w:spacing w:before="120"/>
              <w:jc w:val="left"/>
              <w:rPr>
                <w:rFonts w:ascii="Arial" w:hAnsi="Arial" w:cs="Arial"/>
                <w:sz w:val="20"/>
                <w:lang w:val="sr-Cyrl-CS"/>
              </w:rPr>
            </w:pPr>
            <w:r w:rsidRPr="00FA1C98">
              <w:rPr>
                <w:rFonts w:ascii="Arial" w:hAnsi="Arial" w:cs="Arial"/>
                <w:sz w:val="20"/>
                <w:lang w:val="sr-Cyrl-CS"/>
              </w:rPr>
              <w:t>Област:</w:t>
            </w:r>
          </w:p>
        </w:tc>
        <w:bookmarkStart w:id="7" w:name="Text14"/>
        <w:tc>
          <w:tcPr>
            <w:tcW w:w="8303" w:type="dxa"/>
            <w:gridSpan w:val="3"/>
            <w:tcBorders>
              <w:top w:val="single" w:sz="4" w:space="0" w:color="auto"/>
              <w:left w:val="single" w:sz="4" w:space="0" w:color="auto"/>
              <w:bottom w:val="nil"/>
              <w:right w:val="single" w:sz="12" w:space="0" w:color="auto"/>
            </w:tcBorders>
            <w:vAlign w:val="center"/>
            <w:hideMark/>
          </w:tcPr>
          <w:p w14:paraId="136AC7A8" w14:textId="77777777" w:rsidR="00A21365" w:rsidRPr="00FA1C98" w:rsidRDefault="00A21365" w:rsidP="00542697">
            <w:pPr>
              <w:spacing w:before="120"/>
              <w:jc w:val="center"/>
              <w:rPr>
                <w:rFonts w:ascii="Arial" w:hAnsi="Arial" w:cs="Arial"/>
                <w:b/>
                <w:szCs w:val="24"/>
                <w:lang w:val="sr-Cyrl-RS"/>
              </w:rPr>
            </w:pPr>
            <w:r w:rsidRPr="00FA1C98">
              <w:rPr>
                <w:rFonts w:ascii="Arial" w:hAnsi="Arial" w:cs="Arial"/>
              </w:rPr>
              <w:fldChar w:fldCharType="begin">
                <w:ffData>
                  <w:name w:val="Text14"/>
                  <w:enabled/>
                  <w:calcOnExit w:val="0"/>
                  <w:textInput/>
                </w:ffData>
              </w:fldChar>
            </w:r>
            <w:r w:rsidRPr="00FA1C98">
              <w:rPr>
                <w:rFonts w:ascii="Arial" w:hAnsi="Arial" w:cs="Arial"/>
                <w:b/>
                <w:szCs w:val="24"/>
                <w:lang w:val="sr-Cyrl-CS"/>
              </w:rPr>
              <w:instrText xml:space="preserve"> </w:instrText>
            </w:r>
            <w:r w:rsidRPr="00FA1C98">
              <w:rPr>
                <w:rFonts w:ascii="Arial" w:hAnsi="Arial" w:cs="Arial"/>
                <w:b/>
                <w:szCs w:val="24"/>
              </w:rPr>
              <w:instrText>FORMTEXT</w:instrText>
            </w:r>
            <w:r w:rsidRPr="00FA1C98">
              <w:rPr>
                <w:rFonts w:ascii="Arial" w:hAnsi="Arial" w:cs="Arial"/>
                <w:b/>
                <w:szCs w:val="24"/>
                <w:lang w:val="sr-Cyrl-CS"/>
              </w:rPr>
              <w:instrText xml:space="preserve"> </w:instrText>
            </w:r>
            <w:r w:rsidRPr="00FA1C98">
              <w:rPr>
                <w:rFonts w:ascii="Arial" w:hAnsi="Arial" w:cs="Arial"/>
              </w:rPr>
            </w:r>
            <w:r w:rsidRPr="00FA1C98">
              <w:rPr>
                <w:rFonts w:ascii="Arial" w:hAnsi="Arial" w:cs="Arial"/>
              </w:rPr>
              <w:fldChar w:fldCharType="separate"/>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rPr>
              <w:fldChar w:fldCharType="end"/>
            </w:r>
            <w:bookmarkEnd w:id="7"/>
            <w:r w:rsidRPr="00FA1C98">
              <w:rPr>
                <w:rFonts w:ascii="Arial" w:hAnsi="Arial" w:cs="Arial"/>
                <w:lang w:val="sr-Cyrl-RS"/>
              </w:rPr>
              <w:t>Индустријски комуникациони протоколи у електроенергетским системима</w:t>
            </w:r>
          </w:p>
        </w:tc>
      </w:tr>
      <w:tr w:rsidR="00A21365" w:rsidRPr="00FA1C98" w14:paraId="7F849FC5" w14:textId="77777777" w:rsidTr="00542697">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14:paraId="233493CA" w14:textId="77777777" w:rsidR="00A21365" w:rsidRPr="00FA1C98" w:rsidRDefault="00A21365" w:rsidP="00542697">
            <w:pPr>
              <w:spacing w:before="120"/>
              <w:jc w:val="left"/>
              <w:rPr>
                <w:rFonts w:ascii="Arial" w:hAnsi="Arial" w:cs="Arial"/>
                <w:sz w:val="20"/>
                <w:lang w:val="sr-Cyrl-CS"/>
              </w:rPr>
            </w:pPr>
            <w:r w:rsidRPr="00FA1C98">
              <w:rPr>
                <w:rFonts w:ascii="Arial" w:hAnsi="Arial" w:cs="Arial"/>
                <w:sz w:val="20"/>
                <w:lang w:val="sr-Cyrl-CS"/>
              </w:rPr>
              <w:t>Ментор:</w:t>
            </w:r>
          </w:p>
        </w:tc>
        <w:bookmarkStart w:id="8" w:name="Text15"/>
        <w:tc>
          <w:tcPr>
            <w:tcW w:w="8303" w:type="dxa"/>
            <w:gridSpan w:val="3"/>
            <w:tcBorders>
              <w:top w:val="single" w:sz="4" w:space="0" w:color="auto"/>
              <w:left w:val="single" w:sz="4" w:space="0" w:color="auto"/>
              <w:bottom w:val="single" w:sz="12" w:space="0" w:color="auto"/>
              <w:right w:val="single" w:sz="12" w:space="0" w:color="auto"/>
            </w:tcBorders>
            <w:vAlign w:val="center"/>
            <w:hideMark/>
          </w:tcPr>
          <w:p w14:paraId="3316749E" w14:textId="77777777" w:rsidR="00A21365" w:rsidRPr="00FA1C98" w:rsidRDefault="00A21365" w:rsidP="00542697">
            <w:pPr>
              <w:spacing w:before="120"/>
              <w:jc w:val="left"/>
              <w:rPr>
                <w:rFonts w:ascii="Arial" w:hAnsi="Arial" w:cs="Arial"/>
                <w:b/>
                <w:szCs w:val="24"/>
                <w:lang w:val="sr-Cyrl-RS"/>
              </w:rPr>
            </w:pPr>
            <w:r w:rsidRPr="00FA1C98">
              <w:rPr>
                <w:rFonts w:ascii="Arial" w:hAnsi="Arial" w:cs="Arial"/>
              </w:rPr>
              <w:fldChar w:fldCharType="begin">
                <w:ffData>
                  <w:name w:val="Text15"/>
                  <w:enabled/>
                  <w:calcOnExit w:val="0"/>
                  <w:textInput/>
                </w:ffData>
              </w:fldChar>
            </w:r>
            <w:r w:rsidRPr="00FA1C98">
              <w:rPr>
                <w:rFonts w:ascii="Arial" w:hAnsi="Arial" w:cs="Arial"/>
                <w:b/>
                <w:szCs w:val="24"/>
                <w:lang w:val="sr-Cyrl-CS"/>
              </w:rPr>
              <w:instrText xml:space="preserve"> </w:instrText>
            </w:r>
            <w:r w:rsidRPr="00FA1C98">
              <w:rPr>
                <w:rFonts w:ascii="Arial" w:hAnsi="Arial" w:cs="Arial"/>
                <w:b/>
                <w:szCs w:val="24"/>
              </w:rPr>
              <w:instrText xml:space="preserve">FORMTEXT </w:instrText>
            </w:r>
            <w:r w:rsidRPr="00FA1C98">
              <w:rPr>
                <w:rFonts w:ascii="Arial" w:hAnsi="Arial" w:cs="Arial"/>
              </w:rPr>
            </w:r>
            <w:r w:rsidRPr="00FA1C98">
              <w:rPr>
                <w:rFonts w:ascii="Arial" w:hAnsi="Arial" w:cs="Arial"/>
              </w:rPr>
              <w:fldChar w:fldCharType="separate"/>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b/>
                <w:noProof/>
                <w:szCs w:val="24"/>
              </w:rPr>
              <w:t> </w:t>
            </w:r>
            <w:r w:rsidRPr="00FA1C98">
              <w:rPr>
                <w:rFonts w:ascii="Arial" w:hAnsi="Arial" w:cs="Arial"/>
              </w:rPr>
              <w:fldChar w:fldCharType="end"/>
            </w:r>
            <w:bookmarkEnd w:id="8"/>
            <w:r>
              <w:rPr>
                <w:rFonts w:ascii="Arial" w:hAnsi="Arial" w:cs="Arial"/>
                <w:lang w:val="sr-Cyrl-RS"/>
              </w:rPr>
              <w:t>Д</w:t>
            </w:r>
            <w:r w:rsidRPr="00FA1C98">
              <w:rPr>
                <w:rFonts w:ascii="Arial" w:hAnsi="Arial" w:cs="Arial"/>
                <w:lang w:val="sr-Cyrl-RS"/>
              </w:rPr>
              <w:t>р Бранислав Атлагић</w:t>
            </w:r>
          </w:p>
        </w:tc>
      </w:tr>
      <w:tr w:rsidR="00A21365" w:rsidRPr="00FA1C98" w14:paraId="74D45F53" w14:textId="77777777" w:rsidTr="00542697">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14:paraId="1DF2489F" w14:textId="77777777" w:rsidR="00A21365" w:rsidRPr="00FA1C98" w:rsidRDefault="00A21365" w:rsidP="00542697">
            <w:pPr>
              <w:pStyle w:val="tab"/>
              <w:spacing w:before="0" w:after="0"/>
              <w:ind w:left="34" w:right="-108"/>
              <w:jc w:val="center"/>
              <w:rPr>
                <w:rFonts w:ascii="Arial" w:hAnsi="Arial" w:cs="Arial"/>
                <w:lang w:val="sr-Cyrl-CS"/>
              </w:rPr>
            </w:pPr>
            <w:r w:rsidRPr="00FA1C98">
              <w:rPr>
                <w:rFonts w:ascii="Arial" w:hAnsi="Arial" w:cs="Arial"/>
                <w:lang w:val="sr-Cyrl-CS"/>
              </w:rPr>
              <w:t>НА ОСНОВУ ПОДНЕТЕ ПРИЈАВЕ, ПРИЛОЖЕНЕ ДОКУМЕНТАЦИЈЕ И ОДРЕДБИ СТАТУТА ФАКУЛТЕТА</w:t>
            </w:r>
          </w:p>
          <w:p w14:paraId="72D8BF92" w14:textId="77777777" w:rsidR="00A21365" w:rsidRPr="00FA1C98" w:rsidRDefault="00A21365" w:rsidP="00542697">
            <w:pPr>
              <w:pStyle w:val="tab"/>
              <w:spacing w:before="0" w:after="0"/>
              <w:ind w:left="34" w:right="-108"/>
              <w:rPr>
                <w:rFonts w:ascii="Arial" w:hAnsi="Arial" w:cs="Arial"/>
                <w:lang w:val="sr-Cyrl-CS"/>
              </w:rPr>
            </w:pPr>
            <w:r w:rsidRPr="00FA1C98">
              <w:rPr>
                <w:rFonts w:ascii="Arial" w:hAnsi="Arial" w:cs="Arial"/>
                <w:lang w:val="sr-Cyrl-CS"/>
              </w:rPr>
              <w:t>ИЗДАЈЕ СЕ ЗАДАТАК ЗА ДИПЛОМСКИ (Bachelor) РАД, СА СЛЕДЕЋИМ ЕЛЕМЕНТИМА:</w:t>
            </w:r>
          </w:p>
          <w:p w14:paraId="003A2CA5" w14:textId="77777777" w:rsidR="00A21365" w:rsidRPr="00FA1C98" w:rsidRDefault="00A21365" w:rsidP="00A21365">
            <w:pPr>
              <w:numPr>
                <w:ilvl w:val="0"/>
                <w:numId w:val="2"/>
              </w:numPr>
              <w:spacing w:before="0" w:after="0"/>
              <w:rPr>
                <w:rFonts w:ascii="Arial" w:hAnsi="Arial" w:cs="Arial"/>
                <w:sz w:val="20"/>
                <w:lang w:val="sr-Cyrl-CS"/>
              </w:rPr>
            </w:pPr>
            <w:r w:rsidRPr="00FA1C98">
              <w:rPr>
                <w:rFonts w:ascii="Arial" w:hAnsi="Arial" w:cs="Arial"/>
                <w:sz w:val="20"/>
                <w:lang w:val="sr-Cyrl-CS"/>
              </w:rPr>
              <w:t>проблем – тема рада;</w:t>
            </w:r>
          </w:p>
          <w:p w14:paraId="52CF58EF" w14:textId="77777777" w:rsidR="00A21365" w:rsidRPr="00FA1C98" w:rsidRDefault="00A21365" w:rsidP="00A21365">
            <w:pPr>
              <w:numPr>
                <w:ilvl w:val="0"/>
                <w:numId w:val="2"/>
              </w:numPr>
              <w:spacing w:before="0" w:after="0"/>
              <w:rPr>
                <w:rFonts w:ascii="Arial" w:hAnsi="Arial" w:cs="Arial"/>
                <w:sz w:val="20"/>
                <w:lang w:val="sr-Cyrl-CS"/>
              </w:rPr>
            </w:pPr>
            <w:r w:rsidRPr="00FA1C98">
              <w:rPr>
                <w:rFonts w:ascii="Arial" w:hAnsi="Arial" w:cs="Arial"/>
                <w:spacing w:val="-8"/>
                <w:sz w:val="20"/>
                <w:lang w:val="sr-Cyrl-CS"/>
              </w:rPr>
              <w:t>начин решавања проблема и начин практичне провере резултата рада, ако је таква провера неопходна</w:t>
            </w:r>
            <w:r w:rsidRPr="00FA1C98">
              <w:rPr>
                <w:rFonts w:ascii="Arial" w:hAnsi="Arial" w:cs="Arial"/>
                <w:sz w:val="20"/>
                <w:lang w:val="sr-Cyrl-CS"/>
              </w:rPr>
              <w:t>;</w:t>
            </w:r>
          </w:p>
          <w:p w14:paraId="77939BFE" w14:textId="77777777" w:rsidR="00A21365" w:rsidRPr="00FA1C98" w:rsidRDefault="00A21365" w:rsidP="00A21365">
            <w:pPr>
              <w:numPr>
                <w:ilvl w:val="0"/>
                <w:numId w:val="2"/>
              </w:numPr>
              <w:spacing w:before="0" w:after="0"/>
              <w:rPr>
                <w:rFonts w:ascii="Arial" w:hAnsi="Arial" w:cs="Arial"/>
                <w:sz w:val="20"/>
                <w:lang w:val="sr-Cyrl-CS"/>
              </w:rPr>
            </w:pPr>
            <w:r w:rsidRPr="00FA1C98">
              <w:rPr>
                <w:rFonts w:ascii="Arial" w:hAnsi="Arial" w:cs="Arial"/>
                <w:sz w:val="20"/>
                <w:lang w:val="sr-Cyrl-CS"/>
              </w:rPr>
              <w:t>литература</w:t>
            </w:r>
          </w:p>
        </w:tc>
      </w:tr>
    </w:tbl>
    <w:p w14:paraId="1259DD54" w14:textId="77777777" w:rsidR="00A21365" w:rsidRPr="00FA1C98" w:rsidRDefault="007A0A91" w:rsidP="00A21365">
      <w:pPr>
        <w:pStyle w:val="tab"/>
        <w:tabs>
          <w:tab w:val="left" w:pos="6237"/>
        </w:tabs>
        <w:spacing w:before="120" w:after="60"/>
        <w:jc w:val="left"/>
        <w:rPr>
          <w:rFonts w:ascii="Arial" w:hAnsi="Arial" w:cs="Arial"/>
          <w:b/>
          <w:spacing w:val="-4"/>
          <w:sz w:val="26"/>
        </w:rPr>
      </w:pPr>
      <w:r>
        <w:rPr>
          <w:rFonts w:ascii="Arial" w:hAnsi="Arial" w:cs="Arial"/>
          <w:b/>
          <w:spacing w:val="-4"/>
          <w:sz w:val="26"/>
          <w:lang w:val="sr-Cyrl-CS"/>
        </w:rPr>
        <w:t>НАСЛОВ  ДИПЛОМСКОГ-МАСТЕР</w:t>
      </w:r>
      <w:r w:rsidR="00A21365" w:rsidRPr="00FA1C98">
        <w:rPr>
          <w:rFonts w:ascii="Arial" w:hAnsi="Arial" w:cs="Arial"/>
          <w:b/>
          <w:spacing w:val="-4"/>
          <w:sz w:val="26"/>
        </w:rPr>
        <w:t xml:space="preserve"> РАД</w:t>
      </w:r>
      <w:r w:rsidR="00A21365" w:rsidRPr="00FA1C98">
        <w:rPr>
          <w:rFonts w:ascii="Arial" w:hAnsi="Arial" w:cs="Arial"/>
          <w:b/>
          <w:spacing w:val="-4"/>
          <w:sz w:val="26"/>
          <w:lang w:val="sr-Cyrl-CS"/>
        </w:rPr>
        <w:t>А</w:t>
      </w:r>
      <w:r w:rsidR="00A21365" w:rsidRPr="00FA1C98">
        <w:rPr>
          <w:rFonts w:ascii="Arial" w:hAnsi="Arial" w:cs="Arial"/>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A21365" w:rsidRPr="00FA1C98" w14:paraId="5A291256" w14:textId="77777777" w:rsidTr="00542697">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p w14:paraId="1C8CA1D4" w14:textId="21142238" w:rsidR="00A21365" w:rsidRPr="00FA1C98" w:rsidRDefault="00A21365" w:rsidP="002935AD">
            <w:pPr>
              <w:pStyle w:val="tab"/>
              <w:spacing w:after="60"/>
              <w:jc w:val="center"/>
              <w:rPr>
                <w:rFonts w:ascii="Arial" w:hAnsi="Arial" w:cs="Arial"/>
                <w:b/>
                <w:caps/>
                <w:sz w:val="24"/>
                <w:lang w:val="sr-Cyrl-CS"/>
              </w:rPr>
            </w:pPr>
            <w:bookmarkStart w:id="9" w:name="Text16"/>
            <w:r w:rsidRPr="00FA1C98">
              <w:rPr>
                <w:rFonts w:ascii="Arial" w:hAnsi="Arial" w:cs="Arial"/>
                <w:sz w:val="24"/>
                <w:szCs w:val="24"/>
                <w:lang w:val="sr-Cyrl-RS"/>
              </w:rPr>
              <w:t xml:space="preserve">Имплементација </w:t>
            </w:r>
            <w:r w:rsidR="002935AD">
              <w:rPr>
                <w:rFonts w:ascii="Arial" w:hAnsi="Arial" w:cs="Arial"/>
                <w:sz w:val="24"/>
                <w:szCs w:val="24"/>
                <w:lang w:val="sr-Cyrl-RS"/>
              </w:rPr>
              <w:t xml:space="preserve">механизма за размену података на основу </w:t>
            </w:r>
            <w:r w:rsidR="002935AD" w:rsidRPr="002935AD">
              <w:rPr>
                <w:rFonts w:ascii="Arial" w:hAnsi="Arial" w:cs="Arial"/>
                <w:i/>
                <w:sz w:val="24"/>
                <w:szCs w:val="24"/>
                <w:lang w:val="sr-Latn-RS"/>
              </w:rPr>
              <w:t>Kafka</w:t>
            </w:r>
            <w:r w:rsidR="002935AD">
              <w:rPr>
                <w:rFonts w:ascii="Arial" w:hAnsi="Arial" w:cs="Arial"/>
                <w:sz w:val="24"/>
                <w:szCs w:val="24"/>
                <w:lang w:val="sr-Cyrl-RS"/>
              </w:rPr>
              <w:t xml:space="preserve"> решења</w:t>
            </w:r>
            <w:r w:rsidRPr="00FA1C98">
              <w:rPr>
                <w:rFonts w:ascii="Arial" w:hAnsi="Arial" w:cs="Arial"/>
              </w:rPr>
              <w:fldChar w:fldCharType="begin">
                <w:ffData>
                  <w:name w:val="Text16"/>
                  <w:enabled/>
                  <w:calcOnExit w:val="0"/>
                  <w:textInput/>
                </w:ffData>
              </w:fldChar>
            </w:r>
            <w:r w:rsidRPr="00FA1C98">
              <w:rPr>
                <w:rFonts w:ascii="Arial" w:hAnsi="Arial" w:cs="Arial"/>
                <w:b/>
                <w:caps/>
                <w:sz w:val="24"/>
                <w:lang w:val="sr-Cyrl-CS"/>
              </w:rPr>
              <w:instrText xml:space="preserve"> FORMTEXT </w:instrText>
            </w:r>
            <w:r w:rsidRPr="00FA1C98">
              <w:rPr>
                <w:rFonts w:ascii="Arial" w:hAnsi="Arial" w:cs="Arial"/>
              </w:rPr>
            </w:r>
            <w:r w:rsidRPr="00FA1C98">
              <w:rPr>
                <w:rFonts w:ascii="Arial" w:hAnsi="Arial" w:cs="Arial"/>
              </w:rPr>
              <w:fldChar w:fldCharType="separate"/>
            </w:r>
            <w:r w:rsidRPr="00FA1C98">
              <w:rPr>
                <w:rFonts w:ascii="Arial" w:hAnsi="Arial" w:cs="Arial"/>
                <w:b/>
                <w:caps/>
                <w:noProof/>
                <w:sz w:val="24"/>
                <w:lang w:val="sr-Cyrl-CS"/>
              </w:rPr>
              <w:t> </w:t>
            </w:r>
            <w:r w:rsidRPr="00FA1C98">
              <w:rPr>
                <w:rFonts w:ascii="Arial" w:hAnsi="Arial" w:cs="Arial"/>
                <w:b/>
                <w:caps/>
                <w:noProof/>
                <w:sz w:val="24"/>
                <w:lang w:val="sr-Cyrl-CS"/>
              </w:rPr>
              <w:t> </w:t>
            </w:r>
            <w:r w:rsidRPr="00FA1C98">
              <w:rPr>
                <w:rFonts w:ascii="Arial" w:hAnsi="Arial" w:cs="Arial"/>
                <w:b/>
                <w:caps/>
                <w:noProof/>
                <w:sz w:val="24"/>
                <w:lang w:val="sr-Cyrl-CS"/>
              </w:rPr>
              <w:t> </w:t>
            </w:r>
            <w:r w:rsidRPr="00FA1C98">
              <w:rPr>
                <w:rFonts w:ascii="Arial" w:hAnsi="Arial" w:cs="Arial"/>
                <w:b/>
                <w:caps/>
                <w:noProof/>
                <w:sz w:val="24"/>
                <w:lang w:val="sr-Cyrl-CS"/>
              </w:rPr>
              <w:t> </w:t>
            </w:r>
            <w:r w:rsidRPr="00FA1C98">
              <w:rPr>
                <w:rFonts w:ascii="Arial" w:hAnsi="Arial" w:cs="Arial"/>
                <w:b/>
                <w:caps/>
                <w:noProof/>
                <w:sz w:val="24"/>
                <w:lang w:val="sr-Cyrl-CS"/>
              </w:rPr>
              <w:t> </w:t>
            </w:r>
            <w:r w:rsidRPr="00FA1C98">
              <w:rPr>
                <w:rFonts w:ascii="Arial" w:hAnsi="Arial" w:cs="Arial"/>
              </w:rPr>
              <w:fldChar w:fldCharType="end"/>
            </w:r>
            <w:bookmarkEnd w:id="9"/>
          </w:p>
        </w:tc>
      </w:tr>
    </w:tbl>
    <w:p w14:paraId="74B162A7" w14:textId="77777777" w:rsidR="00A21365" w:rsidRPr="00FA1C98" w:rsidRDefault="00A21365" w:rsidP="00A21365">
      <w:pPr>
        <w:pStyle w:val="tab"/>
        <w:tabs>
          <w:tab w:val="left" w:pos="6237"/>
        </w:tabs>
        <w:spacing w:before="120" w:after="60"/>
        <w:jc w:val="left"/>
        <w:rPr>
          <w:rFonts w:ascii="Arial" w:hAnsi="Arial" w:cs="Arial"/>
          <w:b/>
          <w:spacing w:val="-4"/>
          <w:sz w:val="26"/>
        </w:rPr>
      </w:pPr>
      <w:r w:rsidRPr="00FA1C98">
        <w:rPr>
          <w:rFonts w:ascii="Arial" w:hAnsi="Arial" w:cs="Arial"/>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A21365" w:rsidRPr="003D7CF3" w14:paraId="4D631547" w14:textId="77777777" w:rsidTr="00542697">
        <w:trPr>
          <w:cantSplit/>
          <w:trHeight w:val="3610"/>
        </w:trPr>
        <w:tc>
          <w:tcPr>
            <w:tcW w:w="9923" w:type="dxa"/>
            <w:tcBorders>
              <w:top w:val="single" w:sz="12" w:space="0" w:color="auto"/>
              <w:left w:val="single" w:sz="12" w:space="0" w:color="auto"/>
              <w:bottom w:val="single" w:sz="12" w:space="0" w:color="auto"/>
              <w:right w:val="single" w:sz="12" w:space="0" w:color="auto"/>
            </w:tcBorders>
            <w:hideMark/>
          </w:tcPr>
          <w:p w14:paraId="542292B5" w14:textId="6A7B8355" w:rsidR="00A21365" w:rsidRPr="00FA1C98" w:rsidRDefault="00A21365" w:rsidP="00542697">
            <w:pPr>
              <w:pStyle w:val="tab"/>
              <w:spacing w:before="120" w:after="0"/>
              <w:rPr>
                <w:rFonts w:ascii="Arial" w:hAnsi="Arial" w:cs="Arial"/>
                <w:lang w:val="sr-Cyrl-RS"/>
              </w:rPr>
            </w:pPr>
            <w:r>
              <w:rPr>
                <w:rFonts w:ascii="Arial" w:hAnsi="Arial" w:cs="Arial"/>
              </w:rPr>
              <w:t>Потребно је развити</w:t>
            </w:r>
            <w:r w:rsidRPr="00FA1C98">
              <w:rPr>
                <w:rFonts w:ascii="Arial" w:hAnsi="Arial" w:cs="Arial"/>
              </w:rPr>
              <w:t xml:space="preserve"> </w:t>
            </w:r>
            <w:r w:rsidRPr="00FA1C98">
              <w:rPr>
                <w:rFonts w:ascii="Arial" w:hAnsi="Arial" w:cs="Arial"/>
                <w:i/>
              </w:rPr>
              <w:t>Publish/Subscribe</w:t>
            </w:r>
            <w:r w:rsidRPr="00FA1C98">
              <w:rPr>
                <w:rFonts w:ascii="Arial" w:hAnsi="Arial" w:cs="Arial"/>
              </w:rPr>
              <w:t xml:space="preserve"> </w:t>
            </w:r>
            <w:r w:rsidRPr="00FA1C98">
              <w:rPr>
                <w:rFonts w:ascii="Arial" w:hAnsi="Arial" w:cs="Arial"/>
                <w:lang w:val="sr-Cyrl-RS"/>
              </w:rPr>
              <w:t>компоненту за потребе репликационе инфаструктуре критичних система. Пре имплементације потребно је написати тестове. Компоненту је потребно развити у С# програмском језику и пот</w:t>
            </w:r>
            <w:r w:rsidR="00F663A5">
              <w:rPr>
                <w:rFonts w:ascii="Arial" w:hAnsi="Arial" w:cs="Arial"/>
                <w:lang w:val="sr-Cyrl-RS"/>
              </w:rPr>
              <w:t>в</w:t>
            </w:r>
            <w:r w:rsidRPr="00FA1C98">
              <w:rPr>
                <w:rFonts w:ascii="Arial" w:hAnsi="Arial" w:cs="Arial"/>
                <w:lang w:val="sr-Cyrl-RS"/>
              </w:rPr>
              <w:t>рдити тестовима исправност и пропусност.</w:t>
            </w:r>
          </w:p>
        </w:tc>
      </w:tr>
    </w:tbl>
    <w:p w14:paraId="6D34115E" w14:textId="77777777" w:rsidR="00A21365" w:rsidRPr="00FA1C98" w:rsidRDefault="00A21365" w:rsidP="00A21365">
      <w:pPr>
        <w:spacing w:after="0"/>
        <w:rPr>
          <w:rFonts w:ascii="Arial" w:hAnsi="Arial" w:cs="Arial"/>
          <w:sz w:val="12"/>
          <w:lang w:val="sr-Cyrl-R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A21365" w:rsidRPr="00FA1C98" w14:paraId="3FE5D0BF" w14:textId="77777777" w:rsidTr="00542697">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14:paraId="018B356B" w14:textId="77777777" w:rsidR="00A21365" w:rsidRPr="00FA1C98" w:rsidRDefault="00A21365" w:rsidP="00542697">
            <w:pPr>
              <w:spacing w:after="0"/>
              <w:jc w:val="left"/>
              <w:rPr>
                <w:rFonts w:ascii="Arial" w:hAnsi="Arial" w:cs="Arial"/>
                <w:sz w:val="20"/>
              </w:rPr>
            </w:pPr>
            <w:r w:rsidRPr="00FA1C98">
              <w:rPr>
                <w:rFonts w:ascii="Arial" w:hAnsi="Arial" w:cs="Arial"/>
                <w:sz w:val="20"/>
              </w:rPr>
              <w:t>Руководилац студијског 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14:paraId="548CFD7F" w14:textId="77777777" w:rsidR="00A21365" w:rsidRPr="00FA1C98" w:rsidRDefault="00A21365" w:rsidP="00542697">
            <w:pPr>
              <w:spacing w:after="0"/>
              <w:jc w:val="left"/>
              <w:rPr>
                <w:rFonts w:ascii="Arial" w:hAnsi="Arial" w:cs="Arial"/>
                <w:sz w:val="20"/>
              </w:rPr>
            </w:pPr>
            <w:r w:rsidRPr="00FA1C98">
              <w:rPr>
                <w:rFonts w:ascii="Arial" w:hAnsi="Arial" w:cs="Arial"/>
                <w:sz w:val="20"/>
              </w:rPr>
              <w:t>Ментор рада:</w:t>
            </w:r>
          </w:p>
        </w:tc>
      </w:tr>
      <w:tr w:rsidR="00A21365" w:rsidRPr="00FA1C98" w14:paraId="0654EB72" w14:textId="77777777" w:rsidTr="00542697">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14:paraId="6E860BFF" w14:textId="77777777" w:rsidR="00A21365" w:rsidRPr="00FA1C98" w:rsidRDefault="00A21365" w:rsidP="00542697">
            <w:pPr>
              <w:spacing w:before="120" w:after="0"/>
              <w:jc w:val="left"/>
              <w:rPr>
                <w:rFonts w:ascii="Arial" w:hAnsi="Arial" w:cs="Arial"/>
                <w:sz w:val="20"/>
              </w:rPr>
            </w:pPr>
          </w:p>
        </w:tc>
        <w:tc>
          <w:tcPr>
            <w:tcW w:w="4961" w:type="dxa"/>
            <w:tcBorders>
              <w:top w:val="single" w:sz="4" w:space="0" w:color="auto"/>
              <w:left w:val="single" w:sz="4" w:space="0" w:color="auto"/>
              <w:bottom w:val="single" w:sz="12" w:space="0" w:color="auto"/>
              <w:right w:val="single" w:sz="12" w:space="0" w:color="auto"/>
            </w:tcBorders>
          </w:tcPr>
          <w:p w14:paraId="278722F5" w14:textId="77777777" w:rsidR="00A21365" w:rsidRPr="00FA1C98" w:rsidRDefault="00A21365" w:rsidP="00542697">
            <w:pPr>
              <w:spacing w:before="120" w:after="0"/>
              <w:jc w:val="left"/>
              <w:rPr>
                <w:rFonts w:ascii="Arial" w:hAnsi="Arial" w:cs="Arial"/>
                <w:sz w:val="20"/>
              </w:rPr>
            </w:pPr>
          </w:p>
        </w:tc>
      </w:tr>
    </w:tbl>
    <w:p w14:paraId="02D9311C" w14:textId="77777777" w:rsidR="00A21365" w:rsidRPr="00FA1C98" w:rsidRDefault="00A21365" w:rsidP="00A21365">
      <w:pPr>
        <w:spacing w:after="0"/>
        <w:rPr>
          <w:rFonts w:ascii="Arial" w:hAnsi="Arial" w:cs="Arial"/>
          <w:sz w:val="12"/>
          <w:lang w:val="sr-Cyrl-CS"/>
        </w:rPr>
      </w:pPr>
    </w:p>
    <w:tbl>
      <w:tblPr>
        <w:tblW w:w="9923"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A21365" w:rsidRPr="00FA1C98" w14:paraId="17B91372" w14:textId="77777777" w:rsidTr="005B1F5B">
        <w:trPr>
          <w:cantSplit/>
          <w:trHeight w:val="400"/>
        </w:trPr>
        <w:tc>
          <w:tcPr>
            <w:tcW w:w="9923" w:type="dxa"/>
            <w:tcBorders>
              <w:top w:val="single" w:sz="4" w:space="0" w:color="auto"/>
              <w:left w:val="single" w:sz="4" w:space="0" w:color="auto"/>
              <w:bottom w:val="single" w:sz="4" w:space="0" w:color="auto"/>
              <w:right w:val="single" w:sz="4" w:space="0" w:color="auto"/>
            </w:tcBorders>
            <w:hideMark/>
          </w:tcPr>
          <w:p w14:paraId="613DB797" w14:textId="77777777" w:rsidR="00A21365" w:rsidRPr="00FA1C98" w:rsidRDefault="00A21365" w:rsidP="00542697">
            <w:pPr>
              <w:spacing w:before="60" w:after="0"/>
              <w:ind w:left="-57" w:right="-57"/>
              <w:jc w:val="left"/>
              <w:rPr>
                <w:rFonts w:ascii="Arial" w:hAnsi="Arial" w:cs="Arial"/>
                <w:sz w:val="20"/>
                <w:lang w:val="sr-Cyrl-CS"/>
              </w:rPr>
            </w:pPr>
            <w:r w:rsidRPr="00FA1C98">
              <w:rPr>
                <w:rFonts w:ascii="Arial" w:hAnsi="Arial" w:cs="Arial"/>
                <w:sz w:val="20"/>
                <w:lang w:val="sr-Cyrl-CS"/>
              </w:rPr>
              <w:t xml:space="preserve">Примерак за:  </w:t>
            </w:r>
            <w:r w:rsidRPr="00FA1C98">
              <w:rPr>
                <w:rFonts w:ascii="Arial" w:hAnsi="Arial" w:cs="Arial"/>
                <w:sz w:val="22"/>
              </w:rPr>
              <w:fldChar w:fldCharType="begin">
                <w:ffData>
                  <w:name w:val="Check3"/>
                  <w:enabled/>
                  <w:calcOnExit w:val="0"/>
                  <w:checkBox>
                    <w:sizeAuto/>
                    <w:default w:val="0"/>
                  </w:checkBox>
                </w:ffData>
              </w:fldChar>
            </w:r>
            <w:r w:rsidRPr="00FA1C98">
              <w:rPr>
                <w:rFonts w:ascii="Arial" w:hAnsi="Arial" w:cs="Arial"/>
                <w:sz w:val="22"/>
              </w:rPr>
              <w:instrText xml:space="preserve"> FORMCHECKBOX </w:instrText>
            </w:r>
            <w:r w:rsidR="008D1676">
              <w:rPr>
                <w:rFonts w:ascii="Arial" w:hAnsi="Arial" w:cs="Arial"/>
                <w:sz w:val="22"/>
              </w:rPr>
            </w:r>
            <w:r w:rsidR="008D1676">
              <w:rPr>
                <w:rFonts w:ascii="Arial" w:hAnsi="Arial" w:cs="Arial"/>
                <w:sz w:val="22"/>
              </w:rPr>
              <w:fldChar w:fldCharType="separate"/>
            </w:r>
            <w:r w:rsidRPr="00FA1C98">
              <w:rPr>
                <w:rFonts w:ascii="Arial" w:hAnsi="Arial" w:cs="Arial"/>
                <w:sz w:val="22"/>
              </w:rPr>
              <w:fldChar w:fldCharType="end"/>
            </w:r>
            <w:r w:rsidRPr="00FA1C98">
              <w:rPr>
                <w:rFonts w:ascii="Arial" w:hAnsi="Arial" w:cs="Arial"/>
              </w:rPr>
              <w:t xml:space="preserve"> </w:t>
            </w:r>
            <w:r w:rsidRPr="00FA1C98">
              <w:rPr>
                <w:rFonts w:ascii="Arial" w:hAnsi="Arial" w:cs="Arial"/>
                <w:sz w:val="20"/>
                <w:lang w:val="sr-Cyrl-CS"/>
              </w:rPr>
              <w:t xml:space="preserve">- Студента;   </w:t>
            </w:r>
            <w:r>
              <w:rPr>
                <w:rFonts w:ascii="Arial" w:hAnsi="Arial" w:cs="Arial"/>
              </w:rPr>
              <w:fldChar w:fldCharType="begin">
                <w:ffData>
                  <w:name w:val="Check3"/>
                  <w:enabled/>
                  <w:calcOnExit w:val="0"/>
                  <w:checkBox>
                    <w:sizeAuto/>
                    <w:default w:val="0"/>
                  </w:checkBox>
                </w:ffData>
              </w:fldChar>
            </w:r>
            <w:bookmarkStart w:id="10" w:name="Check3"/>
            <w:r>
              <w:rPr>
                <w:rFonts w:ascii="Arial" w:hAnsi="Arial" w:cs="Arial"/>
              </w:rPr>
              <w:instrText xml:space="preserve"> FORMCHECKBOX </w:instrText>
            </w:r>
            <w:r w:rsidR="008D1676">
              <w:rPr>
                <w:rFonts w:ascii="Arial" w:hAnsi="Arial" w:cs="Arial"/>
              </w:rPr>
            </w:r>
            <w:r w:rsidR="008D1676">
              <w:rPr>
                <w:rFonts w:ascii="Arial" w:hAnsi="Arial" w:cs="Arial"/>
              </w:rPr>
              <w:fldChar w:fldCharType="separate"/>
            </w:r>
            <w:r>
              <w:rPr>
                <w:rFonts w:ascii="Arial" w:hAnsi="Arial" w:cs="Arial"/>
              </w:rPr>
              <w:fldChar w:fldCharType="end"/>
            </w:r>
            <w:bookmarkEnd w:id="10"/>
            <w:r w:rsidRPr="00FA1C98">
              <w:rPr>
                <w:rFonts w:ascii="Arial" w:hAnsi="Arial" w:cs="Arial"/>
                <w:sz w:val="20"/>
                <w:lang w:val="sr-Cyrl-CS"/>
              </w:rPr>
              <w:t xml:space="preserve"> -</w:t>
            </w:r>
            <w:r w:rsidRPr="00FA1C98">
              <w:rPr>
                <w:rFonts w:ascii="Arial" w:hAnsi="Arial" w:cs="Arial"/>
                <w:sz w:val="20"/>
                <w:lang w:val="sr-Latn-CS"/>
              </w:rPr>
              <w:t xml:space="preserve"> </w:t>
            </w:r>
            <w:r w:rsidRPr="00FA1C98">
              <w:rPr>
                <w:rFonts w:ascii="Arial" w:hAnsi="Arial" w:cs="Arial"/>
                <w:sz w:val="20"/>
                <w:lang w:val="sr-Cyrl-CS"/>
              </w:rPr>
              <w:t>Ментора</w:t>
            </w:r>
          </w:p>
        </w:tc>
      </w:tr>
    </w:tbl>
    <w:p w14:paraId="322BC2FF" w14:textId="77777777" w:rsidR="007A0A91" w:rsidRDefault="007A0A91">
      <w:pPr>
        <w:spacing w:before="0" w:after="160" w:line="259" w:lineRule="auto"/>
        <w:jc w:val="left"/>
        <w:rPr>
          <w:b/>
        </w:rPr>
      </w:pPr>
      <w:r>
        <w:rPr>
          <w:b/>
        </w:rPr>
        <w:br w:type="page"/>
      </w:r>
    </w:p>
    <w:p w14:paraId="53E48E85" w14:textId="77777777" w:rsidR="005B1F5B" w:rsidRPr="00BF7F51" w:rsidRDefault="005B1F5B" w:rsidP="005B1F5B">
      <w:pPr>
        <w:rPr>
          <w:b/>
          <w:sz w:val="22"/>
          <w:szCs w:val="22"/>
        </w:rPr>
      </w:pPr>
      <w:r w:rsidRPr="00BF7F51">
        <w:rPr>
          <w:b/>
        </w:rPr>
        <w:lastRenderedPageBreak/>
        <w:t>SPISAK KORIŠĆENIH SKRAĆENICA</w:t>
      </w:r>
    </w:p>
    <w:tbl>
      <w:tblPr>
        <w:tblStyle w:val="TableGrid"/>
        <w:tblW w:w="0" w:type="auto"/>
        <w:tblLook w:val="04A0" w:firstRow="1" w:lastRow="0" w:firstColumn="1" w:lastColumn="0" w:noHBand="0" w:noVBand="1"/>
      </w:tblPr>
      <w:tblGrid>
        <w:gridCol w:w="4943"/>
        <w:gridCol w:w="4946"/>
      </w:tblGrid>
      <w:tr w:rsidR="005B1F5B" w14:paraId="127A2AF0" w14:textId="77777777" w:rsidTr="00C152A6">
        <w:tc>
          <w:tcPr>
            <w:tcW w:w="4943" w:type="dxa"/>
          </w:tcPr>
          <w:p w14:paraId="023C7503" w14:textId="77777777" w:rsidR="005B1F5B" w:rsidRPr="001B4414" w:rsidRDefault="005B1F5B" w:rsidP="00542697">
            <w:pPr>
              <w:pStyle w:val="NormalWeb"/>
              <w:spacing w:after="0"/>
              <w:jc w:val="center"/>
              <w:rPr>
                <w:b/>
              </w:rPr>
            </w:pPr>
            <w:r w:rsidRPr="001B4414">
              <w:rPr>
                <w:b/>
              </w:rPr>
              <w:t>Skraćenica</w:t>
            </w:r>
          </w:p>
        </w:tc>
        <w:tc>
          <w:tcPr>
            <w:tcW w:w="4946" w:type="dxa"/>
          </w:tcPr>
          <w:p w14:paraId="6461AEC2" w14:textId="77777777" w:rsidR="005B1F5B" w:rsidRPr="001B4414" w:rsidRDefault="005B1F5B" w:rsidP="00542697">
            <w:pPr>
              <w:pStyle w:val="NormalWeb"/>
              <w:spacing w:after="0"/>
              <w:jc w:val="center"/>
              <w:rPr>
                <w:b/>
              </w:rPr>
            </w:pPr>
            <w:r w:rsidRPr="001B4414">
              <w:rPr>
                <w:b/>
              </w:rPr>
              <w:t>Pun naziv</w:t>
            </w:r>
          </w:p>
        </w:tc>
      </w:tr>
      <w:tr w:rsidR="005B1F5B" w14:paraId="6BDB3302" w14:textId="77777777" w:rsidTr="00C152A6">
        <w:tc>
          <w:tcPr>
            <w:tcW w:w="4943" w:type="dxa"/>
          </w:tcPr>
          <w:p w14:paraId="73CDF73A" w14:textId="77777777" w:rsidR="005B1F5B" w:rsidRPr="001B4414" w:rsidRDefault="005B1F5B" w:rsidP="00542697">
            <w:pPr>
              <w:pStyle w:val="NormalWeb"/>
              <w:spacing w:after="0"/>
              <w:jc w:val="center"/>
              <w:rPr>
                <w:lang w:val="da-DK"/>
              </w:rPr>
            </w:pPr>
            <w:r w:rsidRPr="001B4414">
              <w:rPr>
                <w:lang w:val="da-DK"/>
              </w:rPr>
              <w:t>MOM</w:t>
            </w:r>
          </w:p>
        </w:tc>
        <w:tc>
          <w:tcPr>
            <w:tcW w:w="4946" w:type="dxa"/>
          </w:tcPr>
          <w:p w14:paraId="3F925532" w14:textId="77777777" w:rsidR="005B1F5B" w:rsidRPr="001B4414" w:rsidRDefault="00C152A6" w:rsidP="00542697">
            <w:pPr>
              <w:pStyle w:val="NormalWeb"/>
              <w:spacing w:after="0"/>
              <w:jc w:val="center"/>
            </w:pPr>
            <w:r>
              <w:t xml:space="preserve">Message </w:t>
            </w:r>
            <w:r w:rsidR="005B1F5B" w:rsidRPr="001B4414">
              <w:t>Oriented Middleware</w:t>
            </w:r>
          </w:p>
        </w:tc>
      </w:tr>
      <w:tr w:rsidR="00C152A6" w14:paraId="35FDD024" w14:textId="77777777" w:rsidTr="00C152A6">
        <w:tc>
          <w:tcPr>
            <w:tcW w:w="4943" w:type="dxa"/>
          </w:tcPr>
          <w:p w14:paraId="5340B761" w14:textId="77777777" w:rsidR="00C152A6" w:rsidRPr="001B4414" w:rsidRDefault="00C152A6" w:rsidP="00C152A6">
            <w:pPr>
              <w:pStyle w:val="NormalWeb"/>
              <w:spacing w:after="0"/>
              <w:jc w:val="center"/>
              <w:rPr>
                <w:lang w:val="da-DK"/>
              </w:rPr>
            </w:pPr>
            <w:r>
              <w:rPr>
                <w:lang w:val="da-DK"/>
              </w:rPr>
              <w:t>AMQP</w:t>
            </w:r>
          </w:p>
        </w:tc>
        <w:tc>
          <w:tcPr>
            <w:tcW w:w="4946" w:type="dxa"/>
          </w:tcPr>
          <w:p w14:paraId="74C7F48E" w14:textId="77777777" w:rsidR="00C152A6" w:rsidRPr="001B4414" w:rsidRDefault="00C152A6" w:rsidP="00542697">
            <w:pPr>
              <w:pStyle w:val="NormalWeb"/>
              <w:spacing w:after="0"/>
              <w:jc w:val="center"/>
            </w:pPr>
            <w:r>
              <w:t>Advanced Message Queuing Protocol</w:t>
            </w:r>
          </w:p>
        </w:tc>
      </w:tr>
      <w:tr w:rsidR="00C152A6" w14:paraId="2F63DF82" w14:textId="77777777" w:rsidTr="00C152A6">
        <w:tc>
          <w:tcPr>
            <w:tcW w:w="4943" w:type="dxa"/>
          </w:tcPr>
          <w:p w14:paraId="6526C5EC" w14:textId="77777777" w:rsidR="00C152A6" w:rsidRPr="001B4414" w:rsidRDefault="0052630E" w:rsidP="00542697">
            <w:pPr>
              <w:pStyle w:val="NormalWeb"/>
              <w:spacing w:after="0"/>
              <w:jc w:val="center"/>
            </w:pPr>
            <w:r>
              <w:t>CLR</w:t>
            </w:r>
          </w:p>
        </w:tc>
        <w:tc>
          <w:tcPr>
            <w:tcW w:w="4946" w:type="dxa"/>
          </w:tcPr>
          <w:p w14:paraId="1B83EE91" w14:textId="77777777" w:rsidR="00C152A6" w:rsidRPr="001B4414" w:rsidRDefault="0052630E" w:rsidP="00542697">
            <w:pPr>
              <w:pStyle w:val="NormalWeb"/>
              <w:spacing w:after="0"/>
              <w:jc w:val="center"/>
            </w:pPr>
            <w:r>
              <w:t>Common Language Runtime</w:t>
            </w:r>
          </w:p>
        </w:tc>
      </w:tr>
      <w:tr w:rsidR="00C152A6" w14:paraId="6108BBCA" w14:textId="77777777" w:rsidTr="00C152A6">
        <w:tc>
          <w:tcPr>
            <w:tcW w:w="4943" w:type="dxa"/>
          </w:tcPr>
          <w:p w14:paraId="258245DC" w14:textId="77777777" w:rsidR="00C152A6" w:rsidRPr="001B4414" w:rsidRDefault="0052630E" w:rsidP="00542697">
            <w:pPr>
              <w:pStyle w:val="NormalWeb"/>
              <w:spacing w:after="0"/>
              <w:jc w:val="center"/>
            </w:pPr>
            <w:r>
              <w:t>API</w:t>
            </w:r>
          </w:p>
        </w:tc>
        <w:tc>
          <w:tcPr>
            <w:tcW w:w="4946" w:type="dxa"/>
          </w:tcPr>
          <w:p w14:paraId="11BED547" w14:textId="77777777" w:rsidR="0052630E" w:rsidRPr="001B4414" w:rsidRDefault="0052630E" w:rsidP="0052630E">
            <w:pPr>
              <w:pStyle w:val="NormalWeb"/>
              <w:spacing w:after="0"/>
              <w:jc w:val="center"/>
            </w:pPr>
            <w:r>
              <w:t>Aplication Programming Interface</w:t>
            </w:r>
          </w:p>
        </w:tc>
      </w:tr>
      <w:tr w:rsidR="0052630E" w14:paraId="4330767A" w14:textId="77777777" w:rsidTr="00C152A6">
        <w:tc>
          <w:tcPr>
            <w:tcW w:w="4943" w:type="dxa"/>
          </w:tcPr>
          <w:p w14:paraId="27191AA9" w14:textId="77777777" w:rsidR="0052630E" w:rsidRDefault="0052630E" w:rsidP="00542697">
            <w:pPr>
              <w:pStyle w:val="NormalWeb"/>
              <w:spacing w:after="0"/>
              <w:jc w:val="center"/>
            </w:pPr>
            <w:r>
              <w:t>CIL</w:t>
            </w:r>
          </w:p>
        </w:tc>
        <w:tc>
          <w:tcPr>
            <w:tcW w:w="4946" w:type="dxa"/>
          </w:tcPr>
          <w:p w14:paraId="09209CEA" w14:textId="77777777" w:rsidR="0052630E" w:rsidRDefault="0052630E" w:rsidP="0052630E">
            <w:pPr>
              <w:pStyle w:val="NormalWeb"/>
              <w:spacing w:after="0"/>
              <w:jc w:val="center"/>
            </w:pPr>
            <w:r>
              <w:t>Common Itermediate Language</w:t>
            </w:r>
          </w:p>
        </w:tc>
      </w:tr>
      <w:tr w:rsidR="0052630E" w14:paraId="0C0D5E3F" w14:textId="77777777" w:rsidTr="00C152A6">
        <w:tc>
          <w:tcPr>
            <w:tcW w:w="4943" w:type="dxa"/>
          </w:tcPr>
          <w:p w14:paraId="353E0C60" w14:textId="77777777" w:rsidR="0052630E" w:rsidRDefault="0052630E" w:rsidP="00542697">
            <w:pPr>
              <w:pStyle w:val="NormalWeb"/>
              <w:spacing w:after="0"/>
              <w:jc w:val="center"/>
            </w:pPr>
            <w:r>
              <w:t>JIT</w:t>
            </w:r>
          </w:p>
        </w:tc>
        <w:tc>
          <w:tcPr>
            <w:tcW w:w="4946" w:type="dxa"/>
          </w:tcPr>
          <w:p w14:paraId="286D817D" w14:textId="77777777" w:rsidR="0052630E" w:rsidRDefault="0052630E" w:rsidP="0052630E">
            <w:pPr>
              <w:pStyle w:val="NormalWeb"/>
              <w:spacing w:after="0"/>
              <w:jc w:val="center"/>
            </w:pPr>
            <w:r>
              <w:t>Just In-Time Compiler</w:t>
            </w:r>
          </w:p>
        </w:tc>
      </w:tr>
      <w:tr w:rsidR="0052630E" w14:paraId="492B67A9" w14:textId="77777777" w:rsidTr="00C152A6">
        <w:tc>
          <w:tcPr>
            <w:tcW w:w="4943" w:type="dxa"/>
          </w:tcPr>
          <w:p w14:paraId="5E8B752A" w14:textId="77777777" w:rsidR="0052630E" w:rsidRDefault="0052630E" w:rsidP="0052630E">
            <w:pPr>
              <w:pStyle w:val="NormalWeb"/>
              <w:spacing w:after="0"/>
              <w:jc w:val="center"/>
            </w:pPr>
            <w:r>
              <w:rPr>
                <w:lang w:val="sr-Latn-RS"/>
              </w:rPr>
              <w:t>IDE</w:t>
            </w:r>
          </w:p>
        </w:tc>
        <w:tc>
          <w:tcPr>
            <w:tcW w:w="4946" w:type="dxa"/>
          </w:tcPr>
          <w:p w14:paraId="271AC605" w14:textId="77777777" w:rsidR="0052630E" w:rsidRDefault="0052630E" w:rsidP="0052630E">
            <w:pPr>
              <w:pStyle w:val="NormalWeb"/>
              <w:spacing w:after="0"/>
              <w:jc w:val="center"/>
            </w:pPr>
            <w:r>
              <w:t>Integrated Development Environment</w:t>
            </w:r>
          </w:p>
        </w:tc>
      </w:tr>
      <w:tr w:rsidR="0052630E" w14:paraId="75305B4C" w14:textId="77777777" w:rsidTr="00C152A6">
        <w:tc>
          <w:tcPr>
            <w:tcW w:w="4943" w:type="dxa"/>
          </w:tcPr>
          <w:p w14:paraId="2134A0ED" w14:textId="77777777" w:rsidR="0052630E" w:rsidRDefault="0052630E" w:rsidP="0052630E">
            <w:pPr>
              <w:pStyle w:val="NormalWeb"/>
              <w:spacing w:after="0"/>
              <w:jc w:val="center"/>
            </w:pPr>
            <w:r>
              <w:t>GUI</w:t>
            </w:r>
          </w:p>
        </w:tc>
        <w:tc>
          <w:tcPr>
            <w:tcW w:w="4946" w:type="dxa"/>
          </w:tcPr>
          <w:p w14:paraId="7B0E7877" w14:textId="77777777" w:rsidR="0052630E" w:rsidRDefault="0052630E" w:rsidP="0052630E">
            <w:pPr>
              <w:pStyle w:val="NormalWeb"/>
              <w:spacing w:after="0"/>
              <w:jc w:val="center"/>
            </w:pPr>
            <w:r>
              <w:t>Graphical User Interface</w:t>
            </w:r>
          </w:p>
        </w:tc>
      </w:tr>
      <w:tr w:rsidR="001953E7" w14:paraId="2C408F76" w14:textId="77777777" w:rsidTr="00C152A6">
        <w:tc>
          <w:tcPr>
            <w:tcW w:w="4943" w:type="dxa"/>
          </w:tcPr>
          <w:p w14:paraId="5B2B6C5E" w14:textId="77777777" w:rsidR="001953E7" w:rsidRDefault="001953E7" w:rsidP="0052630E">
            <w:pPr>
              <w:pStyle w:val="NormalWeb"/>
              <w:spacing w:after="0"/>
              <w:jc w:val="center"/>
            </w:pPr>
            <w:r>
              <w:t>TDD</w:t>
            </w:r>
          </w:p>
        </w:tc>
        <w:tc>
          <w:tcPr>
            <w:tcW w:w="4946" w:type="dxa"/>
          </w:tcPr>
          <w:p w14:paraId="2BE9326F" w14:textId="77777777" w:rsidR="001953E7" w:rsidRDefault="001953E7" w:rsidP="0052630E">
            <w:pPr>
              <w:pStyle w:val="NormalWeb"/>
              <w:spacing w:after="0"/>
              <w:jc w:val="center"/>
            </w:pPr>
            <w:r>
              <w:t>Test-Driven Development</w:t>
            </w:r>
          </w:p>
        </w:tc>
      </w:tr>
      <w:tr w:rsidR="00AE1B50" w14:paraId="00B35EED" w14:textId="77777777" w:rsidTr="00C152A6">
        <w:tc>
          <w:tcPr>
            <w:tcW w:w="4943" w:type="dxa"/>
          </w:tcPr>
          <w:p w14:paraId="1BC7D3DB" w14:textId="7C4D6A28" w:rsidR="00AE1B50" w:rsidRDefault="00AE1B50" w:rsidP="0052630E">
            <w:pPr>
              <w:pStyle w:val="NormalWeb"/>
              <w:spacing w:after="0"/>
              <w:jc w:val="center"/>
            </w:pPr>
            <w:r>
              <w:t>WCF</w:t>
            </w:r>
          </w:p>
        </w:tc>
        <w:tc>
          <w:tcPr>
            <w:tcW w:w="4946" w:type="dxa"/>
          </w:tcPr>
          <w:p w14:paraId="5C1730AE" w14:textId="40EE8C59" w:rsidR="00AE1B50" w:rsidRDefault="00AE1B50" w:rsidP="0052630E">
            <w:pPr>
              <w:pStyle w:val="NormalWeb"/>
              <w:spacing w:after="0"/>
              <w:jc w:val="center"/>
            </w:pPr>
            <w:r>
              <w:t>Windows Communication Foundation</w:t>
            </w:r>
          </w:p>
        </w:tc>
      </w:tr>
    </w:tbl>
    <w:p w14:paraId="43CC721E" w14:textId="77777777" w:rsidR="005B1F5B" w:rsidRDefault="005B1F5B">
      <w:pPr>
        <w:spacing w:before="0" w:after="160" w:line="259" w:lineRule="auto"/>
        <w:jc w:val="left"/>
      </w:pPr>
      <w:r>
        <w:br w:type="page"/>
      </w:r>
    </w:p>
    <w:sdt>
      <w:sdtPr>
        <w:rPr>
          <w:rFonts w:eastAsia="Times New Roman" w:cs="Times New Roman"/>
          <w:b w:val="0"/>
          <w:color w:val="auto"/>
          <w:kern w:val="20"/>
          <w:sz w:val="24"/>
          <w:szCs w:val="20"/>
        </w:rPr>
        <w:id w:val="-11929028"/>
        <w:docPartObj>
          <w:docPartGallery w:val="Table of Contents"/>
          <w:docPartUnique/>
        </w:docPartObj>
      </w:sdtPr>
      <w:sdtEndPr>
        <w:rPr>
          <w:bCs/>
          <w:noProof/>
        </w:rPr>
      </w:sdtEndPr>
      <w:sdtContent>
        <w:p w14:paraId="1542B0FB" w14:textId="77777777" w:rsidR="005B1F5B" w:rsidRPr="005B1F5B" w:rsidRDefault="005B1F5B">
          <w:pPr>
            <w:pStyle w:val="TOCHeading"/>
            <w:rPr>
              <w:rFonts w:asciiTheme="majorHAnsi" w:hAnsiTheme="majorHAnsi"/>
              <w:color w:val="auto"/>
              <w:lang w:val="sr-Latn-RS"/>
            </w:rPr>
          </w:pPr>
          <w:r w:rsidRPr="005B1F5B">
            <w:rPr>
              <w:rFonts w:asciiTheme="majorHAnsi" w:hAnsiTheme="majorHAnsi" w:cs="Times New Roman"/>
              <w:color w:val="auto"/>
            </w:rPr>
            <w:t>Sadr</w:t>
          </w:r>
          <w:r w:rsidRPr="005B1F5B">
            <w:rPr>
              <w:rFonts w:asciiTheme="majorHAnsi" w:hAnsiTheme="majorHAnsi" w:cs="Times New Roman"/>
              <w:color w:val="auto"/>
              <w:lang w:val="sr-Latn-RS"/>
            </w:rPr>
            <w:t>žaj</w:t>
          </w:r>
        </w:p>
        <w:p w14:paraId="400F01EA" w14:textId="77777777" w:rsidR="0039529F" w:rsidRDefault="005B1F5B">
          <w:pPr>
            <w:pStyle w:val="TOC1"/>
            <w:tabs>
              <w:tab w:val="left" w:pos="480"/>
              <w:tab w:val="right" w:leader="dot" w:pos="9889"/>
            </w:tabs>
            <w:rPr>
              <w:rFonts w:asciiTheme="minorHAnsi" w:eastAsiaTheme="minorEastAsia" w:hAnsiTheme="minorHAnsi" w:cstheme="minorBidi"/>
              <w:noProof/>
              <w:kern w:val="0"/>
              <w:sz w:val="22"/>
              <w:szCs w:val="22"/>
              <w:lang w:val="sr-Latn-RS" w:eastAsia="sr-Latn-RS"/>
            </w:rPr>
          </w:pPr>
          <w:r>
            <w:rPr>
              <w:b/>
              <w:bCs/>
              <w:noProof/>
            </w:rPr>
            <w:fldChar w:fldCharType="begin"/>
          </w:r>
          <w:r>
            <w:rPr>
              <w:b/>
              <w:bCs/>
              <w:noProof/>
            </w:rPr>
            <w:instrText xml:space="preserve"> TOC \o "1-3" \h \z \u </w:instrText>
          </w:r>
          <w:r>
            <w:rPr>
              <w:b/>
              <w:bCs/>
              <w:noProof/>
            </w:rPr>
            <w:fldChar w:fldCharType="separate"/>
          </w:r>
          <w:hyperlink w:anchor="_Toc21605370" w:history="1">
            <w:r w:rsidR="0039529F" w:rsidRPr="002F148F">
              <w:rPr>
                <w:rStyle w:val="Hyperlink"/>
                <w:rFonts w:eastAsiaTheme="majorEastAsia"/>
                <w:noProof/>
              </w:rPr>
              <w:t>1.</w:t>
            </w:r>
            <w:r w:rsidR="0039529F">
              <w:rPr>
                <w:rFonts w:asciiTheme="minorHAnsi" w:eastAsiaTheme="minorEastAsia" w:hAnsiTheme="minorHAnsi" w:cstheme="minorBidi"/>
                <w:noProof/>
                <w:kern w:val="0"/>
                <w:sz w:val="22"/>
                <w:szCs w:val="22"/>
                <w:lang w:val="sr-Latn-RS" w:eastAsia="sr-Latn-RS"/>
              </w:rPr>
              <w:tab/>
            </w:r>
            <w:r w:rsidR="0039529F" w:rsidRPr="002F148F">
              <w:rPr>
                <w:rStyle w:val="Hyperlink"/>
                <w:rFonts w:eastAsiaTheme="majorEastAsia"/>
                <w:noProof/>
              </w:rPr>
              <w:t>Uvod</w:t>
            </w:r>
            <w:r w:rsidR="0039529F">
              <w:rPr>
                <w:noProof/>
                <w:webHidden/>
              </w:rPr>
              <w:tab/>
            </w:r>
            <w:r w:rsidR="0039529F">
              <w:rPr>
                <w:noProof/>
                <w:webHidden/>
              </w:rPr>
              <w:fldChar w:fldCharType="begin"/>
            </w:r>
            <w:r w:rsidR="0039529F">
              <w:rPr>
                <w:noProof/>
                <w:webHidden/>
              </w:rPr>
              <w:instrText xml:space="preserve"> PAGEREF _Toc21605370 \h </w:instrText>
            </w:r>
            <w:r w:rsidR="0039529F">
              <w:rPr>
                <w:noProof/>
                <w:webHidden/>
              </w:rPr>
            </w:r>
            <w:r w:rsidR="0039529F">
              <w:rPr>
                <w:noProof/>
                <w:webHidden/>
              </w:rPr>
              <w:fldChar w:fldCharType="separate"/>
            </w:r>
            <w:r w:rsidR="0039529F">
              <w:rPr>
                <w:noProof/>
                <w:webHidden/>
              </w:rPr>
              <w:t>1</w:t>
            </w:r>
            <w:r w:rsidR="0039529F">
              <w:rPr>
                <w:noProof/>
                <w:webHidden/>
              </w:rPr>
              <w:fldChar w:fldCharType="end"/>
            </w:r>
          </w:hyperlink>
        </w:p>
        <w:p w14:paraId="1AC94933"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71" w:history="1">
            <w:r w:rsidRPr="002F148F">
              <w:rPr>
                <w:rStyle w:val="Hyperlink"/>
                <w:rFonts w:eastAsiaTheme="majorEastAsia"/>
                <w:noProof/>
              </w:rPr>
              <w:t>1.1.</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rPr>
              <w:t>Distribuirani sistemi</w:t>
            </w:r>
            <w:r>
              <w:rPr>
                <w:noProof/>
                <w:webHidden/>
              </w:rPr>
              <w:tab/>
            </w:r>
            <w:r>
              <w:rPr>
                <w:noProof/>
                <w:webHidden/>
              </w:rPr>
              <w:fldChar w:fldCharType="begin"/>
            </w:r>
            <w:r>
              <w:rPr>
                <w:noProof/>
                <w:webHidden/>
              </w:rPr>
              <w:instrText xml:space="preserve"> PAGEREF _Toc21605371 \h </w:instrText>
            </w:r>
            <w:r>
              <w:rPr>
                <w:noProof/>
                <w:webHidden/>
              </w:rPr>
            </w:r>
            <w:r>
              <w:rPr>
                <w:noProof/>
                <w:webHidden/>
              </w:rPr>
              <w:fldChar w:fldCharType="separate"/>
            </w:r>
            <w:r>
              <w:rPr>
                <w:noProof/>
                <w:webHidden/>
              </w:rPr>
              <w:t>1</w:t>
            </w:r>
            <w:r>
              <w:rPr>
                <w:noProof/>
                <w:webHidden/>
              </w:rPr>
              <w:fldChar w:fldCharType="end"/>
            </w:r>
          </w:hyperlink>
        </w:p>
        <w:p w14:paraId="3709DF2D"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72" w:history="1">
            <w:r w:rsidRPr="002F148F">
              <w:rPr>
                <w:rStyle w:val="Hyperlink"/>
                <w:rFonts w:eastAsiaTheme="majorEastAsia"/>
                <w:i/>
                <w:noProof/>
                <w:lang w:val="sr-Latn-RS"/>
              </w:rPr>
              <w:t>1.2.</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Apache Kafka</w:t>
            </w:r>
            <w:r>
              <w:rPr>
                <w:noProof/>
                <w:webHidden/>
              </w:rPr>
              <w:tab/>
            </w:r>
            <w:r>
              <w:rPr>
                <w:noProof/>
                <w:webHidden/>
              </w:rPr>
              <w:fldChar w:fldCharType="begin"/>
            </w:r>
            <w:r>
              <w:rPr>
                <w:noProof/>
                <w:webHidden/>
              </w:rPr>
              <w:instrText xml:space="preserve"> PAGEREF _Toc21605372 \h </w:instrText>
            </w:r>
            <w:r>
              <w:rPr>
                <w:noProof/>
                <w:webHidden/>
              </w:rPr>
            </w:r>
            <w:r>
              <w:rPr>
                <w:noProof/>
                <w:webHidden/>
              </w:rPr>
              <w:fldChar w:fldCharType="separate"/>
            </w:r>
            <w:r>
              <w:rPr>
                <w:noProof/>
                <w:webHidden/>
              </w:rPr>
              <w:t>3</w:t>
            </w:r>
            <w:r>
              <w:rPr>
                <w:noProof/>
                <w:webHidden/>
              </w:rPr>
              <w:fldChar w:fldCharType="end"/>
            </w:r>
          </w:hyperlink>
        </w:p>
        <w:p w14:paraId="10C39D4A" w14:textId="77777777" w:rsidR="0039529F" w:rsidRDefault="0039529F">
          <w:pPr>
            <w:pStyle w:val="TOC3"/>
            <w:tabs>
              <w:tab w:val="left" w:pos="1320"/>
              <w:tab w:val="right" w:leader="dot" w:pos="9889"/>
            </w:tabs>
            <w:rPr>
              <w:rFonts w:asciiTheme="minorHAnsi" w:eastAsiaTheme="minorEastAsia" w:hAnsiTheme="minorHAnsi" w:cstheme="minorBidi"/>
              <w:noProof/>
              <w:kern w:val="0"/>
              <w:sz w:val="22"/>
              <w:szCs w:val="22"/>
              <w:lang w:val="sr-Latn-RS" w:eastAsia="sr-Latn-RS"/>
            </w:rPr>
          </w:pPr>
          <w:hyperlink w:anchor="_Toc21605373" w:history="1">
            <w:r w:rsidRPr="002F148F">
              <w:rPr>
                <w:rStyle w:val="Hyperlink"/>
                <w:rFonts w:eastAsiaTheme="majorEastAsia"/>
                <w:noProof/>
                <w:lang w:val="sr-Latn-RS"/>
              </w:rPr>
              <w:t>1.2.1.</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Kafka teme i particije</w:t>
            </w:r>
            <w:r>
              <w:rPr>
                <w:noProof/>
                <w:webHidden/>
              </w:rPr>
              <w:tab/>
            </w:r>
            <w:r>
              <w:rPr>
                <w:noProof/>
                <w:webHidden/>
              </w:rPr>
              <w:fldChar w:fldCharType="begin"/>
            </w:r>
            <w:r>
              <w:rPr>
                <w:noProof/>
                <w:webHidden/>
              </w:rPr>
              <w:instrText xml:space="preserve"> PAGEREF _Toc21605373 \h </w:instrText>
            </w:r>
            <w:r>
              <w:rPr>
                <w:noProof/>
                <w:webHidden/>
              </w:rPr>
            </w:r>
            <w:r>
              <w:rPr>
                <w:noProof/>
                <w:webHidden/>
              </w:rPr>
              <w:fldChar w:fldCharType="separate"/>
            </w:r>
            <w:r>
              <w:rPr>
                <w:noProof/>
                <w:webHidden/>
              </w:rPr>
              <w:t>3</w:t>
            </w:r>
            <w:r>
              <w:rPr>
                <w:noProof/>
                <w:webHidden/>
              </w:rPr>
              <w:fldChar w:fldCharType="end"/>
            </w:r>
          </w:hyperlink>
        </w:p>
        <w:p w14:paraId="3B75CE7D" w14:textId="77777777" w:rsidR="0039529F" w:rsidRDefault="0039529F">
          <w:pPr>
            <w:pStyle w:val="TOC3"/>
            <w:tabs>
              <w:tab w:val="left" w:pos="1320"/>
              <w:tab w:val="right" w:leader="dot" w:pos="9889"/>
            </w:tabs>
            <w:rPr>
              <w:rFonts w:asciiTheme="minorHAnsi" w:eastAsiaTheme="minorEastAsia" w:hAnsiTheme="minorHAnsi" w:cstheme="minorBidi"/>
              <w:noProof/>
              <w:kern w:val="0"/>
              <w:sz w:val="22"/>
              <w:szCs w:val="22"/>
              <w:lang w:val="sr-Latn-RS" w:eastAsia="sr-Latn-RS"/>
            </w:rPr>
          </w:pPr>
          <w:hyperlink w:anchor="_Toc21605374" w:history="1">
            <w:r w:rsidRPr="002F148F">
              <w:rPr>
                <w:rStyle w:val="Hyperlink"/>
                <w:rFonts w:eastAsiaTheme="majorEastAsia"/>
                <w:i/>
                <w:noProof/>
                <w:lang w:val="sr-Latn-RS"/>
              </w:rPr>
              <w:t>1.2.2.</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 xml:space="preserve">Kafka </w:t>
            </w:r>
            <w:r w:rsidRPr="002F148F">
              <w:rPr>
                <w:rStyle w:val="Hyperlink"/>
                <w:rFonts w:eastAsiaTheme="majorEastAsia"/>
                <w:noProof/>
                <w:lang w:val="sr-Latn-RS"/>
              </w:rPr>
              <w:t>proizvođač</w:t>
            </w:r>
            <w:r>
              <w:rPr>
                <w:noProof/>
                <w:webHidden/>
              </w:rPr>
              <w:tab/>
            </w:r>
            <w:r>
              <w:rPr>
                <w:noProof/>
                <w:webHidden/>
              </w:rPr>
              <w:fldChar w:fldCharType="begin"/>
            </w:r>
            <w:r>
              <w:rPr>
                <w:noProof/>
                <w:webHidden/>
              </w:rPr>
              <w:instrText xml:space="preserve"> PAGEREF _Toc21605374 \h </w:instrText>
            </w:r>
            <w:r>
              <w:rPr>
                <w:noProof/>
                <w:webHidden/>
              </w:rPr>
            </w:r>
            <w:r>
              <w:rPr>
                <w:noProof/>
                <w:webHidden/>
              </w:rPr>
              <w:fldChar w:fldCharType="separate"/>
            </w:r>
            <w:r>
              <w:rPr>
                <w:noProof/>
                <w:webHidden/>
              </w:rPr>
              <w:t>4</w:t>
            </w:r>
            <w:r>
              <w:rPr>
                <w:noProof/>
                <w:webHidden/>
              </w:rPr>
              <w:fldChar w:fldCharType="end"/>
            </w:r>
          </w:hyperlink>
        </w:p>
        <w:p w14:paraId="317F6A80" w14:textId="77777777" w:rsidR="0039529F" w:rsidRDefault="0039529F">
          <w:pPr>
            <w:pStyle w:val="TOC3"/>
            <w:tabs>
              <w:tab w:val="left" w:pos="1320"/>
              <w:tab w:val="right" w:leader="dot" w:pos="9889"/>
            </w:tabs>
            <w:rPr>
              <w:rFonts w:asciiTheme="minorHAnsi" w:eastAsiaTheme="minorEastAsia" w:hAnsiTheme="minorHAnsi" w:cstheme="minorBidi"/>
              <w:noProof/>
              <w:kern w:val="0"/>
              <w:sz w:val="22"/>
              <w:szCs w:val="22"/>
              <w:lang w:val="sr-Latn-RS" w:eastAsia="sr-Latn-RS"/>
            </w:rPr>
          </w:pPr>
          <w:hyperlink w:anchor="_Toc21605375" w:history="1">
            <w:r w:rsidRPr="002F148F">
              <w:rPr>
                <w:rStyle w:val="Hyperlink"/>
                <w:rFonts w:eastAsiaTheme="majorEastAsia"/>
                <w:i/>
                <w:noProof/>
                <w:lang w:val="sr-Latn-RS"/>
              </w:rPr>
              <w:t>1.2.3.</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 xml:space="preserve">Kafka </w:t>
            </w:r>
            <w:r w:rsidRPr="002F148F">
              <w:rPr>
                <w:rStyle w:val="Hyperlink"/>
                <w:rFonts w:eastAsiaTheme="majorEastAsia"/>
                <w:noProof/>
                <w:lang w:val="sr-Latn-RS"/>
              </w:rPr>
              <w:t>potrošač</w:t>
            </w:r>
            <w:r>
              <w:rPr>
                <w:noProof/>
                <w:webHidden/>
              </w:rPr>
              <w:tab/>
            </w:r>
            <w:r>
              <w:rPr>
                <w:noProof/>
                <w:webHidden/>
              </w:rPr>
              <w:fldChar w:fldCharType="begin"/>
            </w:r>
            <w:r>
              <w:rPr>
                <w:noProof/>
                <w:webHidden/>
              </w:rPr>
              <w:instrText xml:space="preserve"> PAGEREF _Toc21605375 \h </w:instrText>
            </w:r>
            <w:r>
              <w:rPr>
                <w:noProof/>
                <w:webHidden/>
              </w:rPr>
            </w:r>
            <w:r>
              <w:rPr>
                <w:noProof/>
                <w:webHidden/>
              </w:rPr>
              <w:fldChar w:fldCharType="separate"/>
            </w:r>
            <w:r>
              <w:rPr>
                <w:noProof/>
                <w:webHidden/>
              </w:rPr>
              <w:t>4</w:t>
            </w:r>
            <w:r>
              <w:rPr>
                <w:noProof/>
                <w:webHidden/>
              </w:rPr>
              <w:fldChar w:fldCharType="end"/>
            </w:r>
          </w:hyperlink>
        </w:p>
        <w:p w14:paraId="00258938" w14:textId="77777777" w:rsidR="0039529F" w:rsidRDefault="0039529F">
          <w:pPr>
            <w:pStyle w:val="TOC3"/>
            <w:tabs>
              <w:tab w:val="left" w:pos="1320"/>
              <w:tab w:val="right" w:leader="dot" w:pos="9889"/>
            </w:tabs>
            <w:rPr>
              <w:rFonts w:asciiTheme="minorHAnsi" w:eastAsiaTheme="minorEastAsia" w:hAnsiTheme="minorHAnsi" w:cstheme="minorBidi"/>
              <w:noProof/>
              <w:kern w:val="0"/>
              <w:sz w:val="22"/>
              <w:szCs w:val="22"/>
              <w:lang w:val="sr-Latn-RS" w:eastAsia="sr-Latn-RS"/>
            </w:rPr>
          </w:pPr>
          <w:hyperlink w:anchor="_Toc21605376" w:history="1">
            <w:r w:rsidRPr="002F148F">
              <w:rPr>
                <w:rStyle w:val="Hyperlink"/>
                <w:rFonts w:eastAsiaTheme="majorEastAsia"/>
                <w:noProof/>
                <w:lang w:val="sr-Latn-RS"/>
              </w:rPr>
              <w:t>1.2.4.</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 xml:space="preserve">Kafka </w:t>
            </w:r>
            <w:r w:rsidRPr="002F148F">
              <w:rPr>
                <w:rStyle w:val="Hyperlink"/>
                <w:rFonts w:eastAsiaTheme="majorEastAsia"/>
                <w:noProof/>
                <w:lang w:val="sr-Latn-RS"/>
              </w:rPr>
              <w:t>grupe potrošača</w:t>
            </w:r>
            <w:r>
              <w:rPr>
                <w:noProof/>
                <w:webHidden/>
              </w:rPr>
              <w:tab/>
            </w:r>
            <w:r>
              <w:rPr>
                <w:noProof/>
                <w:webHidden/>
              </w:rPr>
              <w:fldChar w:fldCharType="begin"/>
            </w:r>
            <w:r>
              <w:rPr>
                <w:noProof/>
                <w:webHidden/>
              </w:rPr>
              <w:instrText xml:space="preserve"> PAGEREF _Toc21605376 \h </w:instrText>
            </w:r>
            <w:r>
              <w:rPr>
                <w:noProof/>
                <w:webHidden/>
              </w:rPr>
            </w:r>
            <w:r>
              <w:rPr>
                <w:noProof/>
                <w:webHidden/>
              </w:rPr>
              <w:fldChar w:fldCharType="separate"/>
            </w:r>
            <w:r>
              <w:rPr>
                <w:noProof/>
                <w:webHidden/>
              </w:rPr>
              <w:t>4</w:t>
            </w:r>
            <w:r>
              <w:rPr>
                <w:noProof/>
                <w:webHidden/>
              </w:rPr>
              <w:fldChar w:fldCharType="end"/>
            </w:r>
          </w:hyperlink>
        </w:p>
        <w:p w14:paraId="3B0DDF38" w14:textId="77777777" w:rsidR="0039529F" w:rsidRDefault="0039529F">
          <w:pPr>
            <w:pStyle w:val="TOC3"/>
            <w:tabs>
              <w:tab w:val="left" w:pos="1320"/>
              <w:tab w:val="right" w:leader="dot" w:pos="9889"/>
            </w:tabs>
            <w:rPr>
              <w:rFonts w:asciiTheme="minorHAnsi" w:eastAsiaTheme="minorEastAsia" w:hAnsiTheme="minorHAnsi" w:cstheme="minorBidi"/>
              <w:noProof/>
              <w:kern w:val="0"/>
              <w:sz w:val="22"/>
              <w:szCs w:val="22"/>
              <w:lang w:val="sr-Latn-RS" w:eastAsia="sr-Latn-RS"/>
            </w:rPr>
          </w:pPr>
          <w:hyperlink w:anchor="_Toc21605377" w:history="1">
            <w:r w:rsidRPr="002F148F">
              <w:rPr>
                <w:rStyle w:val="Hyperlink"/>
                <w:rFonts w:eastAsiaTheme="majorEastAsia"/>
                <w:i/>
                <w:noProof/>
                <w:lang w:val="sr-Latn-RS"/>
              </w:rPr>
              <w:t>1.2.5.</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 xml:space="preserve">Kafka </w:t>
            </w:r>
            <w:r w:rsidRPr="002F148F">
              <w:rPr>
                <w:rStyle w:val="Hyperlink"/>
                <w:rFonts w:eastAsiaTheme="majorEastAsia"/>
                <w:noProof/>
                <w:lang w:val="sr-Latn-RS"/>
              </w:rPr>
              <w:t>posrednik</w:t>
            </w:r>
            <w:r>
              <w:rPr>
                <w:noProof/>
                <w:webHidden/>
              </w:rPr>
              <w:tab/>
            </w:r>
            <w:r>
              <w:rPr>
                <w:noProof/>
                <w:webHidden/>
              </w:rPr>
              <w:fldChar w:fldCharType="begin"/>
            </w:r>
            <w:r>
              <w:rPr>
                <w:noProof/>
                <w:webHidden/>
              </w:rPr>
              <w:instrText xml:space="preserve"> PAGEREF _Toc21605377 \h </w:instrText>
            </w:r>
            <w:r>
              <w:rPr>
                <w:noProof/>
                <w:webHidden/>
              </w:rPr>
            </w:r>
            <w:r>
              <w:rPr>
                <w:noProof/>
                <w:webHidden/>
              </w:rPr>
              <w:fldChar w:fldCharType="separate"/>
            </w:r>
            <w:r>
              <w:rPr>
                <w:noProof/>
                <w:webHidden/>
              </w:rPr>
              <w:t>5</w:t>
            </w:r>
            <w:r>
              <w:rPr>
                <w:noProof/>
                <w:webHidden/>
              </w:rPr>
              <w:fldChar w:fldCharType="end"/>
            </w:r>
          </w:hyperlink>
        </w:p>
        <w:p w14:paraId="1E3931D4" w14:textId="77777777" w:rsidR="0039529F" w:rsidRDefault="0039529F">
          <w:pPr>
            <w:pStyle w:val="TOC3"/>
            <w:tabs>
              <w:tab w:val="left" w:pos="1320"/>
              <w:tab w:val="right" w:leader="dot" w:pos="9889"/>
            </w:tabs>
            <w:rPr>
              <w:rFonts w:asciiTheme="minorHAnsi" w:eastAsiaTheme="minorEastAsia" w:hAnsiTheme="minorHAnsi" w:cstheme="minorBidi"/>
              <w:noProof/>
              <w:kern w:val="0"/>
              <w:sz w:val="22"/>
              <w:szCs w:val="22"/>
              <w:lang w:val="sr-Latn-RS" w:eastAsia="sr-Latn-RS"/>
            </w:rPr>
          </w:pPr>
          <w:hyperlink w:anchor="_Toc21605378" w:history="1">
            <w:r w:rsidRPr="002F148F">
              <w:rPr>
                <w:rStyle w:val="Hyperlink"/>
                <w:rFonts w:eastAsiaTheme="majorEastAsia"/>
                <w:i/>
                <w:noProof/>
                <w:lang w:val="sr-Latn-RS"/>
              </w:rPr>
              <w:t>1.2.6.</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 xml:space="preserve">Kafka </w:t>
            </w:r>
            <w:r w:rsidRPr="002F148F">
              <w:rPr>
                <w:rStyle w:val="Hyperlink"/>
                <w:rFonts w:eastAsiaTheme="majorEastAsia"/>
                <w:noProof/>
                <w:lang w:val="sr-Latn-RS"/>
              </w:rPr>
              <w:t>klaster</w:t>
            </w:r>
            <w:r>
              <w:rPr>
                <w:noProof/>
                <w:webHidden/>
              </w:rPr>
              <w:tab/>
            </w:r>
            <w:r>
              <w:rPr>
                <w:noProof/>
                <w:webHidden/>
              </w:rPr>
              <w:fldChar w:fldCharType="begin"/>
            </w:r>
            <w:r>
              <w:rPr>
                <w:noProof/>
                <w:webHidden/>
              </w:rPr>
              <w:instrText xml:space="preserve"> PAGEREF _Toc21605378 \h </w:instrText>
            </w:r>
            <w:r>
              <w:rPr>
                <w:noProof/>
                <w:webHidden/>
              </w:rPr>
            </w:r>
            <w:r>
              <w:rPr>
                <w:noProof/>
                <w:webHidden/>
              </w:rPr>
              <w:fldChar w:fldCharType="separate"/>
            </w:r>
            <w:r>
              <w:rPr>
                <w:noProof/>
                <w:webHidden/>
              </w:rPr>
              <w:t>5</w:t>
            </w:r>
            <w:r>
              <w:rPr>
                <w:noProof/>
                <w:webHidden/>
              </w:rPr>
              <w:fldChar w:fldCharType="end"/>
            </w:r>
          </w:hyperlink>
        </w:p>
        <w:p w14:paraId="133942A6" w14:textId="77777777" w:rsidR="0039529F" w:rsidRDefault="0039529F">
          <w:pPr>
            <w:pStyle w:val="TOC1"/>
            <w:tabs>
              <w:tab w:val="left" w:pos="480"/>
              <w:tab w:val="right" w:leader="dot" w:pos="9889"/>
            </w:tabs>
            <w:rPr>
              <w:rFonts w:asciiTheme="minorHAnsi" w:eastAsiaTheme="minorEastAsia" w:hAnsiTheme="minorHAnsi" w:cstheme="minorBidi"/>
              <w:noProof/>
              <w:kern w:val="0"/>
              <w:sz w:val="22"/>
              <w:szCs w:val="22"/>
              <w:lang w:val="sr-Latn-RS" w:eastAsia="sr-Latn-RS"/>
            </w:rPr>
          </w:pPr>
          <w:hyperlink w:anchor="_Toc21605379" w:history="1">
            <w:r w:rsidRPr="002F148F">
              <w:rPr>
                <w:rStyle w:val="Hyperlink"/>
                <w:rFonts w:eastAsiaTheme="majorEastAsia"/>
                <w:noProof/>
                <w:lang w:val="sr-Latn-RS"/>
              </w:rPr>
              <w:t>2.</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Teorijske osnove</w:t>
            </w:r>
            <w:r>
              <w:rPr>
                <w:noProof/>
                <w:webHidden/>
              </w:rPr>
              <w:tab/>
            </w:r>
            <w:r>
              <w:rPr>
                <w:noProof/>
                <w:webHidden/>
              </w:rPr>
              <w:fldChar w:fldCharType="begin"/>
            </w:r>
            <w:r>
              <w:rPr>
                <w:noProof/>
                <w:webHidden/>
              </w:rPr>
              <w:instrText xml:space="preserve"> PAGEREF _Toc21605379 \h </w:instrText>
            </w:r>
            <w:r>
              <w:rPr>
                <w:noProof/>
                <w:webHidden/>
              </w:rPr>
            </w:r>
            <w:r>
              <w:rPr>
                <w:noProof/>
                <w:webHidden/>
              </w:rPr>
              <w:fldChar w:fldCharType="separate"/>
            </w:r>
            <w:r>
              <w:rPr>
                <w:noProof/>
                <w:webHidden/>
              </w:rPr>
              <w:t>6</w:t>
            </w:r>
            <w:r>
              <w:rPr>
                <w:noProof/>
                <w:webHidden/>
              </w:rPr>
              <w:fldChar w:fldCharType="end"/>
            </w:r>
          </w:hyperlink>
        </w:p>
        <w:p w14:paraId="16BE895D"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80" w:history="1">
            <w:r w:rsidRPr="002F148F">
              <w:rPr>
                <w:rStyle w:val="Hyperlink"/>
                <w:rFonts w:eastAsiaTheme="majorEastAsia"/>
                <w:noProof/>
                <w:lang w:val="sr-Latn-RS"/>
              </w:rPr>
              <w:t>2.1.</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Replikacioni servis</w:t>
            </w:r>
            <w:r>
              <w:rPr>
                <w:noProof/>
                <w:webHidden/>
              </w:rPr>
              <w:tab/>
            </w:r>
            <w:r>
              <w:rPr>
                <w:noProof/>
                <w:webHidden/>
              </w:rPr>
              <w:fldChar w:fldCharType="begin"/>
            </w:r>
            <w:r>
              <w:rPr>
                <w:noProof/>
                <w:webHidden/>
              </w:rPr>
              <w:instrText xml:space="preserve"> PAGEREF _Toc21605380 \h </w:instrText>
            </w:r>
            <w:r>
              <w:rPr>
                <w:noProof/>
                <w:webHidden/>
              </w:rPr>
            </w:r>
            <w:r>
              <w:rPr>
                <w:noProof/>
                <w:webHidden/>
              </w:rPr>
              <w:fldChar w:fldCharType="separate"/>
            </w:r>
            <w:r>
              <w:rPr>
                <w:noProof/>
                <w:webHidden/>
              </w:rPr>
              <w:t>6</w:t>
            </w:r>
            <w:r>
              <w:rPr>
                <w:noProof/>
                <w:webHidden/>
              </w:rPr>
              <w:fldChar w:fldCharType="end"/>
            </w:r>
          </w:hyperlink>
        </w:p>
        <w:p w14:paraId="26A86AF6"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81" w:history="1">
            <w:r w:rsidRPr="002F148F">
              <w:rPr>
                <w:rStyle w:val="Hyperlink"/>
                <w:rFonts w:eastAsiaTheme="majorEastAsia"/>
                <w:i/>
                <w:noProof/>
                <w:lang w:val="sr-Latn-RS"/>
              </w:rPr>
              <w:t>2.2.</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Failover</w:t>
            </w:r>
            <w:r>
              <w:rPr>
                <w:noProof/>
                <w:webHidden/>
              </w:rPr>
              <w:tab/>
            </w:r>
            <w:r>
              <w:rPr>
                <w:noProof/>
                <w:webHidden/>
              </w:rPr>
              <w:fldChar w:fldCharType="begin"/>
            </w:r>
            <w:r>
              <w:rPr>
                <w:noProof/>
                <w:webHidden/>
              </w:rPr>
              <w:instrText xml:space="preserve"> PAGEREF _Toc21605381 \h </w:instrText>
            </w:r>
            <w:r>
              <w:rPr>
                <w:noProof/>
                <w:webHidden/>
              </w:rPr>
            </w:r>
            <w:r>
              <w:rPr>
                <w:noProof/>
                <w:webHidden/>
              </w:rPr>
              <w:fldChar w:fldCharType="separate"/>
            </w:r>
            <w:r>
              <w:rPr>
                <w:noProof/>
                <w:webHidden/>
              </w:rPr>
              <w:t>6</w:t>
            </w:r>
            <w:r>
              <w:rPr>
                <w:noProof/>
                <w:webHidden/>
              </w:rPr>
              <w:fldChar w:fldCharType="end"/>
            </w:r>
          </w:hyperlink>
        </w:p>
        <w:p w14:paraId="261C1F5C" w14:textId="77777777" w:rsidR="0039529F" w:rsidRDefault="0039529F">
          <w:pPr>
            <w:pStyle w:val="TOC1"/>
            <w:tabs>
              <w:tab w:val="left" w:pos="480"/>
              <w:tab w:val="right" w:leader="dot" w:pos="9889"/>
            </w:tabs>
            <w:rPr>
              <w:rFonts w:asciiTheme="minorHAnsi" w:eastAsiaTheme="minorEastAsia" w:hAnsiTheme="minorHAnsi" w:cstheme="minorBidi"/>
              <w:noProof/>
              <w:kern w:val="0"/>
              <w:sz w:val="22"/>
              <w:szCs w:val="22"/>
              <w:lang w:val="sr-Latn-RS" w:eastAsia="sr-Latn-RS"/>
            </w:rPr>
          </w:pPr>
          <w:hyperlink w:anchor="_Toc21605382" w:history="1">
            <w:r w:rsidRPr="002F148F">
              <w:rPr>
                <w:rStyle w:val="Hyperlink"/>
                <w:rFonts w:eastAsiaTheme="majorEastAsia"/>
                <w:noProof/>
                <w:lang w:val="sr-Latn-RS"/>
              </w:rPr>
              <w:t>3.</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Opis korišćenih tehnologija i alata</w:t>
            </w:r>
            <w:r>
              <w:rPr>
                <w:noProof/>
                <w:webHidden/>
              </w:rPr>
              <w:tab/>
            </w:r>
            <w:r>
              <w:rPr>
                <w:noProof/>
                <w:webHidden/>
              </w:rPr>
              <w:fldChar w:fldCharType="begin"/>
            </w:r>
            <w:r>
              <w:rPr>
                <w:noProof/>
                <w:webHidden/>
              </w:rPr>
              <w:instrText xml:space="preserve"> PAGEREF _Toc21605382 \h </w:instrText>
            </w:r>
            <w:r>
              <w:rPr>
                <w:noProof/>
                <w:webHidden/>
              </w:rPr>
            </w:r>
            <w:r>
              <w:rPr>
                <w:noProof/>
                <w:webHidden/>
              </w:rPr>
              <w:fldChar w:fldCharType="separate"/>
            </w:r>
            <w:r>
              <w:rPr>
                <w:noProof/>
                <w:webHidden/>
              </w:rPr>
              <w:t>7</w:t>
            </w:r>
            <w:r>
              <w:rPr>
                <w:noProof/>
                <w:webHidden/>
              </w:rPr>
              <w:fldChar w:fldCharType="end"/>
            </w:r>
          </w:hyperlink>
        </w:p>
        <w:p w14:paraId="1FEBC48C"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83" w:history="1">
            <w:r w:rsidRPr="002F148F">
              <w:rPr>
                <w:rStyle w:val="Hyperlink"/>
                <w:rFonts w:eastAsiaTheme="majorEastAsia"/>
                <w:i/>
                <w:noProof/>
                <w:lang w:val="sr-Latn-RS"/>
              </w:rPr>
              <w:t>3.1.</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.NET framework</w:t>
            </w:r>
            <w:r>
              <w:rPr>
                <w:noProof/>
                <w:webHidden/>
              </w:rPr>
              <w:tab/>
            </w:r>
            <w:r>
              <w:rPr>
                <w:noProof/>
                <w:webHidden/>
              </w:rPr>
              <w:fldChar w:fldCharType="begin"/>
            </w:r>
            <w:r>
              <w:rPr>
                <w:noProof/>
                <w:webHidden/>
              </w:rPr>
              <w:instrText xml:space="preserve"> PAGEREF _Toc21605383 \h </w:instrText>
            </w:r>
            <w:r>
              <w:rPr>
                <w:noProof/>
                <w:webHidden/>
              </w:rPr>
            </w:r>
            <w:r>
              <w:rPr>
                <w:noProof/>
                <w:webHidden/>
              </w:rPr>
              <w:fldChar w:fldCharType="separate"/>
            </w:r>
            <w:r>
              <w:rPr>
                <w:noProof/>
                <w:webHidden/>
              </w:rPr>
              <w:t>7</w:t>
            </w:r>
            <w:r>
              <w:rPr>
                <w:noProof/>
                <w:webHidden/>
              </w:rPr>
              <w:fldChar w:fldCharType="end"/>
            </w:r>
          </w:hyperlink>
        </w:p>
        <w:p w14:paraId="32DFE436"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84" w:history="1">
            <w:r w:rsidRPr="002F148F">
              <w:rPr>
                <w:rStyle w:val="Hyperlink"/>
                <w:rFonts w:eastAsiaTheme="majorEastAsia"/>
                <w:noProof/>
                <w:lang w:val="sr-Latn-RS"/>
              </w:rPr>
              <w:t>3.2.</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C# programski jezik</w:t>
            </w:r>
            <w:r>
              <w:rPr>
                <w:noProof/>
                <w:webHidden/>
              </w:rPr>
              <w:tab/>
            </w:r>
            <w:r>
              <w:rPr>
                <w:noProof/>
                <w:webHidden/>
              </w:rPr>
              <w:fldChar w:fldCharType="begin"/>
            </w:r>
            <w:r>
              <w:rPr>
                <w:noProof/>
                <w:webHidden/>
              </w:rPr>
              <w:instrText xml:space="preserve"> PAGEREF _Toc21605384 \h </w:instrText>
            </w:r>
            <w:r>
              <w:rPr>
                <w:noProof/>
                <w:webHidden/>
              </w:rPr>
            </w:r>
            <w:r>
              <w:rPr>
                <w:noProof/>
                <w:webHidden/>
              </w:rPr>
              <w:fldChar w:fldCharType="separate"/>
            </w:r>
            <w:r>
              <w:rPr>
                <w:noProof/>
                <w:webHidden/>
              </w:rPr>
              <w:t>7</w:t>
            </w:r>
            <w:r>
              <w:rPr>
                <w:noProof/>
                <w:webHidden/>
              </w:rPr>
              <w:fldChar w:fldCharType="end"/>
            </w:r>
          </w:hyperlink>
        </w:p>
        <w:p w14:paraId="5242ABAE"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85" w:history="1">
            <w:r w:rsidRPr="002F148F">
              <w:rPr>
                <w:rStyle w:val="Hyperlink"/>
                <w:rFonts w:eastAsiaTheme="majorEastAsia"/>
                <w:i/>
                <w:noProof/>
                <w:lang w:val="sr-Latn-RS"/>
              </w:rPr>
              <w:t>3.3.</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Microsoft Visual Studio</w:t>
            </w:r>
            <w:r>
              <w:rPr>
                <w:noProof/>
                <w:webHidden/>
              </w:rPr>
              <w:tab/>
            </w:r>
            <w:r>
              <w:rPr>
                <w:noProof/>
                <w:webHidden/>
              </w:rPr>
              <w:fldChar w:fldCharType="begin"/>
            </w:r>
            <w:r>
              <w:rPr>
                <w:noProof/>
                <w:webHidden/>
              </w:rPr>
              <w:instrText xml:space="preserve"> PAGEREF _Toc21605385 \h </w:instrText>
            </w:r>
            <w:r>
              <w:rPr>
                <w:noProof/>
                <w:webHidden/>
              </w:rPr>
            </w:r>
            <w:r>
              <w:rPr>
                <w:noProof/>
                <w:webHidden/>
              </w:rPr>
              <w:fldChar w:fldCharType="separate"/>
            </w:r>
            <w:r>
              <w:rPr>
                <w:noProof/>
                <w:webHidden/>
              </w:rPr>
              <w:t>7</w:t>
            </w:r>
            <w:r>
              <w:rPr>
                <w:noProof/>
                <w:webHidden/>
              </w:rPr>
              <w:fldChar w:fldCharType="end"/>
            </w:r>
          </w:hyperlink>
        </w:p>
        <w:p w14:paraId="62C117A9"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86" w:history="1">
            <w:r w:rsidRPr="002F148F">
              <w:rPr>
                <w:rStyle w:val="Hyperlink"/>
                <w:rFonts w:eastAsiaTheme="majorEastAsia"/>
                <w:i/>
                <w:noProof/>
                <w:lang w:val="sr-Latn-RS"/>
              </w:rPr>
              <w:t>3.4.</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NUnit</w:t>
            </w:r>
            <w:r>
              <w:rPr>
                <w:noProof/>
                <w:webHidden/>
              </w:rPr>
              <w:tab/>
            </w:r>
            <w:r>
              <w:rPr>
                <w:noProof/>
                <w:webHidden/>
              </w:rPr>
              <w:fldChar w:fldCharType="begin"/>
            </w:r>
            <w:r>
              <w:rPr>
                <w:noProof/>
                <w:webHidden/>
              </w:rPr>
              <w:instrText xml:space="preserve"> PAGEREF _Toc21605386 \h </w:instrText>
            </w:r>
            <w:r>
              <w:rPr>
                <w:noProof/>
                <w:webHidden/>
              </w:rPr>
            </w:r>
            <w:r>
              <w:rPr>
                <w:noProof/>
                <w:webHidden/>
              </w:rPr>
              <w:fldChar w:fldCharType="separate"/>
            </w:r>
            <w:r>
              <w:rPr>
                <w:noProof/>
                <w:webHidden/>
              </w:rPr>
              <w:t>8</w:t>
            </w:r>
            <w:r>
              <w:rPr>
                <w:noProof/>
                <w:webHidden/>
              </w:rPr>
              <w:fldChar w:fldCharType="end"/>
            </w:r>
          </w:hyperlink>
        </w:p>
        <w:p w14:paraId="24B5AC5A"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87" w:history="1">
            <w:r w:rsidRPr="002F148F">
              <w:rPr>
                <w:rStyle w:val="Hyperlink"/>
                <w:rFonts w:eastAsiaTheme="majorEastAsia"/>
                <w:i/>
                <w:noProof/>
                <w:lang w:val="sr-Latn-RS"/>
              </w:rPr>
              <w:t>3.5.</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Open Cover</w:t>
            </w:r>
            <w:r>
              <w:rPr>
                <w:noProof/>
                <w:webHidden/>
              </w:rPr>
              <w:tab/>
            </w:r>
            <w:r>
              <w:rPr>
                <w:noProof/>
                <w:webHidden/>
              </w:rPr>
              <w:fldChar w:fldCharType="begin"/>
            </w:r>
            <w:r>
              <w:rPr>
                <w:noProof/>
                <w:webHidden/>
              </w:rPr>
              <w:instrText xml:space="preserve"> PAGEREF _Toc21605387 \h </w:instrText>
            </w:r>
            <w:r>
              <w:rPr>
                <w:noProof/>
                <w:webHidden/>
              </w:rPr>
            </w:r>
            <w:r>
              <w:rPr>
                <w:noProof/>
                <w:webHidden/>
              </w:rPr>
              <w:fldChar w:fldCharType="separate"/>
            </w:r>
            <w:r>
              <w:rPr>
                <w:noProof/>
                <w:webHidden/>
              </w:rPr>
              <w:t>8</w:t>
            </w:r>
            <w:r>
              <w:rPr>
                <w:noProof/>
                <w:webHidden/>
              </w:rPr>
              <w:fldChar w:fldCharType="end"/>
            </w:r>
          </w:hyperlink>
        </w:p>
        <w:p w14:paraId="68A1B922"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88" w:history="1">
            <w:r w:rsidRPr="002F148F">
              <w:rPr>
                <w:rStyle w:val="Hyperlink"/>
                <w:rFonts w:eastAsiaTheme="majorEastAsia"/>
                <w:noProof/>
                <w:lang w:val="sr-Latn-RS"/>
              </w:rPr>
              <w:t>3.6.</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Windows Communication Foundation</w:t>
            </w:r>
            <w:r w:rsidRPr="002F148F">
              <w:rPr>
                <w:rStyle w:val="Hyperlink"/>
                <w:rFonts w:eastAsiaTheme="majorEastAsia"/>
                <w:noProof/>
                <w:lang w:val="sr-Latn-RS"/>
              </w:rPr>
              <w:t xml:space="preserve"> (WCF)</w:t>
            </w:r>
            <w:r>
              <w:rPr>
                <w:noProof/>
                <w:webHidden/>
              </w:rPr>
              <w:tab/>
            </w:r>
            <w:r>
              <w:rPr>
                <w:noProof/>
                <w:webHidden/>
              </w:rPr>
              <w:fldChar w:fldCharType="begin"/>
            </w:r>
            <w:r>
              <w:rPr>
                <w:noProof/>
                <w:webHidden/>
              </w:rPr>
              <w:instrText xml:space="preserve"> PAGEREF _Toc21605388 \h </w:instrText>
            </w:r>
            <w:r>
              <w:rPr>
                <w:noProof/>
                <w:webHidden/>
              </w:rPr>
            </w:r>
            <w:r>
              <w:rPr>
                <w:noProof/>
                <w:webHidden/>
              </w:rPr>
              <w:fldChar w:fldCharType="separate"/>
            </w:r>
            <w:r>
              <w:rPr>
                <w:noProof/>
                <w:webHidden/>
              </w:rPr>
              <w:t>8</w:t>
            </w:r>
            <w:r>
              <w:rPr>
                <w:noProof/>
                <w:webHidden/>
              </w:rPr>
              <w:fldChar w:fldCharType="end"/>
            </w:r>
          </w:hyperlink>
        </w:p>
        <w:p w14:paraId="1F482F49"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89" w:history="1">
            <w:r w:rsidRPr="002F148F">
              <w:rPr>
                <w:rStyle w:val="Hyperlink"/>
                <w:rFonts w:eastAsiaTheme="majorEastAsia"/>
                <w:noProof/>
                <w:lang w:val="sr-Latn-RS"/>
              </w:rPr>
              <w:t>3.7.</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Generički tipovi podataka</w:t>
            </w:r>
            <w:r>
              <w:rPr>
                <w:noProof/>
                <w:webHidden/>
              </w:rPr>
              <w:tab/>
            </w:r>
            <w:r>
              <w:rPr>
                <w:noProof/>
                <w:webHidden/>
              </w:rPr>
              <w:fldChar w:fldCharType="begin"/>
            </w:r>
            <w:r>
              <w:rPr>
                <w:noProof/>
                <w:webHidden/>
              </w:rPr>
              <w:instrText xml:space="preserve"> PAGEREF _Toc21605389 \h </w:instrText>
            </w:r>
            <w:r>
              <w:rPr>
                <w:noProof/>
                <w:webHidden/>
              </w:rPr>
            </w:r>
            <w:r>
              <w:rPr>
                <w:noProof/>
                <w:webHidden/>
              </w:rPr>
              <w:fldChar w:fldCharType="separate"/>
            </w:r>
            <w:r>
              <w:rPr>
                <w:noProof/>
                <w:webHidden/>
              </w:rPr>
              <w:t>9</w:t>
            </w:r>
            <w:r>
              <w:rPr>
                <w:noProof/>
                <w:webHidden/>
              </w:rPr>
              <w:fldChar w:fldCharType="end"/>
            </w:r>
          </w:hyperlink>
        </w:p>
        <w:p w14:paraId="2F4AC682"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90" w:history="1">
            <w:r w:rsidRPr="002F148F">
              <w:rPr>
                <w:rStyle w:val="Hyperlink"/>
                <w:rFonts w:eastAsiaTheme="majorEastAsia"/>
                <w:i/>
                <w:noProof/>
                <w:lang w:val="sr-Latn-RS"/>
              </w:rPr>
              <w:t>3.8.</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i/>
                <w:noProof/>
                <w:lang w:val="sr-Latn-RS"/>
              </w:rPr>
              <w:t>Callback Handler</w:t>
            </w:r>
            <w:r>
              <w:rPr>
                <w:noProof/>
                <w:webHidden/>
              </w:rPr>
              <w:tab/>
            </w:r>
            <w:r>
              <w:rPr>
                <w:noProof/>
                <w:webHidden/>
              </w:rPr>
              <w:fldChar w:fldCharType="begin"/>
            </w:r>
            <w:r>
              <w:rPr>
                <w:noProof/>
                <w:webHidden/>
              </w:rPr>
              <w:instrText xml:space="preserve"> PAGEREF _Toc21605390 \h </w:instrText>
            </w:r>
            <w:r>
              <w:rPr>
                <w:noProof/>
                <w:webHidden/>
              </w:rPr>
            </w:r>
            <w:r>
              <w:rPr>
                <w:noProof/>
                <w:webHidden/>
              </w:rPr>
              <w:fldChar w:fldCharType="separate"/>
            </w:r>
            <w:r>
              <w:rPr>
                <w:noProof/>
                <w:webHidden/>
              </w:rPr>
              <w:t>10</w:t>
            </w:r>
            <w:r>
              <w:rPr>
                <w:noProof/>
                <w:webHidden/>
              </w:rPr>
              <w:fldChar w:fldCharType="end"/>
            </w:r>
          </w:hyperlink>
        </w:p>
        <w:p w14:paraId="62AE2B89" w14:textId="77777777" w:rsidR="0039529F" w:rsidRDefault="0039529F">
          <w:pPr>
            <w:pStyle w:val="TOC1"/>
            <w:tabs>
              <w:tab w:val="left" w:pos="480"/>
              <w:tab w:val="right" w:leader="dot" w:pos="9889"/>
            </w:tabs>
            <w:rPr>
              <w:rFonts w:asciiTheme="minorHAnsi" w:eastAsiaTheme="minorEastAsia" w:hAnsiTheme="minorHAnsi" w:cstheme="minorBidi"/>
              <w:noProof/>
              <w:kern w:val="0"/>
              <w:sz w:val="22"/>
              <w:szCs w:val="22"/>
              <w:lang w:val="sr-Latn-RS" w:eastAsia="sr-Latn-RS"/>
            </w:rPr>
          </w:pPr>
          <w:hyperlink w:anchor="_Toc21605391" w:history="1">
            <w:r w:rsidRPr="002F148F">
              <w:rPr>
                <w:rStyle w:val="Hyperlink"/>
                <w:rFonts w:eastAsiaTheme="majorEastAsia"/>
                <w:noProof/>
                <w:lang w:val="sr-Latn-RS"/>
              </w:rPr>
              <w:t>4.</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Implementirano programsko rešenje</w:t>
            </w:r>
            <w:r>
              <w:rPr>
                <w:noProof/>
                <w:webHidden/>
              </w:rPr>
              <w:tab/>
            </w:r>
            <w:r>
              <w:rPr>
                <w:noProof/>
                <w:webHidden/>
              </w:rPr>
              <w:fldChar w:fldCharType="begin"/>
            </w:r>
            <w:r>
              <w:rPr>
                <w:noProof/>
                <w:webHidden/>
              </w:rPr>
              <w:instrText xml:space="preserve"> PAGEREF _Toc21605391 \h </w:instrText>
            </w:r>
            <w:r>
              <w:rPr>
                <w:noProof/>
                <w:webHidden/>
              </w:rPr>
            </w:r>
            <w:r>
              <w:rPr>
                <w:noProof/>
                <w:webHidden/>
              </w:rPr>
              <w:fldChar w:fldCharType="separate"/>
            </w:r>
            <w:r>
              <w:rPr>
                <w:noProof/>
                <w:webHidden/>
              </w:rPr>
              <w:t>11</w:t>
            </w:r>
            <w:r>
              <w:rPr>
                <w:noProof/>
                <w:webHidden/>
              </w:rPr>
              <w:fldChar w:fldCharType="end"/>
            </w:r>
          </w:hyperlink>
        </w:p>
        <w:p w14:paraId="4EC91D75"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92" w:history="1">
            <w:r w:rsidRPr="002F148F">
              <w:rPr>
                <w:rStyle w:val="Hyperlink"/>
                <w:rFonts w:eastAsiaTheme="majorEastAsia"/>
                <w:noProof/>
                <w:lang w:val="sr-Latn-RS"/>
              </w:rPr>
              <w:t>4.1.</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Arhitektura realizovanog rešenja</w:t>
            </w:r>
            <w:r>
              <w:rPr>
                <w:noProof/>
                <w:webHidden/>
              </w:rPr>
              <w:tab/>
            </w:r>
            <w:r>
              <w:rPr>
                <w:noProof/>
                <w:webHidden/>
              </w:rPr>
              <w:fldChar w:fldCharType="begin"/>
            </w:r>
            <w:r>
              <w:rPr>
                <w:noProof/>
                <w:webHidden/>
              </w:rPr>
              <w:instrText xml:space="preserve"> PAGEREF _Toc21605392 \h </w:instrText>
            </w:r>
            <w:r>
              <w:rPr>
                <w:noProof/>
                <w:webHidden/>
              </w:rPr>
            </w:r>
            <w:r>
              <w:rPr>
                <w:noProof/>
                <w:webHidden/>
              </w:rPr>
              <w:fldChar w:fldCharType="separate"/>
            </w:r>
            <w:r>
              <w:rPr>
                <w:noProof/>
                <w:webHidden/>
              </w:rPr>
              <w:t>11</w:t>
            </w:r>
            <w:r>
              <w:rPr>
                <w:noProof/>
                <w:webHidden/>
              </w:rPr>
              <w:fldChar w:fldCharType="end"/>
            </w:r>
          </w:hyperlink>
        </w:p>
        <w:p w14:paraId="147BE08E"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93" w:history="1">
            <w:r w:rsidRPr="002F148F">
              <w:rPr>
                <w:rStyle w:val="Hyperlink"/>
                <w:rFonts w:eastAsiaTheme="majorEastAsia"/>
                <w:noProof/>
                <w:lang w:val="sr-Latn-RS"/>
              </w:rPr>
              <w:t>4.2.</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Implementacija realizovanog rešenja</w:t>
            </w:r>
            <w:r>
              <w:rPr>
                <w:noProof/>
                <w:webHidden/>
              </w:rPr>
              <w:tab/>
            </w:r>
            <w:r>
              <w:rPr>
                <w:noProof/>
                <w:webHidden/>
              </w:rPr>
              <w:fldChar w:fldCharType="begin"/>
            </w:r>
            <w:r>
              <w:rPr>
                <w:noProof/>
                <w:webHidden/>
              </w:rPr>
              <w:instrText xml:space="preserve"> PAGEREF _Toc21605393 \h </w:instrText>
            </w:r>
            <w:r>
              <w:rPr>
                <w:noProof/>
                <w:webHidden/>
              </w:rPr>
            </w:r>
            <w:r>
              <w:rPr>
                <w:noProof/>
                <w:webHidden/>
              </w:rPr>
              <w:fldChar w:fldCharType="separate"/>
            </w:r>
            <w:r>
              <w:rPr>
                <w:noProof/>
                <w:webHidden/>
              </w:rPr>
              <w:t>12</w:t>
            </w:r>
            <w:r>
              <w:rPr>
                <w:noProof/>
                <w:webHidden/>
              </w:rPr>
              <w:fldChar w:fldCharType="end"/>
            </w:r>
          </w:hyperlink>
        </w:p>
        <w:p w14:paraId="6F627343" w14:textId="77777777" w:rsidR="0039529F" w:rsidRDefault="0039529F">
          <w:pPr>
            <w:pStyle w:val="TOC3"/>
            <w:tabs>
              <w:tab w:val="left" w:pos="1320"/>
              <w:tab w:val="right" w:leader="dot" w:pos="9889"/>
            </w:tabs>
            <w:rPr>
              <w:rFonts w:asciiTheme="minorHAnsi" w:eastAsiaTheme="minorEastAsia" w:hAnsiTheme="minorHAnsi" w:cstheme="minorBidi"/>
              <w:noProof/>
              <w:kern w:val="0"/>
              <w:sz w:val="22"/>
              <w:szCs w:val="22"/>
              <w:lang w:val="sr-Latn-RS" w:eastAsia="sr-Latn-RS"/>
            </w:rPr>
          </w:pPr>
          <w:hyperlink w:anchor="_Toc21605394" w:history="1">
            <w:r w:rsidRPr="002F148F">
              <w:rPr>
                <w:rStyle w:val="Hyperlink"/>
                <w:rFonts w:eastAsiaTheme="majorEastAsia"/>
                <w:i/>
                <w:noProof/>
                <w:lang w:val="sr-Latn-RS"/>
              </w:rPr>
              <w:t>4.2.1.</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Proizvođač (</w:t>
            </w:r>
            <w:r w:rsidRPr="002F148F">
              <w:rPr>
                <w:rStyle w:val="Hyperlink"/>
                <w:rFonts w:eastAsiaTheme="majorEastAsia"/>
                <w:i/>
                <w:noProof/>
                <w:lang w:val="sr-Latn-RS"/>
              </w:rPr>
              <w:t>Producer</w:t>
            </w:r>
            <w:r w:rsidRPr="002F148F">
              <w:rPr>
                <w:rStyle w:val="Hyperlink"/>
                <w:rFonts w:eastAsiaTheme="majorEastAsia"/>
                <w:noProof/>
                <w:lang w:val="sr-Latn-RS"/>
              </w:rPr>
              <w:t>)</w:t>
            </w:r>
            <w:r>
              <w:rPr>
                <w:noProof/>
                <w:webHidden/>
              </w:rPr>
              <w:tab/>
            </w:r>
            <w:r>
              <w:rPr>
                <w:noProof/>
                <w:webHidden/>
              </w:rPr>
              <w:fldChar w:fldCharType="begin"/>
            </w:r>
            <w:r>
              <w:rPr>
                <w:noProof/>
                <w:webHidden/>
              </w:rPr>
              <w:instrText xml:space="preserve"> PAGEREF _Toc21605394 \h </w:instrText>
            </w:r>
            <w:r>
              <w:rPr>
                <w:noProof/>
                <w:webHidden/>
              </w:rPr>
            </w:r>
            <w:r>
              <w:rPr>
                <w:noProof/>
                <w:webHidden/>
              </w:rPr>
              <w:fldChar w:fldCharType="separate"/>
            </w:r>
            <w:r>
              <w:rPr>
                <w:noProof/>
                <w:webHidden/>
              </w:rPr>
              <w:t>12</w:t>
            </w:r>
            <w:r>
              <w:rPr>
                <w:noProof/>
                <w:webHidden/>
              </w:rPr>
              <w:fldChar w:fldCharType="end"/>
            </w:r>
          </w:hyperlink>
        </w:p>
        <w:p w14:paraId="2EECBCB7" w14:textId="77777777" w:rsidR="0039529F" w:rsidRDefault="0039529F">
          <w:pPr>
            <w:pStyle w:val="TOC3"/>
            <w:tabs>
              <w:tab w:val="left" w:pos="1320"/>
              <w:tab w:val="right" w:leader="dot" w:pos="9889"/>
            </w:tabs>
            <w:rPr>
              <w:rFonts w:asciiTheme="minorHAnsi" w:eastAsiaTheme="minorEastAsia" w:hAnsiTheme="minorHAnsi" w:cstheme="minorBidi"/>
              <w:noProof/>
              <w:kern w:val="0"/>
              <w:sz w:val="22"/>
              <w:szCs w:val="22"/>
              <w:lang w:val="sr-Latn-RS" w:eastAsia="sr-Latn-RS"/>
            </w:rPr>
          </w:pPr>
          <w:hyperlink w:anchor="_Toc21605395" w:history="1">
            <w:r w:rsidRPr="002F148F">
              <w:rPr>
                <w:rStyle w:val="Hyperlink"/>
                <w:rFonts w:eastAsiaTheme="majorEastAsia"/>
                <w:i/>
                <w:noProof/>
              </w:rPr>
              <w:t>4.2.2.</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rPr>
              <w:t>Potrošač (</w:t>
            </w:r>
            <w:r w:rsidRPr="002F148F">
              <w:rPr>
                <w:rStyle w:val="Hyperlink"/>
                <w:rFonts w:eastAsiaTheme="majorEastAsia"/>
                <w:i/>
                <w:noProof/>
              </w:rPr>
              <w:t>Consumer</w:t>
            </w:r>
            <w:r w:rsidRPr="002F148F">
              <w:rPr>
                <w:rStyle w:val="Hyperlink"/>
                <w:rFonts w:eastAsiaTheme="majorEastAsia"/>
                <w:noProof/>
              </w:rPr>
              <w:t>)</w:t>
            </w:r>
            <w:r>
              <w:rPr>
                <w:noProof/>
                <w:webHidden/>
              </w:rPr>
              <w:tab/>
            </w:r>
            <w:r>
              <w:rPr>
                <w:noProof/>
                <w:webHidden/>
              </w:rPr>
              <w:fldChar w:fldCharType="begin"/>
            </w:r>
            <w:r>
              <w:rPr>
                <w:noProof/>
                <w:webHidden/>
              </w:rPr>
              <w:instrText xml:space="preserve"> PAGEREF _Toc21605395 \h </w:instrText>
            </w:r>
            <w:r>
              <w:rPr>
                <w:noProof/>
                <w:webHidden/>
              </w:rPr>
            </w:r>
            <w:r>
              <w:rPr>
                <w:noProof/>
                <w:webHidden/>
              </w:rPr>
              <w:fldChar w:fldCharType="separate"/>
            </w:r>
            <w:r>
              <w:rPr>
                <w:noProof/>
                <w:webHidden/>
              </w:rPr>
              <w:t>13</w:t>
            </w:r>
            <w:r>
              <w:rPr>
                <w:noProof/>
                <w:webHidden/>
              </w:rPr>
              <w:fldChar w:fldCharType="end"/>
            </w:r>
          </w:hyperlink>
        </w:p>
        <w:p w14:paraId="4B107732" w14:textId="77777777" w:rsidR="0039529F" w:rsidRDefault="0039529F">
          <w:pPr>
            <w:pStyle w:val="TOC3"/>
            <w:tabs>
              <w:tab w:val="left" w:pos="1320"/>
              <w:tab w:val="right" w:leader="dot" w:pos="9889"/>
            </w:tabs>
            <w:rPr>
              <w:rFonts w:asciiTheme="minorHAnsi" w:eastAsiaTheme="minorEastAsia" w:hAnsiTheme="minorHAnsi" w:cstheme="minorBidi"/>
              <w:noProof/>
              <w:kern w:val="0"/>
              <w:sz w:val="22"/>
              <w:szCs w:val="22"/>
              <w:lang w:val="sr-Latn-RS" w:eastAsia="sr-Latn-RS"/>
            </w:rPr>
          </w:pPr>
          <w:hyperlink w:anchor="_Toc21605396" w:history="1">
            <w:r w:rsidRPr="002F148F">
              <w:rPr>
                <w:rStyle w:val="Hyperlink"/>
                <w:rFonts w:eastAsiaTheme="majorEastAsia"/>
                <w:i/>
                <w:noProof/>
              </w:rPr>
              <w:t>4.2.3.</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rPr>
              <w:t>Menadžer (</w:t>
            </w:r>
            <w:r w:rsidRPr="002F148F">
              <w:rPr>
                <w:rStyle w:val="Hyperlink"/>
                <w:rFonts w:eastAsiaTheme="majorEastAsia"/>
                <w:i/>
                <w:noProof/>
              </w:rPr>
              <w:t>Manager</w:t>
            </w:r>
            <w:r w:rsidRPr="002F148F">
              <w:rPr>
                <w:rStyle w:val="Hyperlink"/>
                <w:rFonts w:eastAsiaTheme="majorEastAsia"/>
                <w:noProof/>
              </w:rPr>
              <w:t>)</w:t>
            </w:r>
            <w:r>
              <w:rPr>
                <w:noProof/>
                <w:webHidden/>
              </w:rPr>
              <w:tab/>
            </w:r>
            <w:r>
              <w:rPr>
                <w:noProof/>
                <w:webHidden/>
              </w:rPr>
              <w:fldChar w:fldCharType="begin"/>
            </w:r>
            <w:r>
              <w:rPr>
                <w:noProof/>
                <w:webHidden/>
              </w:rPr>
              <w:instrText xml:space="preserve"> PAGEREF _Toc21605396 \h </w:instrText>
            </w:r>
            <w:r>
              <w:rPr>
                <w:noProof/>
                <w:webHidden/>
              </w:rPr>
            </w:r>
            <w:r>
              <w:rPr>
                <w:noProof/>
                <w:webHidden/>
              </w:rPr>
              <w:fldChar w:fldCharType="separate"/>
            </w:r>
            <w:r>
              <w:rPr>
                <w:noProof/>
                <w:webHidden/>
              </w:rPr>
              <w:t>14</w:t>
            </w:r>
            <w:r>
              <w:rPr>
                <w:noProof/>
                <w:webHidden/>
              </w:rPr>
              <w:fldChar w:fldCharType="end"/>
            </w:r>
          </w:hyperlink>
        </w:p>
        <w:p w14:paraId="51B99447" w14:textId="77777777" w:rsidR="0039529F" w:rsidRDefault="0039529F">
          <w:pPr>
            <w:pStyle w:val="TOC3"/>
            <w:tabs>
              <w:tab w:val="left" w:pos="1320"/>
              <w:tab w:val="right" w:leader="dot" w:pos="9889"/>
            </w:tabs>
            <w:rPr>
              <w:rFonts w:asciiTheme="minorHAnsi" w:eastAsiaTheme="minorEastAsia" w:hAnsiTheme="minorHAnsi" w:cstheme="minorBidi"/>
              <w:noProof/>
              <w:kern w:val="0"/>
              <w:sz w:val="22"/>
              <w:szCs w:val="22"/>
              <w:lang w:val="sr-Latn-RS" w:eastAsia="sr-Latn-RS"/>
            </w:rPr>
          </w:pPr>
          <w:hyperlink w:anchor="_Toc21605397" w:history="1">
            <w:r w:rsidRPr="002F148F">
              <w:rPr>
                <w:rStyle w:val="Hyperlink"/>
                <w:rFonts w:eastAsiaTheme="majorEastAsia"/>
                <w:i/>
                <w:noProof/>
                <w:lang w:val="sr-Latn-RS"/>
              </w:rPr>
              <w:t>4.2.4.</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Posrednik (</w:t>
            </w:r>
            <w:r w:rsidRPr="002F148F">
              <w:rPr>
                <w:rStyle w:val="Hyperlink"/>
                <w:rFonts w:eastAsiaTheme="majorEastAsia"/>
                <w:i/>
                <w:noProof/>
                <w:lang w:val="sr-Latn-RS"/>
              </w:rPr>
              <w:t>Broker</w:t>
            </w:r>
            <w:r w:rsidRPr="002F148F">
              <w:rPr>
                <w:rStyle w:val="Hyperlink"/>
                <w:rFonts w:eastAsiaTheme="majorEastAsia"/>
                <w:noProof/>
                <w:lang w:val="sr-Latn-RS"/>
              </w:rPr>
              <w:t>)</w:t>
            </w:r>
            <w:r>
              <w:rPr>
                <w:noProof/>
                <w:webHidden/>
              </w:rPr>
              <w:tab/>
            </w:r>
            <w:r>
              <w:rPr>
                <w:noProof/>
                <w:webHidden/>
              </w:rPr>
              <w:fldChar w:fldCharType="begin"/>
            </w:r>
            <w:r>
              <w:rPr>
                <w:noProof/>
                <w:webHidden/>
              </w:rPr>
              <w:instrText xml:space="preserve"> PAGEREF _Toc21605397 \h </w:instrText>
            </w:r>
            <w:r>
              <w:rPr>
                <w:noProof/>
                <w:webHidden/>
              </w:rPr>
            </w:r>
            <w:r>
              <w:rPr>
                <w:noProof/>
                <w:webHidden/>
              </w:rPr>
              <w:fldChar w:fldCharType="separate"/>
            </w:r>
            <w:r>
              <w:rPr>
                <w:noProof/>
                <w:webHidden/>
              </w:rPr>
              <w:t>16</w:t>
            </w:r>
            <w:r>
              <w:rPr>
                <w:noProof/>
                <w:webHidden/>
              </w:rPr>
              <w:fldChar w:fldCharType="end"/>
            </w:r>
          </w:hyperlink>
        </w:p>
        <w:p w14:paraId="577A3CD6" w14:textId="77777777" w:rsidR="0039529F" w:rsidRDefault="0039529F">
          <w:pPr>
            <w:pStyle w:val="TOC3"/>
            <w:tabs>
              <w:tab w:val="left" w:pos="1320"/>
              <w:tab w:val="right" w:leader="dot" w:pos="9889"/>
            </w:tabs>
            <w:rPr>
              <w:rFonts w:asciiTheme="minorHAnsi" w:eastAsiaTheme="minorEastAsia" w:hAnsiTheme="minorHAnsi" w:cstheme="minorBidi"/>
              <w:noProof/>
              <w:kern w:val="0"/>
              <w:sz w:val="22"/>
              <w:szCs w:val="22"/>
              <w:lang w:val="sr-Latn-RS" w:eastAsia="sr-Latn-RS"/>
            </w:rPr>
          </w:pPr>
          <w:hyperlink w:anchor="_Toc21605398" w:history="1">
            <w:r w:rsidRPr="002F148F">
              <w:rPr>
                <w:rStyle w:val="Hyperlink"/>
                <w:rFonts w:eastAsiaTheme="majorEastAsia"/>
                <w:noProof/>
              </w:rPr>
              <w:t>4.2.5.</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rPr>
              <w:t>Replikacioni servise (</w:t>
            </w:r>
            <w:r w:rsidRPr="002F148F">
              <w:rPr>
                <w:rStyle w:val="Hyperlink"/>
                <w:rFonts w:eastAsiaTheme="majorEastAsia"/>
                <w:i/>
                <w:noProof/>
              </w:rPr>
              <w:t>Replication Service</w:t>
            </w:r>
            <w:r w:rsidRPr="002F148F">
              <w:rPr>
                <w:rStyle w:val="Hyperlink"/>
                <w:rFonts w:eastAsiaTheme="majorEastAsia"/>
                <w:noProof/>
              </w:rPr>
              <w:t>)</w:t>
            </w:r>
            <w:r>
              <w:rPr>
                <w:noProof/>
                <w:webHidden/>
              </w:rPr>
              <w:tab/>
            </w:r>
            <w:r>
              <w:rPr>
                <w:noProof/>
                <w:webHidden/>
              </w:rPr>
              <w:fldChar w:fldCharType="begin"/>
            </w:r>
            <w:r>
              <w:rPr>
                <w:noProof/>
                <w:webHidden/>
              </w:rPr>
              <w:instrText xml:space="preserve"> PAGEREF _Toc21605398 \h </w:instrText>
            </w:r>
            <w:r>
              <w:rPr>
                <w:noProof/>
                <w:webHidden/>
              </w:rPr>
            </w:r>
            <w:r>
              <w:rPr>
                <w:noProof/>
                <w:webHidden/>
              </w:rPr>
              <w:fldChar w:fldCharType="separate"/>
            </w:r>
            <w:r>
              <w:rPr>
                <w:noProof/>
                <w:webHidden/>
              </w:rPr>
              <w:t>20</w:t>
            </w:r>
            <w:r>
              <w:rPr>
                <w:noProof/>
                <w:webHidden/>
              </w:rPr>
              <w:fldChar w:fldCharType="end"/>
            </w:r>
          </w:hyperlink>
        </w:p>
        <w:p w14:paraId="077CBDCE"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399" w:history="1">
            <w:r w:rsidRPr="002F148F">
              <w:rPr>
                <w:rStyle w:val="Hyperlink"/>
                <w:rFonts w:eastAsiaTheme="majorEastAsia"/>
                <w:noProof/>
              </w:rPr>
              <w:t>4.3.</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rPr>
              <w:t>Struktura podataka</w:t>
            </w:r>
            <w:r>
              <w:rPr>
                <w:noProof/>
                <w:webHidden/>
              </w:rPr>
              <w:tab/>
            </w:r>
            <w:r>
              <w:rPr>
                <w:noProof/>
                <w:webHidden/>
              </w:rPr>
              <w:fldChar w:fldCharType="begin"/>
            </w:r>
            <w:r>
              <w:rPr>
                <w:noProof/>
                <w:webHidden/>
              </w:rPr>
              <w:instrText xml:space="preserve"> PAGEREF _Toc21605399 \h </w:instrText>
            </w:r>
            <w:r>
              <w:rPr>
                <w:noProof/>
                <w:webHidden/>
              </w:rPr>
            </w:r>
            <w:r>
              <w:rPr>
                <w:noProof/>
                <w:webHidden/>
              </w:rPr>
              <w:fldChar w:fldCharType="separate"/>
            </w:r>
            <w:r>
              <w:rPr>
                <w:noProof/>
                <w:webHidden/>
              </w:rPr>
              <w:t>22</w:t>
            </w:r>
            <w:r>
              <w:rPr>
                <w:noProof/>
                <w:webHidden/>
              </w:rPr>
              <w:fldChar w:fldCharType="end"/>
            </w:r>
          </w:hyperlink>
        </w:p>
        <w:p w14:paraId="578A3611" w14:textId="77777777" w:rsidR="0039529F" w:rsidRDefault="0039529F">
          <w:pPr>
            <w:pStyle w:val="TOC1"/>
            <w:tabs>
              <w:tab w:val="left" w:pos="480"/>
              <w:tab w:val="right" w:leader="dot" w:pos="9889"/>
            </w:tabs>
            <w:rPr>
              <w:rFonts w:asciiTheme="minorHAnsi" w:eastAsiaTheme="minorEastAsia" w:hAnsiTheme="minorHAnsi" w:cstheme="minorBidi"/>
              <w:noProof/>
              <w:kern w:val="0"/>
              <w:sz w:val="22"/>
              <w:szCs w:val="22"/>
              <w:lang w:val="sr-Latn-RS" w:eastAsia="sr-Latn-RS"/>
            </w:rPr>
          </w:pPr>
          <w:hyperlink w:anchor="_Toc21605400" w:history="1">
            <w:r w:rsidRPr="002F148F">
              <w:rPr>
                <w:rStyle w:val="Hyperlink"/>
                <w:rFonts w:eastAsiaTheme="majorEastAsia"/>
                <w:noProof/>
                <w:lang w:val="sr-Latn-RS"/>
              </w:rPr>
              <w:t>5.</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Dijagram sekvence</w:t>
            </w:r>
            <w:r>
              <w:rPr>
                <w:noProof/>
                <w:webHidden/>
              </w:rPr>
              <w:tab/>
            </w:r>
            <w:r>
              <w:rPr>
                <w:noProof/>
                <w:webHidden/>
              </w:rPr>
              <w:fldChar w:fldCharType="begin"/>
            </w:r>
            <w:r>
              <w:rPr>
                <w:noProof/>
                <w:webHidden/>
              </w:rPr>
              <w:instrText xml:space="preserve"> PAGEREF _Toc21605400 \h </w:instrText>
            </w:r>
            <w:r>
              <w:rPr>
                <w:noProof/>
                <w:webHidden/>
              </w:rPr>
            </w:r>
            <w:r>
              <w:rPr>
                <w:noProof/>
                <w:webHidden/>
              </w:rPr>
              <w:fldChar w:fldCharType="separate"/>
            </w:r>
            <w:r>
              <w:rPr>
                <w:noProof/>
                <w:webHidden/>
              </w:rPr>
              <w:t>23</w:t>
            </w:r>
            <w:r>
              <w:rPr>
                <w:noProof/>
                <w:webHidden/>
              </w:rPr>
              <w:fldChar w:fldCharType="end"/>
            </w:r>
          </w:hyperlink>
        </w:p>
        <w:p w14:paraId="6C4906C9"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401" w:history="1">
            <w:r w:rsidRPr="002F148F">
              <w:rPr>
                <w:rStyle w:val="Hyperlink"/>
                <w:rFonts w:eastAsiaTheme="majorEastAsia"/>
                <w:noProof/>
                <w:lang w:val="sr-Latn-RS"/>
              </w:rPr>
              <w:t>5.1.</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Sinhrono slanje podataka</w:t>
            </w:r>
            <w:r>
              <w:rPr>
                <w:noProof/>
                <w:webHidden/>
              </w:rPr>
              <w:tab/>
            </w:r>
            <w:r>
              <w:rPr>
                <w:noProof/>
                <w:webHidden/>
              </w:rPr>
              <w:fldChar w:fldCharType="begin"/>
            </w:r>
            <w:r>
              <w:rPr>
                <w:noProof/>
                <w:webHidden/>
              </w:rPr>
              <w:instrText xml:space="preserve"> PAGEREF _Toc21605401 \h </w:instrText>
            </w:r>
            <w:r>
              <w:rPr>
                <w:noProof/>
                <w:webHidden/>
              </w:rPr>
            </w:r>
            <w:r>
              <w:rPr>
                <w:noProof/>
                <w:webHidden/>
              </w:rPr>
              <w:fldChar w:fldCharType="separate"/>
            </w:r>
            <w:r>
              <w:rPr>
                <w:noProof/>
                <w:webHidden/>
              </w:rPr>
              <w:t>23</w:t>
            </w:r>
            <w:r>
              <w:rPr>
                <w:noProof/>
                <w:webHidden/>
              </w:rPr>
              <w:fldChar w:fldCharType="end"/>
            </w:r>
          </w:hyperlink>
        </w:p>
        <w:p w14:paraId="48963A57"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402" w:history="1">
            <w:r w:rsidRPr="002F148F">
              <w:rPr>
                <w:rStyle w:val="Hyperlink"/>
                <w:rFonts w:eastAsiaTheme="majorEastAsia"/>
                <w:noProof/>
                <w:lang w:val="sr-Latn-RS"/>
              </w:rPr>
              <w:t>5.2.</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Asinhrono slanje podataka</w:t>
            </w:r>
            <w:r>
              <w:rPr>
                <w:noProof/>
                <w:webHidden/>
              </w:rPr>
              <w:tab/>
            </w:r>
            <w:r>
              <w:rPr>
                <w:noProof/>
                <w:webHidden/>
              </w:rPr>
              <w:fldChar w:fldCharType="begin"/>
            </w:r>
            <w:r>
              <w:rPr>
                <w:noProof/>
                <w:webHidden/>
              </w:rPr>
              <w:instrText xml:space="preserve"> PAGEREF _Toc21605402 \h </w:instrText>
            </w:r>
            <w:r>
              <w:rPr>
                <w:noProof/>
                <w:webHidden/>
              </w:rPr>
            </w:r>
            <w:r>
              <w:rPr>
                <w:noProof/>
                <w:webHidden/>
              </w:rPr>
              <w:fldChar w:fldCharType="separate"/>
            </w:r>
            <w:r>
              <w:rPr>
                <w:noProof/>
                <w:webHidden/>
              </w:rPr>
              <w:t>23</w:t>
            </w:r>
            <w:r>
              <w:rPr>
                <w:noProof/>
                <w:webHidden/>
              </w:rPr>
              <w:fldChar w:fldCharType="end"/>
            </w:r>
          </w:hyperlink>
        </w:p>
        <w:p w14:paraId="4648F60B"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403" w:history="1">
            <w:r w:rsidRPr="002F148F">
              <w:rPr>
                <w:rStyle w:val="Hyperlink"/>
                <w:rFonts w:eastAsiaTheme="majorEastAsia"/>
                <w:noProof/>
                <w:lang w:val="sr-Latn-RS"/>
              </w:rPr>
              <w:t>5.3.</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Replikacija podataka</w:t>
            </w:r>
            <w:r>
              <w:rPr>
                <w:noProof/>
                <w:webHidden/>
              </w:rPr>
              <w:tab/>
            </w:r>
            <w:r>
              <w:rPr>
                <w:noProof/>
                <w:webHidden/>
              </w:rPr>
              <w:fldChar w:fldCharType="begin"/>
            </w:r>
            <w:r>
              <w:rPr>
                <w:noProof/>
                <w:webHidden/>
              </w:rPr>
              <w:instrText xml:space="preserve"> PAGEREF _Toc21605403 \h </w:instrText>
            </w:r>
            <w:r>
              <w:rPr>
                <w:noProof/>
                <w:webHidden/>
              </w:rPr>
            </w:r>
            <w:r>
              <w:rPr>
                <w:noProof/>
                <w:webHidden/>
              </w:rPr>
              <w:fldChar w:fldCharType="separate"/>
            </w:r>
            <w:r>
              <w:rPr>
                <w:noProof/>
                <w:webHidden/>
              </w:rPr>
              <w:t>24</w:t>
            </w:r>
            <w:r>
              <w:rPr>
                <w:noProof/>
                <w:webHidden/>
              </w:rPr>
              <w:fldChar w:fldCharType="end"/>
            </w:r>
          </w:hyperlink>
        </w:p>
        <w:p w14:paraId="7813E70C"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404" w:history="1">
            <w:r w:rsidRPr="002F148F">
              <w:rPr>
                <w:rStyle w:val="Hyperlink"/>
                <w:rFonts w:eastAsiaTheme="majorEastAsia"/>
                <w:noProof/>
                <w:lang w:val="sr-Latn-RS" w:eastAsia="sr-Latn-RS"/>
              </w:rPr>
              <w:t>5.4.</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Poravnanje podataka (</w:t>
            </w:r>
            <w:r w:rsidRPr="002F148F">
              <w:rPr>
                <w:rStyle w:val="Hyperlink"/>
                <w:rFonts w:eastAsiaTheme="majorEastAsia"/>
                <w:i/>
                <w:noProof/>
                <w:lang w:val="sr-Latn-RS"/>
              </w:rPr>
              <w:t>Integrity Update</w:t>
            </w:r>
            <w:r w:rsidRPr="002F148F">
              <w:rPr>
                <w:rStyle w:val="Hyperlink"/>
                <w:rFonts w:eastAsiaTheme="majorEastAsia"/>
                <w:noProof/>
                <w:lang w:val="sr-Latn-RS"/>
              </w:rPr>
              <w:t>)</w:t>
            </w:r>
            <w:r>
              <w:rPr>
                <w:noProof/>
                <w:webHidden/>
              </w:rPr>
              <w:tab/>
            </w:r>
            <w:r>
              <w:rPr>
                <w:noProof/>
                <w:webHidden/>
              </w:rPr>
              <w:fldChar w:fldCharType="begin"/>
            </w:r>
            <w:r>
              <w:rPr>
                <w:noProof/>
                <w:webHidden/>
              </w:rPr>
              <w:instrText xml:space="preserve"> PAGEREF _Toc21605404 \h </w:instrText>
            </w:r>
            <w:r>
              <w:rPr>
                <w:noProof/>
                <w:webHidden/>
              </w:rPr>
            </w:r>
            <w:r>
              <w:rPr>
                <w:noProof/>
                <w:webHidden/>
              </w:rPr>
              <w:fldChar w:fldCharType="separate"/>
            </w:r>
            <w:r>
              <w:rPr>
                <w:noProof/>
                <w:webHidden/>
              </w:rPr>
              <w:t>25</w:t>
            </w:r>
            <w:r>
              <w:rPr>
                <w:noProof/>
                <w:webHidden/>
              </w:rPr>
              <w:fldChar w:fldCharType="end"/>
            </w:r>
          </w:hyperlink>
        </w:p>
        <w:p w14:paraId="2E93BC82" w14:textId="77777777" w:rsidR="0039529F" w:rsidRDefault="0039529F">
          <w:pPr>
            <w:pStyle w:val="TOC1"/>
            <w:tabs>
              <w:tab w:val="left" w:pos="480"/>
              <w:tab w:val="right" w:leader="dot" w:pos="9889"/>
            </w:tabs>
            <w:rPr>
              <w:rFonts w:asciiTheme="minorHAnsi" w:eastAsiaTheme="minorEastAsia" w:hAnsiTheme="minorHAnsi" w:cstheme="minorBidi"/>
              <w:noProof/>
              <w:kern w:val="0"/>
              <w:sz w:val="22"/>
              <w:szCs w:val="22"/>
              <w:lang w:val="sr-Latn-RS" w:eastAsia="sr-Latn-RS"/>
            </w:rPr>
          </w:pPr>
          <w:hyperlink w:anchor="_Toc21605405" w:history="1">
            <w:r w:rsidRPr="002F148F">
              <w:rPr>
                <w:rStyle w:val="Hyperlink"/>
                <w:rFonts w:eastAsiaTheme="majorEastAsia"/>
                <w:noProof/>
                <w:lang w:val="sr-Latn-RS"/>
              </w:rPr>
              <w:t>6.</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Performanse</w:t>
            </w:r>
            <w:r>
              <w:rPr>
                <w:noProof/>
                <w:webHidden/>
              </w:rPr>
              <w:tab/>
            </w:r>
            <w:r>
              <w:rPr>
                <w:noProof/>
                <w:webHidden/>
              </w:rPr>
              <w:fldChar w:fldCharType="begin"/>
            </w:r>
            <w:r>
              <w:rPr>
                <w:noProof/>
                <w:webHidden/>
              </w:rPr>
              <w:instrText xml:space="preserve"> PAGEREF _Toc21605405 \h </w:instrText>
            </w:r>
            <w:r>
              <w:rPr>
                <w:noProof/>
                <w:webHidden/>
              </w:rPr>
            </w:r>
            <w:r>
              <w:rPr>
                <w:noProof/>
                <w:webHidden/>
              </w:rPr>
              <w:fldChar w:fldCharType="separate"/>
            </w:r>
            <w:r>
              <w:rPr>
                <w:noProof/>
                <w:webHidden/>
              </w:rPr>
              <w:t>26</w:t>
            </w:r>
            <w:r>
              <w:rPr>
                <w:noProof/>
                <w:webHidden/>
              </w:rPr>
              <w:fldChar w:fldCharType="end"/>
            </w:r>
          </w:hyperlink>
        </w:p>
        <w:p w14:paraId="74B39885"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406" w:history="1">
            <w:r w:rsidRPr="002F148F">
              <w:rPr>
                <w:rStyle w:val="Hyperlink"/>
                <w:rFonts w:eastAsiaTheme="majorEastAsia"/>
                <w:noProof/>
                <w:lang w:val="sr-Latn-RS"/>
              </w:rPr>
              <w:t>6.1.</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Performanse kod sinhronog slanja podataka</w:t>
            </w:r>
            <w:r>
              <w:rPr>
                <w:noProof/>
                <w:webHidden/>
              </w:rPr>
              <w:tab/>
            </w:r>
            <w:r>
              <w:rPr>
                <w:noProof/>
                <w:webHidden/>
              </w:rPr>
              <w:fldChar w:fldCharType="begin"/>
            </w:r>
            <w:r>
              <w:rPr>
                <w:noProof/>
                <w:webHidden/>
              </w:rPr>
              <w:instrText xml:space="preserve"> PAGEREF _Toc21605406 \h </w:instrText>
            </w:r>
            <w:r>
              <w:rPr>
                <w:noProof/>
                <w:webHidden/>
              </w:rPr>
            </w:r>
            <w:r>
              <w:rPr>
                <w:noProof/>
                <w:webHidden/>
              </w:rPr>
              <w:fldChar w:fldCharType="separate"/>
            </w:r>
            <w:r>
              <w:rPr>
                <w:noProof/>
                <w:webHidden/>
              </w:rPr>
              <w:t>26</w:t>
            </w:r>
            <w:r>
              <w:rPr>
                <w:noProof/>
                <w:webHidden/>
              </w:rPr>
              <w:fldChar w:fldCharType="end"/>
            </w:r>
          </w:hyperlink>
        </w:p>
        <w:p w14:paraId="28EF2998" w14:textId="77777777" w:rsidR="0039529F" w:rsidRDefault="0039529F">
          <w:pPr>
            <w:pStyle w:val="TOC2"/>
            <w:tabs>
              <w:tab w:val="left" w:pos="880"/>
              <w:tab w:val="right" w:leader="dot" w:pos="9889"/>
            </w:tabs>
            <w:rPr>
              <w:rFonts w:asciiTheme="minorHAnsi" w:eastAsiaTheme="minorEastAsia" w:hAnsiTheme="minorHAnsi" w:cstheme="minorBidi"/>
              <w:noProof/>
              <w:kern w:val="0"/>
              <w:sz w:val="22"/>
              <w:szCs w:val="22"/>
              <w:lang w:val="sr-Latn-RS" w:eastAsia="sr-Latn-RS"/>
            </w:rPr>
          </w:pPr>
          <w:hyperlink w:anchor="_Toc21605407" w:history="1">
            <w:r w:rsidRPr="002F148F">
              <w:rPr>
                <w:rStyle w:val="Hyperlink"/>
                <w:rFonts w:eastAsiaTheme="majorEastAsia"/>
                <w:noProof/>
                <w:lang w:val="sr-Latn-RS"/>
              </w:rPr>
              <w:t>6.2.</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Performanse kod asinhronog slanja podataka</w:t>
            </w:r>
            <w:r>
              <w:rPr>
                <w:noProof/>
                <w:webHidden/>
              </w:rPr>
              <w:tab/>
            </w:r>
            <w:r>
              <w:rPr>
                <w:noProof/>
                <w:webHidden/>
              </w:rPr>
              <w:fldChar w:fldCharType="begin"/>
            </w:r>
            <w:r>
              <w:rPr>
                <w:noProof/>
                <w:webHidden/>
              </w:rPr>
              <w:instrText xml:space="preserve"> PAGEREF _Toc21605407 \h </w:instrText>
            </w:r>
            <w:r>
              <w:rPr>
                <w:noProof/>
                <w:webHidden/>
              </w:rPr>
            </w:r>
            <w:r>
              <w:rPr>
                <w:noProof/>
                <w:webHidden/>
              </w:rPr>
              <w:fldChar w:fldCharType="separate"/>
            </w:r>
            <w:r>
              <w:rPr>
                <w:noProof/>
                <w:webHidden/>
              </w:rPr>
              <w:t>27</w:t>
            </w:r>
            <w:r>
              <w:rPr>
                <w:noProof/>
                <w:webHidden/>
              </w:rPr>
              <w:fldChar w:fldCharType="end"/>
            </w:r>
          </w:hyperlink>
        </w:p>
        <w:p w14:paraId="7A1B68AF" w14:textId="77777777" w:rsidR="0039529F" w:rsidRDefault="0039529F">
          <w:pPr>
            <w:pStyle w:val="TOC1"/>
            <w:tabs>
              <w:tab w:val="left" w:pos="480"/>
              <w:tab w:val="right" w:leader="dot" w:pos="9889"/>
            </w:tabs>
            <w:rPr>
              <w:rFonts w:asciiTheme="minorHAnsi" w:eastAsiaTheme="minorEastAsia" w:hAnsiTheme="minorHAnsi" w:cstheme="minorBidi"/>
              <w:noProof/>
              <w:kern w:val="0"/>
              <w:sz w:val="22"/>
              <w:szCs w:val="22"/>
              <w:lang w:val="sr-Latn-RS" w:eastAsia="sr-Latn-RS"/>
            </w:rPr>
          </w:pPr>
          <w:hyperlink w:anchor="_Toc21605408" w:history="1">
            <w:r w:rsidRPr="002F148F">
              <w:rPr>
                <w:rStyle w:val="Hyperlink"/>
                <w:rFonts w:eastAsiaTheme="majorEastAsia"/>
                <w:noProof/>
                <w:lang w:val="sr-Latn-RS"/>
              </w:rPr>
              <w:t>7.</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Zaključak</w:t>
            </w:r>
            <w:r>
              <w:rPr>
                <w:noProof/>
                <w:webHidden/>
              </w:rPr>
              <w:tab/>
            </w:r>
            <w:r>
              <w:rPr>
                <w:noProof/>
                <w:webHidden/>
              </w:rPr>
              <w:fldChar w:fldCharType="begin"/>
            </w:r>
            <w:r>
              <w:rPr>
                <w:noProof/>
                <w:webHidden/>
              </w:rPr>
              <w:instrText xml:space="preserve"> PAGEREF _Toc21605408 \h </w:instrText>
            </w:r>
            <w:r>
              <w:rPr>
                <w:noProof/>
                <w:webHidden/>
              </w:rPr>
            </w:r>
            <w:r>
              <w:rPr>
                <w:noProof/>
                <w:webHidden/>
              </w:rPr>
              <w:fldChar w:fldCharType="separate"/>
            </w:r>
            <w:r>
              <w:rPr>
                <w:noProof/>
                <w:webHidden/>
              </w:rPr>
              <w:t>28</w:t>
            </w:r>
            <w:r>
              <w:rPr>
                <w:noProof/>
                <w:webHidden/>
              </w:rPr>
              <w:fldChar w:fldCharType="end"/>
            </w:r>
          </w:hyperlink>
        </w:p>
        <w:p w14:paraId="088BF1D2" w14:textId="77777777" w:rsidR="0039529F" w:rsidRDefault="0039529F">
          <w:pPr>
            <w:pStyle w:val="TOC1"/>
            <w:tabs>
              <w:tab w:val="left" w:pos="480"/>
              <w:tab w:val="right" w:leader="dot" w:pos="9889"/>
            </w:tabs>
            <w:rPr>
              <w:rFonts w:asciiTheme="minorHAnsi" w:eastAsiaTheme="minorEastAsia" w:hAnsiTheme="minorHAnsi" w:cstheme="minorBidi"/>
              <w:noProof/>
              <w:kern w:val="0"/>
              <w:sz w:val="22"/>
              <w:szCs w:val="22"/>
              <w:lang w:val="sr-Latn-RS" w:eastAsia="sr-Latn-RS"/>
            </w:rPr>
          </w:pPr>
          <w:hyperlink w:anchor="_Toc21605409" w:history="1">
            <w:r w:rsidRPr="002F148F">
              <w:rPr>
                <w:rStyle w:val="Hyperlink"/>
                <w:rFonts w:eastAsiaTheme="majorEastAsia"/>
                <w:noProof/>
                <w:lang w:val="sr-Latn-RS"/>
              </w:rPr>
              <w:t>8.</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Literatura</w:t>
            </w:r>
            <w:r>
              <w:rPr>
                <w:noProof/>
                <w:webHidden/>
              </w:rPr>
              <w:tab/>
            </w:r>
            <w:r>
              <w:rPr>
                <w:noProof/>
                <w:webHidden/>
              </w:rPr>
              <w:fldChar w:fldCharType="begin"/>
            </w:r>
            <w:r>
              <w:rPr>
                <w:noProof/>
                <w:webHidden/>
              </w:rPr>
              <w:instrText xml:space="preserve"> PAGEREF _Toc21605409 \h </w:instrText>
            </w:r>
            <w:r>
              <w:rPr>
                <w:noProof/>
                <w:webHidden/>
              </w:rPr>
            </w:r>
            <w:r>
              <w:rPr>
                <w:noProof/>
                <w:webHidden/>
              </w:rPr>
              <w:fldChar w:fldCharType="separate"/>
            </w:r>
            <w:r>
              <w:rPr>
                <w:noProof/>
                <w:webHidden/>
              </w:rPr>
              <w:t>29</w:t>
            </w:r>
            <w:r>
              <w:rPr>
                <w:noProof/>
                <w:webHidden/>
              </w:rPr>
              <w:fldChar w:fldCharType="end"/>
            </w:r>
          </w:hyperlink>
        </w:p>
        <w:p w14:paraId="7BC8BCA8" w14:textId="77777777" w:rsidR="0039529F" w:rsidRDefault="0039529F">
          <w:pPr>
            <w:pStyle w:val="TOC1"/>
            <w:tabs>
              <w:tab w:val="left" w:pos="480"/>
              <w:tab w:val="right" w:leader="dot" w:pos="9889"/>
            </w:tabs>
            <w:rPr>
              <w:rFonts w:asciiTheme="minorHAnsi" w:eastAsiaTheme="minorEastAsia" w:hAnsiTheme="minorHAnsi" w:cstheme="minorBidi"/>
              <w:noProof/>
              <w:kern w:val="0"/>
              <w:sz w:val="22"/>
              <w:szCs w:val="22"/>
              <w:lang w:val="sr-Latn-RS" w:eastAsia="sr-Latn-RS"/>
            </w:rPr>
          </w:pPr>
          <w:hyperlink w:anchor="_Toc21605410" w:history="1">
            <w:r w:rsidRPr="002F148F">
              <w:rPr>
                <w:rStyle w:val="Hyperlink"/>
                <w:rFonts w:eastAsiaTheme="majorEastAsia"/>
                <w:noProof/>
                <w:lang w:val="sr-Latn-RS"/>
              </w:rPr>
              <w:t>9.</w:t>
            </w:r>
            <w:r>
              <w:rPr>
                <w:rFonts w:asciiTheme="minorHAnsi" w:eastAsiaTheme="minorEastAsia" w:hAnsiTheme="minorHAnsi" w:cstheme="minorBidi"/>
                <w:noProof/>
                <w:kern w:val="0"/>
                <w:sz w:val="22"/>
                <w:szCs w:val="22"/>
                <w:lang w:val="sr-Latn-RS" w:eastAsia="sr-Latn-RS"/>
              </w:rPr>
              <w:tab/>
            </w:r>
            <w:r w:rsidRPr="002F148F">
              <w:rPr>
                <w:rStyle w:val="Hyperlink"/>
                <w:rFonts w:eastAsiaTheme="majorEastAsia"/>
                <w:noProof/>
                <w:lang w:val="sr-Latn-RS"/>
              </w:rPr>
              <w:t>Podaci o kandidatu</w:t>
            </w:r>
            <w:r>
              <w:rPr>
                <w:noProof/>
                <w:webHidden/>
              </w:rPr>
              <w:tab/>
            </w:r>
            <w:r>
              <w:rPr>
                <w:noProof/>
                <w:webHidden/>
              </w:rPr>
              <w:fldChar w:fldCharType="begin"/>
            </w:r>
            <w:r>
              <w:rPr>
                <w:noProof/>
                <w:webHidden/>
              </w:rPr>
              <w:instrText xml:space="preserve"> PAGEREF _Toc21605410 \h </w:instrText>
            </w:r>
            <w:r>
              <w:rPr>
                <w:noProof/>
                <w:webHidden/>
              </w:rPr>
            </w:r>
            <w:r>
              <w:rPr>
                <w:noProof/>
                <w:webHidden/>
              </w:rPr>
              <w:fldChar w:fldCharType="separate"/>
            </w:r>
            <w:r>
              <w:rPr>
                <w:noProof/>
                <w:webHidden/>
              </w:rPr>
              <w:t>30</w:t>
            </w:r>
            <w:r>
              <w:rPr>
                <w:noProof/>
                <w:webHidden/>
              </w:rPr>
              <w:fldChar w:fldCharType="end"/>
            </w:r>
          </w:hyperlink>
        </w:p>
        <w:p w14:paraId="3E1A4090" w14:textId="77777777" w:rsidR="005B1F5B" w:rsidRDefault="005B1F5B">
          <w:r>
            <w:rPr>
              <w:b/>
              <w:bCs/>
              <w:noProof/>
            </w:rPr>
            <w:fldChar w:fldCharType="end"/>
          </w:r>
        </w:p>
      </w:sdtContent>
    </w:sdt>
    <w:p w14:paraId="102B9714" w14:textId="77777777" w:rsidR="00A21365" w:rsidRDefault="00A21365" w:rsidP="005B1F5B"/>
    <w:p w14:paraId="734F87AB" w14:textId="77777777" w:rsidR="00BE61EE" w:rsidRDefault="00BE61EE">
      <w:pPr>
        <w:sectPr w:rsidR="00BE61EE" w:rsidSect="00BE61EE">
          <w:pgSz w:w="11906" w:h="16838"/>
          <w:pgMar w:top="567" w:right="567" w:bottom="567" w:left="1440" w:header="720" w:footer="720" w:gutter="0"/>
          <w:cols w:space="720"/>
          <w:docGrid w:linePitch="360"/>
        </w:sectPr>
      </w:pPr>
    </w:p>
    <w:p w14:paraId="4D14AE2C" w14:textId="77777777" w:rsidR="002F7B0D" w:rsidRDefault="00BE61EE" w:rsidP="002F7B0D">
      <w:pPr>
        <w:pStyle w:val="Heading1"/>
      </w:pPr>
      <w:bookmarkStart w:id="11" w:name="_Toc21605370"/>
      <w:r>
        <w:lastRenderedPageBreak/>
        <w:t>Uvod</w:t>
      </w:r>
      <w:bookmarkEnd w:id="11"/>
    </w:p>
    <w:p w14:paraId="467A9B1F" w14:textId="70492011" w:rsidR="00B53203" w:rsidRPr="00B53203" w:rsidRDefault="0090408C" w:rsidP="00B53203">
      <w:r>
        <w:t xml:space="preserve">U ovom poglavlju će biti predstavljeni distribuirani sistemi i </w:t>
      </w:r>
      <w:r w:rsidRPr="0090408C">
        <w:rPr>
          <w:i/>
        </w:rPr>
        <w:t>Apache Kafka</w:t>
      </w:r>
      <w:r>
        <w:t xml:space="preserve"> arhitektura. Poglavlje </w:t>
      </w:r>
      <w:r>
        <w:fldChar w:fldCharType="begin"/>
      </w:r>
      <w:r>
        <w:instrText xml:space="preserve"> REF _Ref21604838 \n \h </w:instrText>
      </w:r>
      <w:r>
        <w:fldChar w:fldCharType="separate"/>
      </w:r>
      <w:r>
        <w:t>2</w:t>
      </w:r>
      <w:r>
        <w:fldChar w:fldCharType="end"/>
      </w:r>
      <w:r>
        <w:t xml:space="preserve"> sadrži teorijske osnove kako bi bolje razumeli čitav zadatak. Tehnologije i alati korišćeni prilikom izrade zadatka su navedeni i opisani u poglavlju </w:t>
      </w:r>
      <w:r>
        <w:fldChar w:fldCharType="begin"/>
      </w:r>
      <w:r>
        <w:instrText xml:space="preserve"> REF _Ref21604948 \n \h </w:instrText>
      </w:r>
      <w:r>
        <w:fldChar w:fldCharType="separate"/>
      </w:r>
      <w:r>
        <w:t>3</w:t>
      </w:r>
      <w:r>
        <w:fldChar w:fldCharType="end"/>
      </w:r>
      <w:r>
        <w:t xml:space="preserve">. Arhitektura i implementacija rešenja je detaljno opisana u poglavlju </w:t>
      </w:r>
      <w:r>
        <w:fldChar w:fldCharType="begin"/>
      </w:r>
      <w:r>
        <w:instrText xml:space="preserve"> REF _Ref21605001 \n \h </w:instrText>
      </w:r>
      <w:r>
        <w:fldChar w:fldCharType="separate"/>
      </w:r>
      <w:r>
        <w:t>4</w:t>
      </w:r>
      <w:r>
        <w:fldChar w:fldCharType="end"/>
      </w:r>
      <w:r>
        <w:t>. U p</w:t>
      </w:r>
      <w:r w:rsidR="00661A40">
        <w:t>oglavlju</w:t>
      </w:r>
      <w:r>
        <w:t xml:space="preserve"> </w:t>
      </w:r>
      <w:r>
        <w:fldChar w:fldCharType="begin"/>
      </w:r>
      <w:r>
        <w:instrText xml:space="preserve"> REF _Ref21605016 \n \h </w:instrText>
      </w:r>
      <w:r>
        <w:fldChar w:fldCharType="separate"/>
      </w:r>
      <w:r>
        <w:t>5</w:t>
      </w:r>
      <w:r>
        <w:fldChar w:fldCharType="end"/>
      </w:r>
      <w:r>
        <w:t xml:space="preserve"> je prikazan dijagram sekvenci izvršavanja. Performanse rešenja su prikazane u poglavlju </w:t>
      </w:r>
      <w:r>
        <w:fldChar w:fldCharType="begin"/>
      </w:r>
      <w:r>
        <w:instrText xml:space="preserve"> REF _Ref20210634 \n \h </w:instrText>
      </w:r>
      <w:r>
        <w:fldChar w:fldCharType="separate"/>
      </w:r>
      <w:r>
        <w:t>6</w:t>
      </w:r>
      <w:r>
        <w:fldChar w:fldCharType="end"/>
      </w:r>
      <w:r>
        <w:t xml:space="preserve">. Zaključak kao i dalji razvoj rešenja opisan je u poglavlju </w:t>
      </w:r>
      <w:r>
        <w:fldChar w:fldCharType="begin"/>
      </w:r>
      <w:r>
        <w:instrText xml:space="preserve"> REF _Ref21605169 \n \h </w:instrText>
      </w:r>
      <w:r>
        <w:fldChar w:fldCharType="separate"/>
      </w:r>
      <w:r>
        <w:t>7</w:t>
      </w:r>
      <w:r>
        <w:fldChar w:fldCharType="end"/>
      </w:r>
      <w:r>
        <w:t xml:space="preserve">. Literatura koja je upotrebljena prilikom pisanja rada navedena je u poglavlju </w:t>
      </w:r>
      <w:r>
        <w:fldChar w:fldCharType="begin"/>
      </w:r>
      <w:r>
        <w:instrText xml:space="preserve"> REF _Ref21605205 \n \h </w:instrText>
      </w:r>
      <w:r>
        <w:fldChar w:fldCharType="separate"/>
      </w:r>
      <w:r>
        <w:t>8</w:t>
      </w:r>
      <w:r>
        <w:fldChar w:fldCharType="end"/>
      </w:r>
      <w:r>
        <w:t xml:space="preserve">. Poglavlje </w:t>
      </w:r>
      <w:r>
        <w:fldChar w:fldCharType="begin"/>
      </w:r>
      <w:r>
        <w:instrText xml:space="preserve"> REF _Ref21605221 \n \h </w:instrText>
      </w:r>
      <w:r>
        <w:fldChar w:fldCharType="separate"/>
      </w:r>
      <w:r>
        <w:t>9</w:t>
      </w:r>
      <w:r>
        <w:fldChar w:fldCharType="end"/>
      </w:r>
      <w:r>
        <w:t xml:space="preserve"> sadrži podatke o kandidatu.</w:t>
      </w:r>
      <w:bookmarkStart w:id="12" w:name="_GoBack"/>
      <w:bookmarkEnd w:id="12"/>
    </w:p>
    <w:p w14:paraId="2D6A9BFC" w14:textId="77777777" w:rsidR="002F7B0D" w:rsidRPr="002F7B0D" w:rsidRDefault="002F7B0D" w:rsidP="002F7B0D">
      <w:pPr>
        <w:pStyle w:val="Heading2"/>
      </w:pPr>
      <w:bookmarkStart w:id="13" w:name="_Toc21605371"/>
      <w:r>
        <w:t>Distribuirani sistemi</w:t>
      </w:r>
      <w:bookmarkEnd w:id="13"/>
    </w:p>
    <w:p w14:paraId="6DEEEFC1" w14:textId="33C65063" w:rsidR="002F7B0D" w:rsidRDefault="00C92A8D" w:rsidP="00E15464">
      <w:pPr>
        <w:rPr>
          <w:lang w:val="sr-Latn-RS"/>
        </w:rPr>
      </w:pPr>
      <w:r>
        <w:rPr>
          <w:lang w:val="sr-Latn-RS"/>
        </w:rPr>
        <w:t xml:space="preserve">Distribuirani sistem jeste skup nezavisnih računara koje korisnici vide kao jedan koherentan sistem </w:t>
      </w:r>
      <w:r>
        <w:rPr>
          <w:lang w:val="sr-Latn-RS"/>
        </w:rPr>
        <w:fldChar w:fldCharType="begin"/>
      </w:r>
      <w:r>
        <w:rPr>
          <w:lang w:val="sr-Latn-RS"/>
        </w:rPr>
        <w:instrText xml:space="preserve"> REF _Ref20126531 \n \h </w:instrText>
      </w:r>
      <w:r>
        <w:rPr>
          <w:lang w:val="sr-Latn-RS"/>
        </w:rPr>
      </w:r>
      <w:r>
        <w:rPr>
          <w:lang w:val="sr-Latn-RS"/>
        </w:rPr>
        <w:fldChar w:fldCharType="separate"/>
      </w:r>
      <w:r>
        <w:rPr>
          <w:lang w:val="sr-Latn-RS"/>
        </w:rPr>
        <w:t>[1]</w:t>
      </w:r>
      <w:r>
        <w:rPr>
          <w:lang w:val="sr-Latn-RS"/>
        </w:rPr>
        <w:fldChar w:fldCharType="end"/>
      </w:r>
      <w:r w:rsidR="00E84EBD">
        <w:rPr>
          <w:lang w:val="sr-Latn-RS"/>
        </w:rPr>
        <w:t xml:space="preserve">. </w:t>
      </w:r>
      <w:r w:rsidR="00F90951">
        <w:rPr>
          <w:lang w:val="sr-Latn-RS"/>
        </w:rPr>
        <w:t xml:space="preserve">Svi ti računari, povezani računarskom mrežom, rade zajedno u cilju izvršavanja zajedničkog zadatka. </w:t>
      </w:r>
      <w:r w:rsidR="00E84EBD">
        <w:rPr>
          <w:lang w:val="sr-Latn-RS"/>
        </w:rPr>
        <w:t xml:space="preserve">Računari </w:t>
      </w:r>
      <w:r w:rsidR="00D4646E">
        <w:rPr>
          <w:lang w:val="sr-Latn-RS"/>
        </w:rPr>
        <w:t>mogu biti geografski dislocirani</w:t>
      </w:r>
      <w:r w:rsidR="00E84EBD">
        <w:rPr>
          <w:lang w:val="sr-Latn-RS"/>
        </w:rPr>
        <w:t xml:space="preserve"> i to je jedna od stvari koja utiče na kompleksnost distribuiranih sistema.</w:t>
      </w:r>
    </w:p>
    <w:p w14:paraId="0270BDD2" w14:textId="0571B149" w:rsidR="000369AF" w:rsidRDefault="00843548" w:rsidP="00E15464">
      <w:pPr>
        <w:rPr>
          <w:lang w:val="sr-Latn-RS"/>
        </w:rPr>
      </w:pPr>
      <w:r>
        <w:rPr>
          <w:lang w:val="sr-Latn-RS"/>
        </w:rPr>
        <w:t xml:space="preserve">Razlozi za razvoj distribuiranih sistema su sledeći </w:t>
      </w:r>
      <w:r w:rsidR="00873502">
        <w:rPr>
          <w:lang w:val="sr-Latn-RS"/>
        </w:rPr>
        <w:fldChar w:fldCharType="begin"/>
      </w:r>
      <w:r w:rsidR="00873502">
        <w:rPr>
          <w:lang w:val="sr-Latn-RS"/>
        </w:rPr>
        <w:instrText xml:space="preserve"> REF _Ref18480471 \n \h </w:instrText>
      </w:r>
      <w:r w:rsidR="00873502">
        <w:rPr>
          <w:lang w:val="sr-Latn-RS"/>
        </w:rPr>
      </w:r>
      <w:r w:rsidR="00873502">
        <w:rPr>
          <w:lang w:val="sr-Latn-RS"/>
        </w:rPr>
        <w:fldChar w:fldCharType="separate"/>
      </w:r>
      <w:r w:rsidR="00873502">
        <w:rPr>
          <w:lang w:val="sr-Latn-RS"/>
        </w:rPr>
        <w:t>[1]</w:t>
      </w:r>
      <w:r w:rsidR="00873502">
        <w:rPr>
          <w:lang w:val="sr-Latn-RS"/>
        </w:rPr>
        <w:fldChar w:fldCharType="end"/>
      </w:r>
      <w:r w:rsidR="000369AF">
        <w:rPr>
          <w:lang w:val="sr-Latn-RS"/>
        </w:rPr>
        <w:t>:</w:t>
      </w:r>
    </w:p>
    <w:p w14:paraId="22B0DC9C" w14:textId="77777777" w:rsidR="009F2F02" w:rsidRPr="009F2F02" w:rsidRDefault="009F2F02" w:rsidP="009F2F02">
      <w:pPr>
        <w:pStyle w:val="ListParagraph"/>
        <w:numPr>
          <w:ilvl w:val="0"/>
          <w:numId w:val="29"/>
        </w:numPr>
        <w:spacing w:before="120"/>
        <w:rPr>
          <w:lang w:val="sr-Latn-RS"/>
        </w:rPr>
      </w:pPr>
      <w:r w:rsidRPr="009F2F02">
        <w:rPr>
          <w:lang w:val="sr-Latn-RS"/>
        </w:rPr>
        <w:t>Jednostavnije pristupanje resursima – jedan od glavnih ciljeva distribuiranih sistema jeste da obezbedi korisnicima lak pristup udaljenim resursima</w:t>
      </w:r>
      <w:ins w:id="14" w:author="Branislav Atlagic" w:date="2019-10-04T09:13:00Z">
        <w:r w:rsidRPr="009F2F02">
          <w:rPr>
            <w:lang w:val="sr-Latn-RS"/>
          </w:rPr>
          <w:t>,</w:t>
        </w:r>
      </w:ins>
    </w:p>
    <w:p w14:paraId="760C2070" w14:textId="77777777" w:rsidR="009F2F02" w:rsidRPr="009F2F02" w:rsidRDefault="009F2F02" w:rsidP="009F2F02">
      <w:pPr>
        <w:pStyle w:val="ListParagraph"/>
        <w:numPr>
          <w:ilvl w:val="0"/>
          <w:numId w:val="29"/>
        </w:numPr>
        <w:rPr>
          <w:lang w:val="sr-Latn-RS"/>
        </w:rPr>
      </w:pPr>
      <w:r w:rsidRPr="009F2F02">
        <w:rPr>
          <w:lang w:val="sr-Latn-RS"/>
        </w:rPr>
        <w:t>Transparentnost – važno je sakriti činjenicu da se procesi i resursi nalaze na više distribuiranih mašina</w:t>
      </w:r>
      <w:ins w:id="15" w:author="Branislav Atlagic" w:date="2019-10-04T09:13:00Z">
        <w:r w:rsidRPr="009F2F02">
          <w:rPr>
            <w:lang w:val="sr-Latn-RS"/>
          </w:rPr>
          <w:t>,</w:t>
        </w:r>
      </w:ins>
    </w:p>
    <w:p w14:paraId="4A456BBD" w14:textId="77777777" w:rsidR="009F2F02" w:rsidRPr="009F2F02" w:rsidRDefault="009F2F02" w:rsidP="009F2F02">
      <w:pPr>
        <w:pStyle w:val="ListParagraph"/>
        <w:numPr>
          <w:ilvl w:val="0"/>
          <w:numId w:val="29"/>
        </w:numPr>
        <w:rPr>
          <w:lang w:val="sr-Latn-RS"/>
        </w:rPr>
      </w:pPr>
      <w:r w:rsidRPr="009F2F02">
        <w:rPr>
          <w:lang w:val="sr-Latn-RS"/>
        </w:rPr>
        <w:t>Otvorenost – distribuirani sistem izlaže svoje servise po unapred definisanim standardima i pravilima</w:t>
      </w:r>
    </w:p>
    <w:p w14:paraId="6442FFA9" w14:textId="77777777" w:rsidR="009F2F02" w:rsidRPr="009F2F02" w:rsidRDefault="009F2F02" w:rsidP="009F2F02">
      <w:pPr>
        <w:pStyle w:val="ListParagraph"/>
        <w:numPr>
          <w:ilvl w:val="0"/>
          <w:numId w:val="29"/>
        </w:numPr>
        <w:rPr>
          <w:lang w:val="sr-Latn-RS"/>
        </w:rPr>
      </w:pPr>
      <w:r w:rsidRPr="009F2F02">
        <w:rPr>
          <w:lang w:val="sr-Latn-RS"/>
        </w:rPr>
        <w:t>Skalabilnost – dodavanje novih korisnika i resursa u sistem.</w:t>
      </w:r>
    </w:p>
    <w:p w14:paraId="235F28AB" w14:textId="30C917DC" w:rsidR="00116CC2" w:rsidRPr="005075B1" w:rsidRDefault="00116CC2" w:rsidP="00116CC2">
      <w:pPr>
        <w:rPr>
          <w:lang w:val="sr-Latn-RS"/>
        </w:rPr>
      </w:pPr>
      <w:r w:rsidRPr="008D1676">
        <w:rPr>
          <w:lang w:val="sr-Latn-RS"/>
        </w:rPr>
        <w:t>Distribuirani sistemi se po arhite</w:t>
      </w:r>
      <w:r w:rsidR="00DC6BDD" w:rsidRPr="008D1676">
        <w:rPr>
          <w:lang w:val="sr-Latn-RS"/>
        </w:rPr>
        <w:t>k</w:t>
      </w:r>
      <w:r w:rsidRPr="008D1676">
        <w:rPr>
          <w:lang w:val="sr-Latn-RS"/>
        </w:rPr>
        <w:t>turi dele na centralizovane, decentralizovane i hibridne</w:t>
      </w:r>
      <w:r w:rsidR="0014398D" w:rsidRPr="008D1676">
        <w:rPr>
          <w:lang w:val="sr-Latn-RS"/>
        </w:rPr>
        <w:t xml:space="preserve"> </w:t>
      </w:r>
      <w:r w:rsidR="0014398D" w:rsidRPr="008D1676">
        <w:rPr>
          <w:lang w:val="sr-Latn-RS"/>
        </w:rPr>
        <w:fldChar w:fldCharType="begin"/>
      </w:r>
      <w:r w:rsidR="0014398D" w:rsidRPr="008D1676">
        <w:rPr>
          <w:lang w:val="sr-Latn-RS"/>
        </w:rPr>
        <w:instrText xml:space="preserve"> REF _Ref18480471 \n \h </w:instrText>
      </w:r>
      <w:r w:rsidR="0014398D" w:rsidRPr="008D1676">
        <w:rPr>
          <w:lang w:val="sr-Latn-RS"/>
        </w:rPr>
      </w:r>
      <w:r w:rsidR="0014398D" w:rsidRPr="008D1676">
        <w:rPr>
          <w:lang w:val="sr-Latn-RS"/>
        </w:rPr>
        <w:fldChar w:fldCharType="separate"/>
      </w:r>
      <w:r w:rsidR="0014398D" w:rsidRPr="008D1676">
        <w:rPr>
          <w:lang w:val="sr-Latn-RS"/>
        </w:rPr>
        <w:t>[1]</w:t>
      </w:r>
      <w:r w:rsidR="0014398D" w:rsidRPr="008D1676">
        <w:rPr>
          <w:lang w:val="sr-Latn-RS"/>
        </w:rPr>
        <w:fldChar w:fldCharType="end"/>
      </w:r>
      <w:r w:rsidRPr="008D1676">
        <w:rPr>
          <w:lang w:val="sr-Latn-RS"/>
        </w:rPr>
        <w:t>. Centralizovana arhite</w:t>
      </w:r>
      <w:r w:rsidR="00DC6BDD" w:rsidRPr="008D1676">
        <w:rPr>
          <w:lang w:val="sr-Latn-RS"/>
        </w:rPr>
        <w:t>k</w:t>
      </w:r>
      <w:r w:rsidRPr="008D1676">
        <w:rPr>
          <w:lang w:val="sr-Latn-RS"/>
        </w:rPr>
        <w:t>tura implementira većinu softverskih komponenti i funkcionalnosti</w:t>
      </w:r>
      <w:r w:rsidR="0014398D" w:rsidRPr="008D1676">
        <w:rPr>
          <w:lang w:val="sr-Latn-RS"/>
        </w:rPr>
        <w:t>, dok klijenti mogu pristupati serveru pomoću komunikacione mreže. Kod decentralizovane arhitekture</w:t>
      </w:r>
      <w:ins w:id="16" w:author="Mita" w:date="2019-09-25T10:28:00Z">
        <w:r w:rsidR="005075B1" w:rsidRPr="008D1676">
          <w:rPr>
            <w:lang w:val="sr-Latn-RS"/>
          </w:rPr>
          <w:t>,</w:t>
        </w:r>
      </w:ins>
      <w:r w:rsidR="0014398D" w:rsidRPr="008D1676">
        <w:rPr>
          <w:lang w:val="sr-Latn-RS"/>
        </w:rPr>
        <w:t xml:space="preserve"> </w:t>
      </w:r>
      <w:r w:rsidR="0074270B" w:rsidRPr="005075B1">
        <w:rPr>
          <w:lang w:val="sr-Latn-RS"/>
        </w:rPr>
        <w:t>čvorovi</w:t>
      </w:r>
      <w:commentRangeStart w:id="17"/>
      <w:r w:rsidR="0014398D" w:rsidRPr="008D1676">
        <w:rPr>
          <w:lang w:val="sr-Latn-RS"/>
        </w:rPr>
        <w:t xml:space="preserve"> </w:t>
      </w:r>
      <w:commentRangeEnd w:id="17"/>
      <w:r w:rsidR="00A42824" w:rsidRPr="008D1676">
        <w:rPr>
          <w:rStyle w:val="CommentReference"/>
          <w:lang w:val="sr-Latn-RS"/>
        </w:rPr>
        <w:commentReference w:id="17"/>
      </w:r>
      <w:r w:rsidR="0014398D" w:rsidRPr="008D1676">
        <w:rPr>
          <w:lang w:val="sr-Latn-RS"/>
        </w:rPr>
        <w:t xml:space="preserve">imaju podjednaku ulogu u sistemu. Hibridna arhitektura je spoj </w:t>
      </w:r>
      <w:r w:rsidR="005075B1" w:rsidRPr="005075B1">
        <w:rPr>
          <w:lang w:val="sr-Latn-RS"/>
        </w:rPr>
        <w:t>centralizovane</w:t>
      </w:r>
      <w:r w:rsidR="0014398D" w:rsidRPr="008D1676">
        <w:rPr>
          <w:lang w:val="sr-Latn-RS"/>
        </w:rPr>
        <w:t xml:space="preserve"> i decentralizovane arhite</w:t>
      </w:r>
      <w:r w:rsidR="00DC6BDD" w:rsidRPr="008D1676">
        <w:rPr>
          <w:lang w:val="sr-Latn-RS"/>
        </w:rPr>
        <w:t>k</w:t>
      </w:r>
      <w:r w:rsidR="0014398D" w:rsidRPr="008D1676">
        <w:rPr>
          <w:lang w:val="sr-Latn-RS"/>
        </w:rPr>
        <w:t>ture.</w:t>
      </w:r>
    </w:p>
    <w:p w14:paraId="14A7F53A" w14:textId="77777777" w:rsidR="002F7B0D" w:rsidRPr="0074270B" w:rsidRDefault="002F7B0D" w:rsidP="002F7B0D">
      <w:pPr>
        <w:keepNext/>
        <w:jc w:val="center"/>
      </w:pPr>
      <w:r>
        <w:rPr>
          <w:noProof/>
          <w:lang w:val="sr-Latn-RS" w:eastAsia="sr-Latn-RS"/>
        </w:rPr>
        <w:drawing>
          <wp:inline distT="0" distB="0" distL="0" distR="0" wp14:anchorId="1ECD4912" wp14:editId="4479029E">
            <wp:extent cx="2959679" cy="22169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working.png"/>
                    <pic:cNvPicPr/>
                  </pic:nvPicPr>
                  <pic:blipFill>
                    <a:blip r:embed="rId13">
                      <a:extLst>
                        <a:ext uri="{28A0092B-C50C-407E-A947-70E740481C1C}">
                          <a14:useLocalDpi xmlns:a14="http://schemas.microsoft.com/office/drawing/2010/main" val="0"/>
                        </a:ext>
                      </a:extLst>
                    </a:blip>
                    <a:stretch>
                      <a:fillRect/>
                    </a:stretch>
                  </pic:blipFill>
                  <pic:spPr>
                    <a:xfrm>
                      <a:off x="0" y="0"/>
                      <a:ext cx="3004245" cy="2250371"/>
                    </a:xfrm>
                    <a:prstGeom prst="rect">
                      <a:avLst/>
                    </a:prstGeom>
                  </pic:spPr>
                </pic:pic>
              </a:graphicData>
            </a:graphic>
          </wp:inline>
        </w:drawing>
      </w:r>
    </w:p>
    <w:p w14:paraId="0A776207" w14:textId="04A16AD2" w:rsidR="00E15464" w:rsidRDefault="002F7B0D" w:rsidP="002F7B0D">
      <w:pPr>
        <w:pStyle w:val="Caption"/>
        <w:jc w:val="center"/>
      </w:pPr>
      <w:bookmarkStart w:id="18" w:name="_Ref18416346"/>
      <w:r>
        <w:t xml:space="preserve">Slika </w:t>
      </w:r>
      <w:r w:rsidR="005F22FD">
        <w:fldChar w:fldCharType="begin"/>
      </w:r>
      <w:r w:rsidR="005F22FD">
        <w:instrText xml:space="preserve"> STYLEREF 1 \s </w:instrText>
      </w:r>
      <w:r w:rsidR="005F22FD">
        <w:fldChar w:fldCharType="separate"/>
      </w:r>
      <w:r w:rsidR="005F22FD">
        <w:rPr>
          <w:noProof/>
        </w:rPr>
        <w:t>1</w:t>
      </w:r>
      <w:r w:rsidR="005F22FD">
        <w:fldChar w:fldCharType="end"/>
      </w:r>
      <w:r w:rsidR="005F22FD">
        <w:t>.</w:t>
      </w:r>
      <w:r w:rsidR="005F22FD">
        <w:fldChar w:fldCharType="begin"/>
      </w:r>
      <w:r w:rsidR="005F22FD">
        <w:instrText xml:space="preserve"> SEQ Slika \* ARABIC \s 1 </w:instrText>
      </w:r>
      <w:r w:rsidR="005F22FD">
        <w:fldChar w:fldCharType="separate"/>
      </w:r>
      <w:r w:rsidR="005F22FD">
        <w:rPr>
          <w:noProof/>
        </w:rPr>
        <w:t>1</w:t>
      </w:r>
      <w:r w:rsidR="005F22FD">
        <w:fldChar w:fldCharType="end"/>
      </w:r>
      <w:bookmarkEnd w:id="18"/>
      <w:r w:rsidR="00E52AA7">
        <w:t xml:space="preserve"> – Centralizovan d</w:t>
      </w:r>
      <w:r>
        <w:t xml:space="preserve">istribuirani sistem </w:t>
      </w:r>
      <w:r w:rsidR="008C127C">
        <w:fldChar w:fldCharType="begin"/>
      </w:r>
      <w:r w:rsidR="008C127C">
        <w:instrText xml:space="preserve"> REF _Ref21504041 \n \h </w:instrText>
      </w:r>
      <w:r w:rsidR="008C127C">
        <w:fldChar w:fldCharType="separate"/>
      </w:r>
      <w:r w:rsidR="008C127C">
        <w:t>[17]</w:t>
      </w:r>
      <w:r w:rsidR="008C127C">
        <w:fldChar w:fldCharType="end"/>
      </w:r>
    </w:p>
    <w:p w14:paraId="20F8639D" w14:textId="54E7FB98" w:rsidR="002F7B0D" w:rsidRPr="008D1676" w:rsidRDefault="00E52AA7" w:rsidP="002F7B0D">
      <w:pPr>
        <w:rPr>
          <w:lang w:val="sr-Latn-RS"/>
        </w:rPr>
      </w:pPr>
      <w:r w:rsidRPr="008D1676">
        <w:rPr>
          <w:lang w:val="sr-Latn-RS"/>
        </w:rPr>
        <w:fldChar w:fldCharType="begin"/>
      </w:r>
      <w:r w:rsidRPr="008D1676">
        <w:rPr>
          <w:lang w:val="sr-Latn-RS"/>
        </w:rPr>
        <w:instrText xml:space="preserve"> REF _Ref18416346 \h </w:instrText>
      </w:r>
      <w:r w:rsidRPr="008D1676">
        <w:rPr>
          <w:lang w:val="sr-Latn-RS"/>
        </w:rPr>
      </w:r>
      <w:r w:rsidRPr="008D1676">
        <w:rPr>
          <w:lang w:val="sr-Latn-RS"/>
        </w:rPr>
        <w:fldChar w:fldCharType="separate"/>
      </w:r>
      <w:r w:rsidRPr="008D1676">
        <w:rPr>
          <w:lang w:val="sr-Latn-RS"/>
        </w:rPr>
        <w:t xml:space="preserve">Slika </w:t>
      </w:r>
      <w:r w:rsidRPr="008D1676">
        <w:rPr>
          <w:noProof/>
          <w:lang w:val="sr-Latn-RS"/>
        </w:rPr>
        <w:t>1</w:t>
      </w:r>
      <w:r w:rsidRPr="008D1676">
        <w:rPr>
          <w:lang w:val="sr-Latn-RS"/>
        </w:rPr>
        <w:t>.</w:t>
      </w:r>
      <w:r w:rsidRPr="008D1676">
        <w:rPr>
          <w:noProof/>
          <w:lang w:val="sr-Latn-RS"/>
        </w:rPr>
        <w:t>1</w:t>
      </w:r>
      <w:r w:rsidRPr="008D1676">
        <w:rPr>
          <w:lang w:val="sr-Latn-RS"/>
        </w:rPr>
        <w:fldChar w:fldCharType="end"/>
      </w:r>
      <w:r w:rsidRPr="008D1676">
        <w:rPr>
          <w:lang w:val="sr-Latn-RS"/>
        </w:rPr>
        <w:t xml:space="preserve"> prikazuje centralizovani </w:t>
      </w:r>
      <w:r w:rsidR="00DF5C82" w:rsidRPr="00DF5C82">
        <w:rPr>
          <w:lang w:val="sr-Latn-RS"/>
        </w:rPr>
        <w:t>distribuirani</w:t>
      </w:r>
      <w:r w:rsidRPr="008D1676">
        <w:rPr>
          <w:lang w:val="sr-Latn-RS"/>
        </w:rPr>
        <w:t xml:space="preserve"> sistem.</w:t>
      </w:r>
      <w:r w:rsidR="00C92A8D" w:rsidRPr="008D1676">
        <w:rPr>
          <w:lang w:val="sr-Latn-RS"/>
        </w:rPr>
        <w:t xml:space="preserve"> V</w:t>
      </w:r>
      <w:r w:rsidRPr="008D1676">
        <w:rPr>
          <w:lang w:val="sr-Latn-RS"/>
        </w:rPr>
        <w:t xml:space="preserve">ećina današnjih </w:t>
      </w:r>
      <w:r w:rsidR="00DF5C82" w:rsidRPr="00DF5C82">
        <w:rPr>
          <w:lang w:val="sr-Latn-RS"/>
        </w:rPr>
        <w:t>distribuiranih</w:t>
      </w:r>
      <w:r w:rsidRPr="008D1676">
        <w:rPr>
          <w:lang w:val="sr-Latn-RS"/>
        </w:rPr>
        <w:t xml:space="preserve"> sistema je centralizovana</w:t>
      </w:r>
      <w:r w:rsidR="00C92A8D" w:rsidRPr="008D1676">
        <w:rPr>
          <w:lang w:val="sr-Latn-RS"/>
        </w:rPr>
        <w:t xml:space="preserve"> </w:t>
      </w:r>
      <w:r w:rsidR="00C92A8D" w:rsidRPr="008D1676">
        <w:rPr>
          <w:lang w:val="sr-Latn-RS"/>
        </w:rPr>
        <w:fldChar w:fldCharType="begin"/>
      </w:r>
      <w:r w:rsidR="00C92A8D" w:rsidRPr="008D1676">
        <w:rPr>
          <w:lang w:val="sr-Latn-RS"/>
        </w:rPr>
        <w:instrText xml:space="preserve"> REF _Ref20126864 \n \h </w:instrText>
      </w:r>
      <w:r w:rsidR="00C92A8D" w:rsidRPr="008D1676">
        <w:rPr>
          <w:lang w:val="sr-Latn-RS"/>
        </w:rPr>
      </w:r>
      <w:r w:rsidR="00C92A8D" w:rsidRPr="008D1676">
        <w:rPr>
          <w:lang w:val="sr-Latn-RS"/>
        </w:rPr>
        <w:fldChar w:fldCharType="separate"/>
      </w:r>
      <w:r w:rsidR="00C92A8D" w:rsidRPr="008D1676">
        <w:rPr>
          <w:lang w:val="sr-Latn-RS"/>
        </w:rPr>
        <w:t>[3]</w:t>
      </w:r>
      <w:r w:rsidR="00C92A8D" w:rsidRPr="008D1676">
        <w:rPr>
          <w:lang w:val="sr-Latn-RS"/>
        </w:rPr>
        <w:fldChar w:fldCharType="end"/>
      </w:r>
      <w:r w:rsidRPr="008D1676">
        <w:rPr>
          <w:lang w:val="sr-Latn-RS"/>
        </w:rPr>
        <w:t>. Decentralizovani</w:t>
      </w:r>
      <w:r w:rsidR="00C92A8D" w:rsidRPr="008D1676">
        <w:rPr>
          <w:lang w:val="sr-Latn-RS"/>
        </w:rPr>
        <w:t xml:space="preserve"> sistem ne može biti posedovan od strane jedne kompanije, inače viče ne bi bio decentralizovan </w:t>
      </w:r>
      <w:r w:rsidR="00C92A8D" w:rsidRPr="008D1676">
        <w:rPr>
          <w:lang w:val="sr-Latn-RS"/>
        </w:rPr>
        <w:fldChar w:fldCharType="begin"/>
      </w:r>
      <w:r w:rsidR="00C92A8D" w:rsidRPr="008D1676">
        <w:rPr>
          <w:lang w:val="sr-Latn-RS"/>
        </w:rPr>
        <w:instrText xml:space="preserve"> REF _Ref20126864 \n \h </w:instrText>
      </w:r>
      <w:r w:rsidR="00C92A8D" w:rsidRPr="008D1676">
        <w:rPr>
          <w:lang w:val="sr-Latn-RS"/>
        </w:rPr>
      </w:r>
      <w:r w:rsidR="00C92A8D" w:rsidRPr="008D1676">
        <w:rPr>
          <w:lang w:val="sr-Latn-RS"/>
        </w:rPr>
        <w:fldChar w:fldCharType="separate"/>
      </w:r>
      <w:r w:rsidR="00C92A8D" w:rsidRPr="008D1676">
        <w:rPr>
          <w:lang w:val="sr-Latn-RS"/>
        </w:rPr>
        <w:t>[3]</w:t>
      </w:r>
      <w:r w:rsidR="00C92A8D" w:rsidRPr="008D1676">
        <w:rPr>
          <w:lang w:val="sr-Latn-RS"/>
        </w:rPr>
        <w:fldChar w:fldCharType="end"/>
      </w:r>
      <w:commentRangeStart w:id="19"/>
      <w:commentRangeStart w:id="20"/>
      <w:commentRangeEnd w:id="19"/>
      <w:r w:rsidR="00931AD9" w:rsidRPr="008D1676">
        <w:rPr>
          <w:rStyle w:val="CommentReference"/>
          <w:lang w:val="sr-Latn-RS"/>
        </w:rPr>
        <w:commentReference w:id="19"/>
      </w:r>
      <w:commentRangeEnd w:id="20"/>
      <w:r w:rsidR="00DF5C82">
        <w:rPr>
          <w:rStyle w:val="CommentReference"/>
        </w:rPr>
        <w:commentReference w:id="20"/>
      </w:r>
      <w:r w:rsidRPr="008D1676">
        <w:rPr>
          <w:lang w:val="sr-Latn-RS"/>
        </w:rPr>
        <w:t xml:space="preserve">. Kada uzmemo tu činjenicu u obzir, dolazimo do zaključka da je decentralizovane sisteme mnogo teže kreirati i održavati. </w:t>
      </w:r>
    </w:p>
    <w:p w14:paraId="741232EF" w14:textId="54A4D8D3" w:rsidR="00E52AA7" w:rsidRPr="008D1676" w:rsidRDefault="00A874C5" w:rsidP="002F7B0D">
      <w:pPr>
        <w:rPr>
          <w:lang w:val="sr-Latn-RS"/>
        </w:rPr>
      </w:pPr>
      <w:r w:rsidRPr="008D1676">
        <w:rPr>
          <w:lang w:val="sr-Latn-RS"/>
        </w:rPr>
        <w:t xml:space="preserve">Prednost distribuiranih sistema u odnosu na sisteme sa jednim serverom </w:t>
      </w:r>
      <w:r w:rsidR="00011F5B">
        <w:rPr>
          <w:lang w:val="sr-Latn-RS"/>
        </w:rPr>
        <w:t>su sledeće</w:t>
      </w:r>
      <w:r w:rsidR="00873502" w:rsidRPr="008D1676">
        <w:rPr>
          <w:lang w:val="sr-Latn-RS"/>
        </w:rPr>
        <w:t xml:space="preserve"> </w:t>
      </w:r>
      <w:r w:rsidR="00873502" w:rsidRPr="008D1676">
        <w:rPr>
          <w:lang w:val="sr-Latn-RS"/>
        </w:rPr>
        <w:fldChar w:fldCharType="begin"/>
      </w:r>
      <w:r w:rsidR="00873502" w:rsidRPr="008D1676">
        <w:rPr>
          <w:lang w:val="sr-Latn-RS"/>
        </w:rPr>
        <w:instrText xml:space="preserve"> REF _Ref18416557 \n \h </w:instrText>
      </w:r>
      <w:r w:rsidR="00873502" w:rsidRPr="008D1676">
        <w:rPr>
          <w:lang w:val="sr-Latn-RS"/>
        </w:rPr>
      </w:r>
      <w:r w:rsidR="00873502" w:rsidRPr="008D1676">
        <w:rPr>
          <w:lang w:val="sr-Latn-RS"/>
        </w:rPr>
        <w:fldChar w:fldCharType="separate"/>
      </w:r>
      <w:r w:rsidR="00873502" w:rsidRPr="008D1676">
        <w:rPr>
          <w:lang w:val="sr-Latn-RS"/>
        </w:rPr>
        <w:t>[3]</w:t>
      </w:r>
      <w:r w:rsidR="00873502" w:rsidRPr="008D1676">
        <w:rPr>
          <w:lang w:val="sr-Latn-RS"/>
        </w:rPr>
        <w:fldChar w:fldCharType="end"/>
      </w:r>
      <w:r w:rsidRPr="008D1676">
        <w:rPr>
          <w:lang w:val="sr-Latn-RS"/>
        </w:rPr>
        <w:t>:</w:t>
      </w:r>
    </w:p>
    <w:p w14:paraId="7938DDCD" w14:textId="48D7C7AC" w:rsidR="00A874C5" w:rsidRPr="008D1676" w:rsidRDefault="0031193D" w:rsidP="00A874C5">
      <w:pPr>
        <w:pStyle w:val="ListParagraph"/>
        <w:numPr>
          <w:ilvl w:val="0"/>
          <w:numId w:val="4"/>
        </w:numPr>
        <w:rPr>
          <w:lang w:val="sr-Latn-RS"/>
        </w:rPr>
      </w:pPr>
      <w:r w:rsidRPr="008D1676">
        <w:rPr>
          <w:lang w:val="sr-Latn-RS"/>
        </w:rPr>
        <w:lastRenderedPageBreak/>
        <w:t>J</w:t>
      </w:r>
      <w:r w:rsidR="00A874C5" w:rsidRPr="008D1676">
        <w:rPr>
          <w:lang w:val="sr-Latn-RS"/>
        </w:rPr>
        <w:t>edini način da</w:t>
      </w:r>
      <w:r w:rsidR="00FA3838">
        <w:rPr>
          <w:lang w:val="sr-Latn-RS"/>
        </w:rPr>
        <w:t xml:space="preserve"> se</w:t>
      </w:r>
      <w:r w:rsidR="00A874C5" w:rsidRPr="008D1676">
        <w:rPr>
          <w:lang w:val="sr-Latn-RS"/>
        </w:rPr>
        <w:t xml:space="preserve"> kod sistema sa jednim serverom poveća produktivnost je da se </w:t>
      </w:r>
      <w:r w:rsidR="00683FBF">
        <w:rPr>
          <w:iCs/>
          <w:lang w:val="sr-Latn-RS"/>
        </w:rPr>
        <w:t xml:space="preserve">unapređuje računar na kojoj se </w:t>
      </w:r>
      <w:r w:rsidR="009603F2">
        <w:rPr>
          <w:iCs/>
          <w:lang w:val="sr-Latn-RS"/>
        </w:rPr>
        <w:t>aplikacija</w:t>
      </w:r>
      <w:r w:rsidR="00683FBF">
        <w:rPr>
          <w:iCs/>
          <w:lang w:val="sr-Latn-RS"/>
        </w:rPr>
        <w:t xml:space="preserve"> izvršava dodavanjem RAM, procesora, itd., što se naziva</w:t>
      </w:r>
      <w:r w:rsidR="00683FBF" w:rsidRPr="008D1676">
        <w:rPr>
          <w:i/>
          <w:lang w:val="sr-Latn-RS"/>
        </w:rPr>
        <w:t xml:space="preserve"> </w:t>
      </w:r>
      <w:r w:rsidR="00FE70A9" w:rsidRPr="008D1676">
        <w:rPr>
          <w:lang w:val="sr-Latn-RS"/>
        </w:rPr>
        <w:t>vertikalno skaliranje</w:t>
      </w:r>
      <w:ins w:id="21" w:author="Mita" w:date="2019-09-25T10:37:00Z">
        <w:r w:rsidR="00683FBF">
          <w:rPr>
            <w:lang w:val="sr-Latn-RS"/>
          </w:rPr>
          <w:t>.</w:t>
        </w:r>
      </w:ins>
    </w:p>
    <w:p w14:paraId="15A1FFBB" w14:textId="24DFB9FC" w:rsidR="00A874C5" w:rsidRPr="008D1676" w:rsidRDefault="0031193D" w:rsidP="00A874C5">
      <w:pPr>
        <w:pStyle w:val="ListParagraph"/>
        <w:numPr>
          <w:ilvl w:val="0"/>
          <w:numId w:val="4"/>
        </w:numPr>
        <w:rPr>
          <w:lang w:val="sr-Latn-RS"/>
        </w:rPr>
      </w:pPr>
      <w:commentRangeStart w:id="22"/>
      <w:r w:rsidRPr="008D1676">
        <w:rPr>
          <w:lang w:val="sr-Latn-RS"/>
        </w:rPr>
        <w:t>K</w:t>
      </w:r>
      <w:r w:rsidR="00A874C5" w:rsidRPr="008D1676">
        <w:rPr>
          <w:lang w:val="sr-Latn-RS"/>
        </w:rPr>
        <w:t xml:space="preserve">od </w:t>
      </w:r>
      <w:r w:rsidR="009603F2" w:rsidRPr="009603F2">
        <w:rPr>
          <w:lang w:val="sr-Latn-RS"/>
        </w:rPr>
        <w:t>distribuiranih</w:t>
      </w:r>
      <w:r w:rsidR="00A874C5" w:rsidRPr="008D1676">
        <w:rPr>
          <w:lang w:val="sr-Latn-RS"/>
        </w:rPr>
        <w:t xml:space="preserve"> </w:t>
      </w:r>
      <w:r w:rsidR="007A6BC9" w:rsidRPr="008D1676">
        <w:rPr>
          <w:lang w:val="sr-Latn-RS"/>
        </w:rPr>
        <w:t>sistema</w:t>
      </w:r>
      <w:r w:rsidR="00A874C5" w:rsidRPr="008D1676">
        <w:rPr>
          <w:lang w:val="sr-Latn-RS"/>
        </w:rPr>
        <w:t xml:space="preserve"> pove</w:t>
      </w:r>
      <w:r w:rsidR="00047F41" w:rsidRPr="008D1676">
        <w:rPr>
          <w:lang w:val="sr-Latn-RS"/>
        </w:rPr>
        <w:t>ćanje produktivnosti</w:t>
      </w:r>
      <w:r w:rsidR="00CF54BA">
        <w:rPr>
          <w:lang w:val="sr-Latn-RS"/>
        </w:rPr>
        <w:t xml:space="preserve"> se</w:t>
      </w:r>
      <w:r w:rsidR="007A6BC9" w:rsidRPr="008D1676">
        <w:rPr>
          <w:lang w:val="sr-Latn-RS"/>
        </w:rPr>
        <w:t xml:space="preserve"> može posti</w:t>
      </w:r>
      <w:r w:rsidR="00CF54BA">
        <w:rPr>
          <w:lang w:val="sr-Latn-RS"/>
        </w:rPr>
        <w:t>ći</w:t>
      </w:r>
      <w:r w:rsidR="00047F41" w:rsidRPr="008D1676">
        <w:rPr>
          <w:lang w:val="sr-Latn-RS"/>
        </w:rPr>
        <w:t xml:space="preserve"> ta</w:t>
      </w:r>
      <w:r w:rsidR="00A874C5" w:rsidRPr="008D1676">
        <w:rPr>
          <w:lang w:val="sr-Latn-RS"/>
        </w:rPr>
        <w:t>k</w:t>
      </w:r>
      <w:r w:rsidR="00047F41" w:rsidRPr="008D1676">
        <w:rPr>
          <w:lang w:val="sr-Latn-RS"/>
        </w:rPr>
        <w:t>o</w:t>
      </w:r>
      <w:r w:rsidR="00A874C5" w:rsidRPr="008D1676">
        <w:rPr>
          <w:lang w:val="sr-Latn-RS"/>
        </w:rPr>
        <w:t xml:space="preserve"> što se u mrežu postojećih računara dodaju novi računari</w:t>
      </w:r>
      <w:r w:rsidR="00FE70A9" w:rsidRPr="008D1676">
        <w:rPr>
          <w:lang w:val="sr-Latn-RS"/>
        </w:rPr>
        <w:t xml:space="preserve"> (</w:t>
      </w:r>
      <w:r w:rsidR="00131F34" w:rsidRPr="008D1676">
        <w:rPr>
          <w:lang w:val="sr-Latn-RS"/>
        </w:rPr>
        <w:t>horiz</w:t>
      </w:r>
      <w:r w:rsidR="00FE70A9" w:rsidRPr="008D1676">
        <w:rPr>
          <w:lang w:val="sr-Latn-RS"/>
        </w:rPr>
        <w:t>ontalno skaliranje)</w:t>
      </w:r>
      <w:commentRangeEnd w:id="22"/>
      <w:r w:rsidR="00A57D6D" w:rsidRPr="008D1676">
        <w:rPr>
          <w:rStyle w:val="CommentReference"/>
          <w:lang w:val="sr-Latn-RS"/>
        </w:rPr>
        <w:commentReference w:id="22"/>
      </w:r>
    </w:p>
    <w:p w14:paraId="02DC5EF6" w14:textId="6A1FEB17" w:rsidR="00116CC2" w:rsidRPr="008D1676" w:rsidRDefault="00131F34" w:rsidP="00CC4D49">
      <w:pPr>
        <w:rPr>
          <w:lang w:val="sr-Latn-RS"/>
        </w:rPr>
      </w:pPr>
      <w:r w:rsidRPr="008D1676">
        <w:rPr>
          <w:lang w:val="sr-Latn-RS"/>
        </w:rPr>
        <w:t xml:space="preserve">Smanjenje performansi </w:t>
      </w:r>
      <w:r w:rsidR="00873502" w:rsidRPr="008D1676">
        <w:rPr>
          <w:lang w:val="sr-Latn-RS"/>
        </w:rPr>
        <w:fldChar w:fldCharType="begin"/>
      </w:r>
      <w:r w:rsidR="00873502" w:rsidRPr="008D1676">
        <w:rPr>
          <w:lang w:val="sr-Latn-RS"/>
        </w:rPr>
        <w:instrText xml:space="preserve"> REF _Ref18480420 \n \h </w:instrText>
      </w:r>
      <w:r w:rsidR="00873502" w:rsidRPr="008D1676">
        <w:rPr>
          <w:lang w:val="sr-Latn-RS"/>
        </w:rPr>
      </w:r>
      <w:r w:rsidR="00873502" w:rsidRPr="008D1676">
        <w:rPr>
          <w:lang w:val="sr-Latn-RS"/>
        </w:rPr>
        <w:fldChar w:fldCharType="separate"/>
      </w:r>
      <w:r w:rsidR="00873502" w:rsidRPr="008D1676">
        <w:rPr>
          <w:lang w:val="sr-Latn-RS"/>
        </w:rPr>
        <w:t>[3]</w:t>
      </w:r>
      <w:r w:rsidR="00873502" w:rsidRPr="008D1676">
        <w:rPr>
          <w:lang w:val="sr-Latn-RS"/>
        </w:rPr>
        <w:fldChar w:fldCharType="end"/>
      </w:r>
      <w:r w:rsidRPr="008D1676">
        <w:rPr>
          <w:lang w:val="sr-Latn-RS"/>
        </w:rPr>
        <w:t xml:space="preserve"> kod horizontalnog skaliranja se rešava dodavanjem nove mašine. </w:t>
      </w:r>
      <w:commentRangeStart w:id="23"/>
      <w:r w:rsidRPr="008D1676">
        <w:rPr>
          <w:lang w:val="sr-Latn-RS"/>
        </w:rPr>
        <w:t xml:space="preserve">Nove mašine se mogu dodavati </w:t>
      </w:r>
      <w:r w:rsidR="00C5628A" w:rsidRPr="008D1676">
        <w:rPr>
          <w:lang w:val="sr-Latn-RS"/>
        </w:rPr>
        <w:t>do određenog</w:t>
      </w:r>
      <w:r w:rsidRPr="008D1676">
        <w:rPr>
          <w:lang w:val="sr-Latn-RS"/>
        </w:rPr>
        <w:t xml:space="preserve"> limita</w:t>
      </w:r>
      <w:r w:rsidR="00C5628A" w:rsidRPr="008D1676">
        <w:rPr>
          <w:lang w:val="sr-Latn-RS"/>
        </w:rPr>
        <w:t xml:space="preserve"> u zavisnosti od implementacije sistema. Loše skaliranje sistema dovodi do smanjenih mogućnosti proširenja kapaciteta sistema</w:t>
      </w:r>
      <w:r w:rsidRPr="008D1676">
        <w:rPr>
          <w:lang w:val="sr-Latn-RS"/>
        </w:rPr>
        <w:t>.</w:t>
      </w:r>
      <w:commentRangeEnd w:id="23"/>
      <w:r w:rsidR="004F2067" w:rsidRPr="008D1676">
        <w:rPr>
          <w:rStyle w:val="CommentReference"/>
          <w:lang w:val="sr-Latn-RS"/>
        </w:rPr>
        <w:commentReference w:id="23"/>
      </w:r>
      <w:r w:rsidRPr="008D1676">
        <w:rPr>
          <w:lang w:val="sr-Latn-RS"/>
        </w:rPr>
        <w:t xml:space="preserve"> </w:t>
      </w:r>
      <w:r w:rsidR="000369AF" w:rsidRPr="008D1676">
        <w:rPr>
          <w:lang w:val="sr-Latn-RS"/>
        </w:rPr>
        <w:t xml:space="preserve">Jednostavno skaliranje nije jedina prednost koju poseduju distribuirani sistemi. </w:t>
      </w:r>
    </w:p>
    <w:p w14:paraId="5B33B56B" w14:textId="77777777" w:rsidR="00116CC2" w:rsidRDefault="00116CC2" w:rsidP="00CC4D49"/>
    <w:p w14:paraId="69C3B099" w14:textId="77777777" w:rsidR="00D451EB" w:rsidRDefault="00D451EB" w:rsidP="00D451EB">
      <w:pPr>
        <w:keepNext/>
        <w:jc w:val="center"/>
      </w:pPr>
      <w:r>
        <w:rPr>
          <w:noProof/>
          <w:lang w:val="sr-Latn-RS" w:eastAsia="sr-Latn-RS"/>
        </w:rPr>
        <w:drawing>
          <wp:inline distT="0" distB="0" distL="0" distR="0" wp14:anchorId="71664162" wp14:editId="7AE75292">
            <wp:extent cx="3809524" cy="370476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riznotal - vertical.png"/>
                    <pic:cNvPicPr/>
                  </pic:nvPicPr>
                  <pic:blipFill>
                    <a:blip r:embed="rId14">
                      <a:extLst>
                        <a:ext uri="{28A0092B-C50C-407E-A947-70E740481C1C}">
                          <a14:useLocalDpi xmlns:a14="http://schemas.microsoft.com/office/drawing/2010/main" val="0"/>
                        </a:ext>
                      </a:extLst>
                    </a:blip>
                    <a:stretch>
                      <a:fillRect/>
                    </a:stretch>
                  </pic:blipFill>
                  <pic:spPr>
                    <a:xfrm>
                      <a:off x="0" y="0"/>
                      <a:ext cx="3809524" cy="3704762"/>
                    </a:xfrm>
                    <a:prstGeom prst="rect">
                      <a:avLst/>
                    </a:prstGeom>
                  </pic:spPr>
                </pic:pic>
              </a:graphicData>
            </a:graphic>
          </wp:inline>
        </w:drawing>
      </w:r>
    </w:p>
    <w:p w14:paraId="135ACF8D" w14:textId="505F62C8" w:rsidR="00D451EB" w:rsidRDefault="00D451EB" w:rsidP="00D451EB">
      <w:pPr>
        <w:pStyle w:val="Caption"/>
        <w:jc w:val="center"/>
      </w:pPr>
      <w:bookmarkStart w:id="24" w:name="_Ref18483667"/>
      <w:r>
        <w:t xml:space="preserve">Slika </w:t>
      </w:r>
      <w:r w:rsidR="005F22FD">
        <w:fldChar w:fldCharType="begin"/>
      </w:r>
      <w:r w:rsidR="005F22FD">
        <w:instrText xml:space="preserve"> STYLEREF 1 \s </w:instrText>
      </w:r>
      <w:r w:rsidR="005F22FD">
        <w:fldChar w:fldCharType="separate"/>
      </w:r>
      <w:r w:rsidR="005F22FD">
        <w:rPr>
          <w:noProof/>
        </w:rPr>
        <w:t>1</w:t>
      </w:r>
      <w:r w:rsidR="005F22FD">
        <w:fldChar w:fldCharType="end"/>
      </w:r>
      <w:r w:rsidR="005F22FD">
        <w:t>.</w:t>
      </w:r>
      <w:r w:rsidR="005F22FD">
        <w:fldChar w:fldCharType="begin"/>
      </w:r>
      <w:r w:rsidR="005F22FD">
        <w:instrText xml:space="preserve"> SEQ Slika \* ARABIC \s 1 </w:instrText>
      </w:r>
      <w:r w:rsidR="005F22FD">
        <w:fldChar w:fldCharType="separate"/>
      </w:r>
      <w:r w:rsidR="005F22FD">
        <w:rPr>
          <w:noProof/>
        </w:rPr>
        <w:t>2</w:t>
      </w:r>
      <w:r w:rsidR="005F22FD">
        <w:fldChar w:fldCharType="end"/>
      </w:r>
      <w:bookmarkEnd w:id="24"/>
      <w:r>
        <w:t xml:space="preserve"> - Razlika troškova vertikalne i horizontalne skalabilnosti </w:t>
      </w:r>
      <w:r>
        <w:fldChar w:fldCharType="begin"/>
      </w:r>
      <w:r>
        <w:instrText xml:space="preserve"> REF _Ref18480420 \n \h </w:instrText>
      </w:r>
      <w:r>
        <w:fldChar w:fldCharType="separate"/>
      </w:r>
      <w:r>
        <w:t>[3]</w:t>
      </w:r>
      <w:r>
        <w:fldChar w:fldCharType="end"/>
      </w:r>
    </w:p>
    <w:p w14:paraId="1DD91244" w14:textId="10864158" w:rsidR="00FF5DE7" w:rsidRPr="008D1676" w:rsidRDefault="00C82CC7" w:rsidP="00FF5DE7">
      <w:pPr>
        <w:rPr>
          <w:lang w:val="sr-Latn-RS"/>
        </w:rPr>
      </w:pPr>
      <w:r w:rsidRPr="008D1676">
        <w:rPr>
          <w:lang w:val="sr-Latn-RS"/>
        </w:rPr>
        <w:t>U početnoj fazi, kada potrebe za kapacitetom nisu velike, isplativija je vertikalna skalabilnost (</w:t>
      </w:r>
      <w:r w:rsidRPr="008D1676">
        <w:rPr>
          <w:lang w:val="sr-Latn-RS"/>
        </w:rPr>
        <w:fldChar w:fldCharType="begin"/>
      </w:r>
      <w:r w:rsidRPr="008D1676">
        <w:rPr>
          <w:lang w:val="sr-Latn-RS"/>
        </w:rPr>
        <w:instrText xml:space="preserve"> REF _Ref18483667 \h </w:instrText>
      </w:r>
      <w:r w:rsidRPr="008D1676">
        <w:rPr>
          <w:lang w:val="sr-Latn-RS"/>
        </w:rPr>
      </w:r>
      <w:r w:rsidRPr="008D1676">
        <w:rPr>
          <w:lang w:val="sr-Latn-RS"/>
        </w:rPr>
        <w:fldChar w:fldCharType="separate"/>
      </w:r>
      <w:r w:rsidRPr="008D1676">
        <w:rPr>
          <w:lang w:val="sr-Latn-RS"/>
        </w:rPr>
        <w:t xml:space="preserve">Slika </w:t>
      </w:r>
      <w:r w:rsidRPr="008D1676">
        <w:rPr>
          <w:noProof/>
          <w:lang w:val="sr-Latn-RS"/>
        </w:rPr>
        <w:t>1</w:t>
      </w:r>
      <w:r w:rsidRPr="008D1676">
        <w:rPr>
          <w:lang w:val="sr-Latn-RS"/>
        </w:rPr>
        <w:t>.</w:t>
      </w:r>
      <w:r w:rsidRPr="008D1676">
        <w:rPr>
          <w:noProof/>
          <w:lang w:val="sr-Latn-RS"/>
        </w:rPr>
        <w:t>2</w:t>
      </w:r>
      <w:r w:rsidRPr="008D1676">
        <w:rPr>
          <w:lang w:val="sr-Latn-RS"/>
        </w:rPr>
        <w:fldChar w:fldCharType="end"/>
      </w:r>
      <w:r w:rsidRPr="008D1676">
        <w:rPr>
          <w:lang w:val="sr-Latn-RS"/>
        </w:rPr>
        <w:t>). Potrebe za dodatnim kapacitetom vremenom postaju veće te u jednom trenutku vertikalna skalabilnost ne može to da isprati. Horizontalna skalabilnost postaje isplativija kako potrebe za kapacitetom postaju sve veće</w:t>
      </w:r>
      <w:r w:rsidR="00402703" w:rsidRPr="008D1676">
        <w:rPr>
          <w:lang w:val="sr-Latn-RS"/>
        </w:rPr>
        <w:t xml:space="preserve"> </w:t>
      </w:r>
      <w:r w:rsidR="00402703" w:rsidRPr="008D1676">
        <w:rPr>
          <w:lang w:val="sr-Latn-RS"/>
        </w:rPr>
        <w:fldChar w:fldCharType="begin"/>
      </w:r>
      <w:r w:rsidR="00402703" w:rsidRPr="008D1676">
        <w:rPr>
          <w:lang w:val="sr-Latn-RS"/>
        </w:rPr>
        <w:instrText xml:space="preserve"> REF _Ref19092157 \n \h </w:instrText>
      </w:r>
      <w:r w:rsidR="00402703" w:rsidRPr="008D1676">
        <w:rPr>
          <w:lang w:val="sr-Latn-RS"/>
        </w:rPr>
      </w:r>
      <w:r w:rsidR="00402703" w:rsidRPr="008D1676">
        <w:rPr>
          <w:lang w:val="sr-Latn-RS"/>
        </w:rPr>
        <w:fldChar w:fldCharType="separate"/>
      </w:r>
      <w:r w:rsidR="00402703" w:rsidRPr="008D1676">
        <w:rPr>
          <w:lang w:val="sr-Latn-RS"/>
        </w:rPr>
        <w:t>[3]</w:t>
      </w:r>
      <w:r w:rsidR="00402703" w:rsidRPr="008D1676">
        <w:rPr>
          <w:lang w:val="sr-Latn-RS"/>
        </w:rPr>
        <w:fldChar w:fldCharType="end"/>
      </w:r>
      <w:r w:rsidRPr="008D1676">
        <w:rPr>
          <w:lang w:val="sr-Latn-RS"/>
        </w:rPr>
        <w:t>.</w:t>
      </w:r>
    </w:p>
    <w:p w14:paraId="2B9E7D77" w14:textId="48BEC706" w:rsidR="00C82CC7" w:rsidRPr="008D1676" w:rsidRDefault="00A43966" w:rsidP="00FF5DE7">
      <w:pPr>
        <w:rPr>
          <w:lang w:val="sr-Latn-RS"/>
        </w:rPr>
      </w:pPr>
      <w:r w:rsidRPr="008D1676">
        <w:rPr>
          <w:lang w:val="sr-Latn-RS"/>
        </w:rPr>
        <w:t>Jedan od izazova prilikom razvoja distribuiranih sistema jeste replikacija podataka</w:t>
      </w:r>
      <w:r w:rsidR="00047F41" w:rsidRPr="008D1676">
        <w:rPr>
          <w:lang w:val="sr-Latn-RS"/>
        </w:rPr>
        <w:t xml:space="preserve"> </w:t>
      </w:r>
      <w:r w:rsidR="00FC346F">
        <w:rPr>
          <w:lang w:val="sr-Latn-RS"/>
        </w:rPr>
        <w:t>(</w:t>
      </w:r>
      <w:r w:rsidR="00FC346F">
        <w:rPr>
          <w:lang w:val="sr-Latn-RS"/>
        </w:rPr>
        <w:fldChar w:fldCharType="begin"/>
      </w:r>
      <w:r w:rsidR="00FC346F">
        <w:rPr>
          <w:lang w:val="sr-Latn-RS"/>
        </w:rPr>
        <w:instrText xml:space="preserve"> REF _Ref19020575 \n \h </w:instrText>
      </w:r>
      <w:r w:rsidR="00FC346F">
        <w:rPr>
          <w:lang w:val="sr-Latn-RS"/>
        </w:rPr>
      </w:r>
      <w:r w:rsidR="00FC346F">
        <w:rPr>
          <w:lang w:val="sr-Latn-RS"/>
        </w:rPr>
        <w:fldChar w:fldCharType="separate"/>
      </w:r>
      <w:r w:rsidR="00FC346F">
        <w:rPr>
          <w:lang w:val="sr-Latn-RS"/>
        </w:rPr>
        <w:t>2.1</w:t>
      </w:r>
      <w:r w:rsidR="00FC346F">
        <w:rPr>
          <w:lang w:val="sr-Latn-RS"/>
        </w:rPr>
        <w:fldChar w:fldCharType="end"/>
      </w:r>
      <w:r w:rsidR="00FC346F">
        <w:rPr>
          <w:lang w:val="sr-Latn-RS"/>
        </w:rPr>
        <w:t xml:space="preserve">) </w:t>
      </w:r>
      <w:r w:rsidRPr="008D1676">
        <w:rPr>
          <w:lang w:val="sr-Latn-RS"/>
        </w:rPr>
        <w:t xml:space="preserve">i konzistentnost istih. Neki od glavnih razloga za replikaciju podataka jesu </w:t>
      </w:r>
      <w:r w:rsidR="003C6191" w:rsidRPr="008D1676">
        <w:rPr>
          <w:lang w:val="sr-Latn-RS"/>
        </w:rPr>
        <w:t>pouzdanost i</w:t>
      </w:r>
      <w:r w:rsidR="004E26ED">
        <w:rPr>
          <w:lang w:val="sr-Latn-RS"/>
        </w:rPr>
        <w:t xml:space="preserve"> unapređenje</w:t>
      </w:r>
      <w:r w:rsidR="003C6191" w:rsidRPr="008D1676">
        <w:rPr>
          <w:lang w:val="sr-Latn-RS"/>
        </w:rPr>
        <w:t xml:space="preserve"> </w:t>
      </w:r>
      <w:r w:rsidR="004E26ED">
        <w:rPr>
          <w:lang w:val="sr-Latn-RS"/>
        </w:rPr>
        <w:t>performansi</w:t>
      </w:r>
      <w:r w:rsidR="004E26ED" w:rsidRPr="008D1676">
        <w:rPr>
          <w:lang w:val="sr-Latn-RS"/>
        </w:rPr>
        <w:t xml:space="preserve"> </w:t>
      </w:r>
      <w:r w:rsidR="003C6191" w:rsidRPr="008D1676">
        <w:rPr>
          <w:lang w:val="sr-Latn-RS"/>
        </w:rPr>
        <w:fldChar w:fldCharType="begin"/>
      </w:r>
      <w:r w:rsidR="003C6191" w:rsidRPr="008D1676">
        <w:rPr>
          <w:lang w:val="sr-Latn-RS"/>
        </w:rPr>
        <w:instrText xml:space="preserve"> REF _Ref18480471 \n \h </w:instrText>
      </w:r>
      <w:r w:rsidR="003C6191" w:rsidRPr="008D1676">
        <w:rPr>
          <w:lang w:val="sr-Latn-RS"/>
        </w:rPr>
      </w:r>
      <w:r w:rsidR="003C6191" w:rsidRPr="008D1676">
        <w:rPr>
          <w:lang w:val="sr-Latn-RS"/>
        </w:rPr>
        <w:fldChar w:fldCharType="separate"/>
      </w:r>
      <w:r w:rsidR="003C6191" w:rsidRPr="008D1676">
        <w:rPr>
          <w:lang w:val="sr-Latn-RS"/>
        </w:rPr>
        <w:t>[1]</w:t>
      </w:r>
      <w:r w:rsidR="003C6191" w:rsidRPr="008D1676">
        <w:rPr>
          <w:lang w:val="sr-Latn-RS"/>
        </w:rPr>
        <w:fldChar w:fldCharType="end"/>
      </w:r>
      <w:r w:rsidR="003C6191" w:rsidRPr="008D1676">
        <w:rPr>
          <w:lang w:val="sr-Latn-RS"/>
        </w:rPr>
        <w:t>. Podaci se repliciraju na više mesta kako bi se povećala sigurnost sistema. Ukoliko dođe do problema sa jednom replikom, sistem nastavlja sa radom t</w:t>
      </w:r>
      <w:r w:rsidR="00402703" w:rsidRPr="008D1676">
        <w:rPr>
          <w:lang w:val="sr-Latn-RS"/>
        </w:rPr>
        <w:t>ako</w:t>
      </w:r>
      <w:r w:rsidR="003C6191" w:rsidRPr="008D1676">
        <w:rPr>
          <w:lang w:val="sr-Latn-RS"/>
        </w:rPr>
        <w:t xml:space="preserve"> što se prebaci na drugu repliku. Performanse sistema se</w:t>
      </w:r>
      <w:r w:rsidR="001B4FF7">
        <w:rPr>
          <w:lang w:val="sr-Latn-RS"/>
        </w:rPr>
        <w:t xml:space="preserve"> mogu</w:t>
      </w:r>
      <w:r w:rsidR="003C6191" w:rsidRPr="008D1676">
        <w:rPr>
          <w:lang w:val="sr-Latn-RS"/>
        </w:rPr>
        <w:t xml:space="preserve"> povećava</w:t>
      </w:r>
      <w:r w:rsidR="001B4FF7">
        <w:rPr>
          <w:lang w:val="sr-Latn-RS"/>
        </w:rPr>
        <w:t>ti</w:t>
      </w:r>
      <w:r w:rsidR="003C6191" w:rsidRPr="00C70AEB">
        <w:rPr>
          <w:lang w:val="sr-Latn-RS"/>
        </w:rPr>
        <w:t xml:space="preserve"> replikacijom</w:t>
      </w:r>
      <w:r w:rsidR="001B4FF7">
        <w:rPr>
          <w:lang w:val="sr-Latn-RS"/>
        </w:rPr>
        <w:t>, na primer,</w:t>
      </w:r>
      <w:r w:rsidR="008E5E7C">
        <w:rPr>
          <w:lang w:val="sr-Latn-RS"/>
        </w:rPr>
        <w:t xml:space="preserve"> tako što se mogu čitati sa više mesta istovremeno.</w:t>
      </w:r>
    </w:p>
    <w:p w14:paraId="7A4011FF" w14:textId="16AB3B4D" w:rsidR="004A600F" w:rsidRPr="008D1676" w:rsidRDefault="00807969" w:rsidP="00FF5DE7">
      <w:pPr>
        <w:rPr>
          <w:lang w:val="sr-Latn-RS"/>
        </w:rPr>
      </w:pPr>
      <w:r w:rsidRPr="008D1676">
        <w:rPr>
          <w:lang w:val="sr-Latn-RS"/>
        </w:rPr>
        <w:t>Kada kažemo</w:t>
      </w:r>
      <w:commentRangeStart w:id="25"/>
      <w:r w:rsidR="004A600F" w:rsidRPr="008D1676">
        <w:rPr>
          <w:lang w:val="sr-Latn-RS"/>
        </w:rPr>
        <w:t xml:space="preserve"> da su podaci konzistentni </w:t>
      </w:r>
      <w:r w:rsidRPr="008D1676">
        <w:rPr>
          <w:lang w:val="sr-Latn-RS"/>
        </w:rPr>
        <w:t>smatramo da</w:t>
      </w:r>
      <w:r w:rsidR="004A600F" w:rsidRPr="008D1676">
        <w:rPr>
          <w:lang w:val="sr-Latn-RS"/>
        </w:rPr>
        <w:t xml:space="preserve"> </w:t>
      </w:r>
      <w:r w:rsidR="007D7228" w:rsidRPr="008D1676">
        <w:rPr>
          <w:lang w:val="sr-Latn-RS"/>
        </w:rPr>
        <w:t>se u bazu podataka upisuju samo validni podaci</w:t>
      </w:r>
      <w:r w:rsidRPr="008D1676">
        <w:rPr>
          <w:lang w:val="sr-Latn-RS"/>
        </w:rPr>
        <w:t xml:space="preserve"> </w:t>
      </w:r>
      <w:r w:rsidRPr="008D1676">
        <w:rPr>
          <w:lang w:val="sr-Latn-RS"/>
        </w:rPr>
        <w:fldChar w:fldCharType="begin"/>
      </w:r>
      <w:r w:rsidRPr="008D1676">
        <w:rPr>
          <w:lang w:val="sr-Latn-RS"/>
        </w:rPr>
        <w:instrText xml:space="preserve"> REF _Ref20129742 \n \h </w:instrText>
      </w:r>
      <w:r w:rsidRPr="008D1676">
        <w:rPr>
          <w:lang w:val="sr-Latn-RS"/>
        </w:rPr>
      </w:r>
      <w:r w:rsidRPr="008D1676">
        <w:rPr>
          <w:lang w:val="sr-Latn-RS"/>
        </w:rPr>
        <w:fldChar w:fldCharType="separate"/>
      </w:r>
      <w:r w:rsidRPr="008D1676">
        <w:rPr>
          <w:lang w:val="sr-Latn-RS"/>
        </w:rPr>
        <w:t>[9]</w:t>
      </w:r>
      <w:r w:rsidRPr="008D1676">
        <w:rPr>
          <w:lang w:val="sr-Latn-RS"/>
        </w:rPr>
        <w:fldChar w:fldCharType="end"/>
      </w:r>
      <w:r w:rsidR="007D7228" w:rsidRPr="008D1676">
        <w:rPr>
          <w:lang w:val="sr-Latn-RS"/>
        </w:rPr>
        <w:t xml:space="preserve">. </w:t>
      </w:r>
      <w:r w:rsidR="006E0739" w:rsidRPr="008D1676">
        <w:rPr>
          <w:lang w:val="sr-Latn-RS"/>
        </w:rPr>
        <w:t>Tada kažemo da su podaci poravnati.</w:t>
      </w:r>
      <w:ins w:id="26" w:author="Mita" w:date="2019-09-20T15:25:00Z">
        <w:r w:rsidR="003366F7" w:rsidRPr="008D1676">
          <w:rPr>
            <w:lang w:val="sr-Latn-RS"/>
          </w:rPr>
          <w:t xml:space="preserve"> </w:t>
        </w:r>
      </w:ins>
      <w:r w:rsidR="007D7228" w:rsidRPr="008D1676">
        <w:rPr>
          <w:lang w:val="sr-Latn-RS"/>
        </w:rPr>
        <w:t xml:space="preserve">Ako u bazu pokušamo da upišemo nevalidne podatke, cela transakcija će se odbaciti i baza podataka će se </w:t>
      </w:r>
      <w:r w:rsidR="0042377E" w:rsidRPr="0042377E">
        <w:rPr>
          <w:lang w:val="sr-Latn-RS"/>
        </w:rPr>
        <w:t>vratiti</w:t>
      </w:r>
      <w:r w:rsidR="007D7228" w:rsidRPr="008D1676">
        <w:rPr>
          <w:lang w:val="sr-Latn-RS"/>
        </w:rPr>
        <w:t xml:space="preserve"> u prethodno konzistentno stanje </w:t>
      </w:r>
      <w:r w:rsidR="007D7228" w:rsidRPr="008D1676">
        <w:rPr>
          <w:lang w:val="sr-Latn-RS"/>
        </w:rPr>
        <w:fldChar w:fldCharType="begin"/>
      </w:r>
      <w:r w:rsidR="007D7228" w:rsidRPr="008D1676">
        <w:rPr>
          <w:lang w:val="sr-Latn-RS"/>
        </w:rPr>
        <w:instrText xml:space="preserve"> REF _Ref19096287 \n \h </w:instrText>
      </w:r>
      <w:r w:rsidR="007D7228" w:rsidRPr="008D1676">
        <w:rPr>
          <w:lang w:val="sr-Latn-RS"/>
        </w:rPr>
      </w:r>
      <w:r w:rsidR="007D7228" w:rsidRPr="008D1676">
        <w:rPr>
          <w:lang w:val="sr-Latn-RS"/>
        </w:rPr>
        <w:fldChar w:fldCharType="separate"/>
      </w:r>
      <w:r w:rsidR="007D7228" w:rsidRPr="008D1676">
        <w:rPr>
          <w:lang w:val="sr-Latn-RS"/>
        </w:rPr>
        <w:t>[9]</w:t>
      </w:r>
      <w:r w:rsidR="007D7228" w:rsidRPr="008D1676">
        <w:rPr>
          <w:lang w:val="sr-Latn-RS"/>
        </w:rPr>
        <w:fldChar w:fldCharType="end"/>
      </w:r>
      <w:r w:rsidR="008A0FF7" w:rsidRPr="008D1676">
        <w:rPr>
          <w:lang w:val="sr-Latn-RS"/>
        </w:rPr>
        <w:t>.</w:t>
      </w:r>
      <w:commentRangeEnd w:id="25"/>
      <w:r w:rsidR="00564EB6" w:rsidRPr="008D1676">
        <w:rPr>
          <w:rStyle w:val="CommentReference"/>
          <w:lang w:val="sr-Latn-RS"/>
        </w:rPr>
        <w:commentReference w:id="25"/>
      </w:r>
    </w:p>
    <w:p w14:paraId="06FF66B1" w14:textId="77777777" w:rsidR="002F7B0D" w:rsidRDefault="002F7B0D">
      <w:pPr>
        <w:spacing w:before="0" w:after="160" w:line="259" w:lineRule="auto"/>
        <w:jc w:val="left"/>
        <w:rPr>
          <w:lang w:val="sr-Latn-RS"/>
        </w:rPr>
      </w:pPr>
      <w:r>
        <w:rPr>
          <w:lang w:val="sr-Latn-RS"/>
        </w:rPr>
        <w:br w:type="page"/>
      </w:r>
    </w:p>
    <w:p w14:paraId="0F133BF1" w14:textId="175AE7E9" w:rsidR="0014398D" w:rsidRDefault="002A4C96" w:rsidP="0014398D">
      <w:pPr>
        <w:pStyle w:val="Heading2"/>
        <w:rPr>
          <w:i/>
          <w:lang w:val="sr-Latn-RS"/>
        </w:rPr>
      </w:pPr>
      <w:bookmarkStart w:id="27" w:name="_Toc21605372"/>
      <w:r>
        <w:rPr>
          <w:i/>
          <w:lang w:val="sr-Latn-RS"/>
        </w:rPr>
        <w:lastRenderedPageBreak/>
        <w:t xml:space="preserve">Apache </w:t>
      </w:r>
      <w:r w:rsidR="0014398D" w:rsidRPr="0037756D">
        <w:rPr>
          <w:i/>
          <w:lang w:val="sr-Latn-RS"/>
        </w:rPr>
        <w:t>Kafka</w:t>
      </w:r>
      <w:bookmarkEnd w:id="27"/>
    </w:p>
    <w:p w14:paraId="341D798B" w14:textId="31A1EB4D" w:rsidR="002A4C96" w:rsidRDefault="00FC346F" w:rsidP="002A4C96">
      <w:pPr>
        <w:rPr>
          <w:lang w:val="sr-Latn-RS"/>
        </w:rPr>
      </w:pPr>
      <w:r>
        <w:rPr>
          <w:lang w:val="sr-Latn-RS"/>
        </w:rPr>
        <w:t xml:space="preserve">U ovom poglavlju ćemo detaljnije opisati </w:t>
      </w:r>
      <w:r w:rsidRPr="00FC346F">
        <w:rPr>
          <w:i/>
          <w:lang w:val="sr-Latn-RS"/>
        </w:rPr>
        <w:t>Apache</w:t>
      </w:r>
      <w:r>
        <w:rPr>
          <w:lang w:val="sr-Latn-RS"/>
        </w:rPr>
        <w:t xml:space="preserve"> </w:t>
      </w:r>
      <w:r w:rsidRPr="0037756D">
        <w:rPr>
          <w:i/>
          <w:lang w:val="sr-Latn-RS"/>
        </w:rPr>
        <w:t>Kafka</w:t>
      </w:r>
      <w:r>
        <w:rPr>
          <w:lang w:val="sr-Latn-RS"/>
        </w:rPr>
        <w:t xml:space="preserve"> arhitekturu </w:t>
      </w:r>
      <w:r>
        <w:rPr>
          <w:lang w:val="sr-Latn-RS"/>
        </w:rPr>
        <w:fldChar w:fldCharType="begin"/>
      </w:r>
      <w:r>
        <w:rPr>
          <w:lang w:val="sr-Latn-RS"/>
        </w:rPr>
        <w:instrText xml:space="preserve"> REF _Ref18571168 \n \h </w:instrText>
      </w:r>
      <w:r>
        <w:rPr>
          <w:lang w:val="sr-Latn-RS"/>
        </w:rPr>
      </w:r>
      <w:r>
        <w:rPr>
          <w:lang w:val="sr-Latn-RS"/>
        </w:rPr>
        <w:fldChar w:fldCharType="separate"/>
      </w:r>
      <w:r>
        <w:rPr>
          <w:lang w:val="sr-Latn-RS"/>
        </w:rPr>
        <w:t>[5]</w:t>
      </w:r>
      <w:r>
        <w:rPr>
          <w:lang w:val="sr-Latn-RS"/>
        </w:rPr>
        <w:fldChar w:fldCharType="end"/>
      </w:r>
      <w:r>
        <w:rPr>
          <w:lang w:val="sr-Latn-RS"/>
        </w:rPr>
        <w:t xml:space="preserve">. </w:t>
      </w:r>
      <w:r w:rsidR="002A4C96" w:rsidRPr="00BF4DA1">
        <w:rPr>
          <w:i/>
          <w:lang w:val="sr-Latn-RS"/>
        </w:rPr>
        <w:t xml:space="preserve">Apache Kafka </w:t>
      </w:r>
      <w:r w:rsidR="002A4C96" w:rsidRPr="00BF4DA1">
        <w:rPr>
          <w:lang w:val="sr-Latn-RS"/>
        </w:rPr>
        <w:t xml:space="preserve">je softverska platforma za </w:t>
      </w:r>
      <w:r w:rsidR="002A4C96">
        <w:rPr>
          <w:lang w:val="sr-Latn-RS"/>
        </w:rPr>
        <w:t>obradu podataka koja ima za cilj da obezbedi prenos podataka u realnom vremenu</w:t>
      </w:r>
      <w:ins w:id="28" w:author="Branislav Atlagic" w:date="2019-10-04T09:16:00Z">
        <w:r w:rsidR="002A4C96">
          <w:rPr>
            <w:lang w:val="sr-Latn-RS"/>
          </w:rPr>
          <w:t>,</w:t>
        </w:r>
      </w:ins>
      <w:r w:rsidR="002A4C96">
        <w:rPr>
          <w:lang w:val="sr-Latn-RS"/>
        </w:rPr>
        <w:t xml:space="preserve"> sa visokom tačnošću i minimalnim kašnjenjem </w:t>
      </w:r>
      <w:r w:rsidR="002A4C96">
        <w:rPr>
          <w:lang w:val="sr-Latn-RS"/>
        </w:rPr>
        <w:fldChar w:fldCharType="begin"/>
      </w:r>
      <w:r w:rsidR="002A4C96">
        <w:rPr>
          <w:lang w:val="sr-Latn-RS"/>
        </w:rPr>
        <w:instrText xml:space="preserve"> REF _Ref20832731 \n \h </w:instrText>
      </w:r>
      <w:r w:rsidR="002A4C96">
        <w:rPr>
          <w:lang w:val="sr-Latn-RS"/>
        </w:rPr>
      </w:r>
      <w:r w:rsidR="002A4C96">
        <w:rPr>
          <w:lang w:val="sr-Latn-RS"/>
        </w:rPr>
        <w:fldChar w:fldCharType="separate"/>
      </w:r>
      <w:r w:rsidR="002A4C96">
        <w:rPr>
          <w:lang w:val="sr-Latn-RS"/>
        </w:rPr>
        <w:t>[2]</w:t>
      </w:r>
      <w:r w:rsidR="002A4C96">
        <w:rPr>
          <w:lang w:val="sr-Latn-RS"/>
        </w:rPr>
        <w:fldChar w:fldCharType="end"/>
      </w:r>
      <w:r w:rsidR="002A4C96">
        <w:rPr>
          <w:lang w:val="sr-Latn-RS"/>
        </w:rPr>
        <w:t xml:space="preserve">. </w:t>
      </w:r>
      <w:r w:rsidR="002A4C96" w:rsidRPr="00C4515C">
        <w:rPr>
          <w:i/>
          <w:lang w:val="sr-Latn-RS"/>
        </w:rPr>
        <w:t>Apache Kafka</w:t>
      </w:r>
      <w:r w:rsidR="002A4C96">
        <w:rPr>
          <w:lang w:val="sr-Latn-RS"/>
        </w:rPr>
        <w:t xml:space="preserve"> je zasnovana na </w:t>
      </w:r>
      <w:r w:rsidR="002A4C96" w:rsidRPr="00A65CC3">
        <w:rPr>
          <w:lang w:val="sr-Latn-RS"/>
        </w:rPr>
        <w:t>dnevniku objava</w:t>
      </w:r>
      <w:r w:rsidR="002A4C96">
        <w:rPr>
          <w:lang w:val="sr-Latn-RS"/>
        </w:rPr>
        <w:t xml:space="preserve"> (</w:t>
      </w:r>
      <w:r w:rsidR="002A4C96">
        <w:rPr>
          <w:i/>
          <w:lang w:val="sr-Latn-RS"/>
        </w:rPr>
        <w:t>Commit L</w:t>
      </w:r>
      <w:r w:rsidR="002A4C96" w:rsidRPr="00C4515C">
        <w:rPr>
          <w:i/>
          <w:lang w:val="sr-Latn-RS"/>
        </w:rPr>
        <w:t>og</w:t>
      </w:r>
      <w:r w:rsidR="002A4C96">
        <w:rPr>
          <w:lang w:val="sr-Latn-RS"/>
        </w:rPr>
        <w:t xml:space="preserve">), koji omogućava korisnicima da se pretplate na neku od objava, ili da sami objave podatke dostupne bilo kom od računara u Kafka sistemu i aplikacijama koje rade u realnom vremenu </w:t>
      </w:r>
      <w:r w:rsidR="002A4C96">
        <w:rPr>
          <w:lang w:val="sr-Latn-RS"/>
        </w:rPr>
        <w:fldChar w:fldCharType="begin"/>
      </w:r>
      <w:r w:rsidR="002A4C96">
        <w:rPr>
          <w:lang w:val="sr-Latn-RS"/>
        </w:rPr>
        <w:instrText xml:space="preserve"> REF _Ref20832731 \n \h </w:instrText>
      </w:r>
      <w:r w:rsidR="002A4C96">
        <w:rPr>
          <w:lang w:val="sr-Latn-RS"/>
        </w:rPr>
      </w:r>
      <w:r w:rsidR="002A4C96">
        <w:rPr>
          <w:lang w:val="sr-Latn-RS"/>
        </w:rPr>
        <w:fldChar w:fldCharType="separate"/>
      </w:r>
      <w:r w:rsidR="002A4C96">
        <w:rPr>
          <w:lang w:val="sr-Latn-RS"/>
        </w:rPr>
        <w:t>[2]</w:t>
      </w:r>
      <w:r w:rsidR="002A4C96">
        <w:rPr>
          <w:lang w:val="sr-Latn-RS"/>
        </w:rPr>
        <w:fldChar w:fldCharType="end"/>
      </w:r>
      <w:r w:rsidR="002A4C96">
        <w:rPr>
          <w:lang w:val="sr-Latn-RS"/>
        </w:rPr>
        <w:t>.</w:t>
      </w:r>
    </w:p>
    <w:p w14:paraId="69CC885C" w14:textId="7B598867" w:rsidR="002A4C96" w:rsidRPr="00BF4DA1" w:rsidRDefault="002A4C96" w:rsidP="002A4C96">
      <w:pPr>
        <w:rPr>
          <w:lang w:val="sr-Latn-RS"/>
        </w:rPr>
      </w:pPr>
      <w:r>
        <w:rPr>
          <w:lang w:val="sr-Latn-RS"/>
        </w:rPr>
        <w:t xml:space="preserve">Softversko rešenje izloženo u radu je bazirano na </w:t>
      </w:r>
      <w:r w:rsidRPr="00C4515C">
        <w:rPr>
          <w:i/>
          <w:lang w:val="sr-Latn-RS"/>
        </w:rPr>
        <w:t>Apache Kafka</w:t>
      </w:r>
      <w:r>
        <w:rPr>
          <w:lang w:val="sr-Latn-RS"/>
        </w:rPr>
        <w:t xml:space="preserve"> arhitekturi (</w:t>
      </w:r>
      <w:r>
        <w:rPr>
          <w:lang w:val="sr-Latn-RS"/>
        </w:rPr>
        <w:fldChar w:fldCharType="begin"/>
      </w:r>
      <w:r>
        <w:rPr>
          <w:lang w:val="sr-Latn-RS"/>
        </w:rPr>
        <w:instrText xml:space="preserve"> REF _Ref20833574 \h </w:instrText>
      </w:r>
      <w:r>
        <w:rPr>
          <w:lang w:val="sr-Latn-RS"/>
        </w:rPr>
      </w:r>
      <w:r>
        <w:rPr>
          <w:lang w:val="sr-Latn-RS"/>
        </w:rPr>
        <w:fldChar w:fldCharType="separate"/>
      </w:r>
      <w:r w:rsidRPr="00AC7798">
        <w:rPr>
          <w:lang w:val="sr-Latn-RS"/>
        </w:rPr>
        <w:t>Slika 1.2</w:t>
      </w:r>
      <w:r>
        <w:rPr>
          <w:lang w:val="sr-Latn-RS"/>
        </w:rPr>
        <w:fldChar w:fldCharType="end"/>
      </w:r>
      <w:r>
        <w:rPr>
          <w:lang w:val="sr-Latn-RS"/>
        </w:rPr>
        <w:t xml:space="preserve">). Razvijeni programski sistem za distribuciju poruka u celosti je saglasan </w:t>
      </w:r>
      <w:r w:rsidR="00606E3D" w:rsidRPr="00606E3D">
        <w:rPr>
          <w:i/>
          <w:lang w:val="sr-Latn-RS"/>
        </w:rPr>
        <w:t>Apache</w:t>
      </w:r>
      <w:r w:rsidR="00606E3D">
        <w:rPr>
          <w:lang w:val="sr-Latn-RS"/>
        </w:rPr>
        <w:t xml:space="preserve"> </w:t>
      </w:r>
      <w:r w:rsidRPr="00606E3D">
        <w:rPr>
          <w:i/>
          <w:lang w:val="sr-Latn-RS"/>
        </w:rPr>
        <w:t>Kafka</w:t>
      </w:r>
      <w:r>
        <w:rPr>
          <w:lang w:val="sr-Latn-RS"/>
        </w:rPr>
        <w:t xml:space="preserve"> modelu.</w:t>
      </w:r>
    </w:p>
    <w:p w14:paraId="6FEF4365" w14:textId="7F34CF9D" w:rsidR="001B6F7F" w:rsidRDefault="0043301A" w:rsidP="001B6F7F">
      <w:pPr>
        <w:rPr>
          <w:lang w:val="sr-Latn-RS"/>
        </w:rPr>
      </w:pPr>
      <w:r>
        <w:rPr>
          <w:lang w:val="sr-Latn-RS"/>
        </w:rPr>
        <w:t>Kao što je već pome</w:t>
      </w:r>
      <w:r w:rsidR="00402703">
        <w:rPr>
          <w:lang w:val="sr-Latn-RS"/>
        </w:rPr>
        <w:t>n</w:t>
      </w:r>
      <w:r>
        <w:rPr>
          <w:lang w:val="sr-Latn-RS"/>
        </w:rPr>
        <w:t>uto u prethodnom poglavlju,</w:t>
      </w:r>
      <w:r w:rsidR="00390691">
        <w:rPr>
          <w:lang w:val="sr-Latn-RS"/>
        </w:rPr>
        <w:t xml:space="preserve"> </w:t>
      </w:r>
      <w:r w:rsidR="00934520">
        <w:rPr>
          <w:lang w:val="sr-Latn-RS"/>
        </w:rPr>
        <w:t xml:space="preserve">količina podataka koja se razmenjuje između uređaja raste </w:t>
      </w:r>
      <w:r w:rsidR="003647AD">
        <w:rPr>
          <w:lang w:val="sr-Latn-RS"/>
        </w:rPr>
        <w:fldChar w:fldCharType="begin"/>
      </w:r>
      <w:r w:rsidR="003647AD">
        <w:rPr>
          <w:lang w:val="sr-Latn-RS"/>
        </w:rPr>
        <w:instrText xml:space="preserve"> REF _Ref20131477 \n \h </w:instrText>
      </w:r>
      <w:r w:rsidR="003647AD">
        <w:rPr>
          <w:lang w:val="sr-Latn-RS"/>
        </w:rPr>
      </w:r>
      <w:r w:rsidR="003647AD">
        <w:rPr>
          <w:lang w:val="sr-Latn-RS"/>
        </w:rPr>
        <w:fldChar w:fldCharType="separate"/>
      </w:r>
      <w:r w:rsidR="003647AD">
        <w:rPr>
          <w:lang w:val="sr-Latn-RS"/>
        </w:rPr>
        <w:t>[10]</w:t>
      </w:r>
      <w:r w:rsidR="003647AD">
        <w:rPr>
          <w:lang w:val="sr-Latn-RS"/>
        </w:rPr>
        <w:fldChar w:fldCharType="end"/>
      </w:r>
      <w:r>
        <w:rPr>
          <w:lang w:val="sr-Latn-RS"/>
        </w:rPr>
        <w:t xml:space="preserve">. </w:t>
      </w:r>
      <w:r w:rsidR="00E05A4D">
        <w:rPr>
          <w:lang w:val="sr-Latn-RS"/>
        </w:rPr>
        <w:t xml:space="preserve">Jedan od mehanizama za razmenu poruka između čvorova distribuiranog sistema  predstavljaju sistemi za razmenu poruka – </w:t>
      </w:r>
      <w:r w:rsidR="00E05A4D" w:rsidRPr="00807969">
        <w:rPr>
          <w:i/>
          <w:iCs/>
          <w:lang w:val="sr-Latn-RS"/>
        </w:rPr>
        <w:t>Message Orientated Middleware</w:t>
      </w:r>
      <w:r w:rsidR="00E05A4D">
        <w:rPr>
          <w:lang w:val="sr-Latn-RS"/>
        </w:rPr>
        <w:t xml:space="preserve"> (MOM). </w:t>
      </w:r>
      <w:r w:rsidR="00574BD5">
        <w:rPr>
          <w:lang w:val="sr-Latn-RS"/>
        </w:rPr>
        <w:t xml:space="preserve">Postoje različite implementacije </w:t>
      </w:r>
      <w:r w:rsidR="00390691">
        <w:rPr>
          <w:lang w:val="sr-Latn-RS"/>
        </w:rPr>
        <w:t>MOM</w:t>
      </w:r>
      <w:r w:rsidR="00574BD5">
        <w:rPr>
          <w:lang w:val="sr-Latn-RS"/>
        </w:rPr>
        <w:t xml:space="preserve"> sistema. Njihova </w:t>
      </w:r>
      <w:r w:rsidR="00390691">
        <w:rPr>
          <w:lang w:val="sr-Latn-RS"/>
        </w:rPr>
        <w:t>uloga</w:t>
      </w:r>
      <w:r w:rsidR="00574BD5">
        <w:rPr>
          <w:lang w:val="sr-Latn-RS"/>
        </w:rPr>
        <w:t xml:space="preserve"> je</w:t>
      </w:r>
      <w:r w:rsidR="00390691">
        <w:rPr>
          <w:lang w:val="sr-Latn-RS"/>
        </w:rPr>
        <w:t xml:space="preserve"> da obezbede razmenu podataka između različitih komponenti u sistemu.</w:t>
      </w:r>
      <w:r w:rsidR="001B6F7F">
        <w:rPr>
          <w:lang w:val="sr-Latn-RS"/>
        </w:rPr>
        <w:t xml:space="preserve"> Mnogi </w:t>
      </w:r>
      <w:r w:rsidR="00C152A6">
        <w:rPr>
          <w:i/>
          <w:lang w:val="sr-Latn-RS"/>
        </w:rPr>
        <w:t>Message Oriented M</w:t>
      </w:r>
      <w:r w:rsidR="001B6F7F" w:rsidRPr="001B6F7F">
        <w:rPr>
          <w:i/>
          <w:lang w:val="sr-Latn-RS"/>
        </w:rPr>
        <w:t>iddleware-i</w:t>
      </w:r>
      <w:r w:rsidR="001B6F7F">
        <w:rPr>
          <w:i/>
          <w:lang w:val="sr-Latn-RS"/>
        </w:rPr>
        <w:t xml:space="preserve"> </w:t>
      </w:r>
      <w:r w:rsidR="001B6F7F">
        <w:rPr>
          <w:lang w:val="sr-Latn-RS"/>
        </w:rPr>
        <w:t xml:space="preserve">implementiraju klasičan </w:t>
      </w:r>
      <w:r w:rsidR="00A559EE">
        <w:rPr>
          <w:i/>
          <w:lang w:val="sr-Latn-RS"/>
        </w:rPr>
        <w:t>Publish</w:t>
      </w:r>
      <w:r w:rsidR="00A559EE">
        <w:rPr>
          <w:i/>
        </w:rPr>
        <w:t>/</w:t>
      </w:r>
      <w:r w:rsidR="00C152A6">
        <w:rPr>
          <w:i/>
          <w:lang w:val="sr-Latn-RS"/>
        </w:rPr>
        <w:t>S</w:t>
      </w:r>
      <w:r w:rsidR="001B6F7F" w:rsidRPr="001B6F7F">
        <w:rPr>
          <w:i/>
          <w:lang w:val="sr-Latn-RS"/>
        </w:rPr>
        <w:t>ubscribe</w:t>
      </w:r>
      <w:r w:rsidR="001B6F7F">
        <w:rPr>
          <w:lang w:val="sr-Latn-RS"/>
        </w:rPr>
        <w:t xml:space="preserve"> šablon i nisu specijalno dizajnirani za razmenu ogromne količine </w:t>
      </w:r>
      <w:r w:rsidR="009E3E99">
        <w:rPr>
          <w:i/>
          <w:lang w:val="sr-Latn-RS"/>
        </w:rPr>
        <w:t>S</w:t>
      </w:r>
      <w:r w:rsidR="001B6F7F" w:rsidRPr="001B6F7F">
        <w:rPr>
          <w:i/>
          <w:lang w:val="sr-Latn-RS"/>
        </w:rPr>
        <w:t>tream</w:t>
      </w:r>
      <w:r w:rsidR="001B6F7F">
        <w:rPr>
          <w:lang w:val="sr-Latn-RS"/>
        </w:rPr>
        <w:t xml:space="preserve"> podataka </w:t>
      </w:r>
      <w:r w:rsidR="001B6F7F">
        <w:rPr>
          <w:lang w:val="sr-Latn-RS"/>
        </w:rPr>
        <w:fldChar w:fldCharType="begin"/>
      </w:r>
      <w:r w:rsidR="001B6F7F">
        <w:rPr>
          <w:lang w:val="sr-Latn-RS"/>
        </w:rPr>
        <w:instrText xml:space="preserve"> REF _Ref18566370 \n \h </w:instrText>
      </w:r>
      <w:r w:rsidR="001B6F7F">
        <w:rPr>
          <w:lang w:val="sr-Latn-RS"/>
        </w:rPr>
      </w:r>
      <w:r w:rsidR="001B6F7F">
        <w:rPr>
          <w:lang w:val="sr-Latn-RS"/>
        </w:rPr>
        <w:fldChar w:fldCharType="separate"/>
      </w:r>
      <w:r w:rsidR="001B6F7F">
        <w:rPr>
          <w:lang w:val="sr-Latn-RS"/>
        </w:rPr>
        <w:t>[4]</w:t>
      </w:r>
      <w:r w:rsidR="001B6F7F">
        <w:rPr>
          <w:lang w:val="sr-Latn-RS"/>
        </w:rPr>
        <w:fldChar w:fldCharType="end"/>
      </w:r>
      <w:r w:rsidR="001B6F7F">
        <w:rPr>
          <w:lang w:val="sr-Latn-RS"/>
        </w:rPr>
        <w:t xml:space="preserve">. Većina pomenutih </w:t>
      </w:r>
      <w:r w:rsidR="00FA5BED">
        <w:rPr>
          <w:i/>
          <w:lang w:val="sr-Latn-RS"/>
        </w:rPr>
        <w:t>M</w:t>
      </w:r>
      <w:r w:rsidR="001B6F7F" w:rsidRPr="001B6F7F">
        <w:rPr>
          <w:i/>
          <w:lang w:val="sr-Latn-RS"/>
        </w:rPr>
        <w:t>iddleware-a</w:t>
      </w:r>
      <w:r w:rsidR="001B6F7F">
        <w:rPr>
          <w:i/>
          <w:lang w:val="sr-Latn-RS"/>
        </w:rPr>
        <w:t xml:space="preserve"> </w:t>
      </w:r>
      <w:r w:rsidR="001B6F7F">
        <w:rPr>
          <w:lang w:val="sr-Latn-RS"/>
        </w:rPr>
        <w:t xml:space="preserve">sadrži </w:t>
      </w:r>
      <w:r w:rsidR="00606E3D">
        <w:rPr>
          <w:lang w:val="sr-Latn-RS"/>
        </w:rPr>
        <w:t>posrednika</w:t>
      </w:r>
      <w:r w:rsidR="001B6F7F">
        <w:rPr>
          <w:lang w:val="sr-Latn-RS"/>
        </w:rPr>
        <w:t xml:space="preserve"> koji ima izložen </w:t>
      </w:r>
      <w:r w:rsidR="00C152A6">
        <w:rPr>
          <w:i/>
          <w:lang w:val="sr-Latn-RS"/>
        </w:rPr>
        <w:t>Advanced Message Queuing P</w:t>
      </w:r>
      <w:r w:rsidR="00186A6C">
        <w:rPr>
          <w:i/>
          <w:lang w:val="sr-Latn-RS"/>
        </w:rPr>
        <w:t xml:space="preserve">rotocol </w:t>
      </w:r>
      <w:r w:rsidR="00186A6C">
        <w:rPr>
          <w:lang w:val="sr-Latn-RS"/>
        </w:rPr>
        <w:t xml:space="preserve">(AMQP) za </w:t>
      </w:r>
      <w:r w:rsidR="00393808">
        <w:rPr>
          <w:lang w:val="sr-Latn-RS"/>
        </w:rPr>
        <w:t>asinhronu</w:t>
      </w:r>
      <w:r w:rsidR="00186A6C">
        <w:rPr>
          <w:lang w:val="sr-Latn-RS"/>
        </w:rPr>
        <w:t xml:space="preserve"> komunikaciju </w:t>
      </w:r>
      <w:r w:rsidR="00186A6C">
        <w:rPr>
          <w:lang w:val="sr-Latn-RS"/>
        </w:rPr>
        <w:fldChar w:fldCharType="begin"/>
      </w:r>
      <w:r w:rsidR="00186A6C">
        <w:rPr>
          <w:lang w:val="sr-Latn-RS"/>
        </w:rPr>
        <w:instrText xml:space="preserve"> REF _Ref18566370 \n \h </w:instrText>
      </w:r>
      <w:r w:rsidR="00186A6C">
        <w:rPr>
          <w:lang w:val="sr-Latn-RS"/>
        </w:rPr>
      </w:r>
      <w:r w:rsidR="00186A6C">
        <w:rPr>
          <w:lang w:val="sr-Latn-RS"/>
        </w:rPr>
        <w:fldChar w:fldCharType="separate"/>
      </w:r>
      <w:r w:rsidR="00186A6C">
        <w:rPr>
          <w:lang w:val="sr-Latn-RS"/>
        </w:rPr>
        <w:t>[4]</w:t>
      </w:r>
      <w:r w:rsidR="00186A6C">
        <w:rPr>
          <w:lang w:val="sr-Latn-RS"/>
        </w:rPr>
        <w:fldChar w:fldCharType="end"/>
      </w:r>
      <w:r w:rsidR="00A52192">
        <w:rPr>
          <w:lang w:val="sr-Latn-RS"/>
        </w:rPr>
        <w:t>.</w:t>
      </w:r>
    </w:p>
    <w:p w14:paraId="258C9A87" w14:textId="77777777" w:rsidR="00CB5DA9" w:rsidRPr="008E212C" w:rsidRDefault="008A1079" w:rsidP="008C127C">
      <w:pPr>
        <w:jc w:val="center"/>
        <w:rPr>
          <w:lang w:val="sr-Latn-RS"/>
        </w:rPr>
      </w:pPr>
      <w:r>
        <w:rPr>
          <w:noProof/>
          <w:lang w:val="sr-Latn-RS" w:eastAsia="sr-Latn-RS"/>
        </w:rPr>
        <mc:AlternateContent>
          <mc:Choice Requires="wps">
            <w:drawing>
              <wp:anchor distT="0" distB="0" distL="114300" distR="114300" simplePos="0" relativeHeight="251660288" behindDoc="0" locked="0" layoutInCell="1" allowOverlap="1" wp14:anchorId="1757A28D" wp14:editId="1803CA46">
                <wp:simplePos x="0" y="0"/>
                <wp:positionH relativeFrom="column">
                  <wp:posOffset>0</wp:posOffset>
                </wp:positionH>
                <wp:positionV relativeFrom="paragraph">
                  <wp:posOffset>3550429</wp:posOffset>
                </wp:positionV>
                <wp:extent cx="628586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285865" cy="635"/>
                        </a:xfrm>
                        <a:prstGeom prst="rect">
                          <a:avLst/>
                        </a:prstGeom>
                        <a:solidFill>
                          <a:prstClr val="white"/>
                        </a:solidFill>
                        <a:ln>
                          <a:noFill/>
                        </a:ln>
                        <a:effectLst/>
                      </wps:spPr>
                      <wps:txbx>
                        <w:txbxContent>
                          <w:p w14:paraId="60F8E46E" w14:textId="25FD811C" w:rsidR="009A11C7" w:rsidRPr="00FD0049" w:rsidRDefault="009A11C7" w:rsidP="0037756D">
                            <w:pPr>
                              <w:pStyle w:val="Caption"/>
                              <w:jc w:val="center"/>
                              <w:rPr>
                                <w:noProof/>
                                <w:sz w:val="24"/>
                                <w:szCs w:val="20"/>
                              </w:rPr>
                            </w:pPr>
                            <w:bookmarkStart w:id="29" w:name="_Ref18569983"/>
                            <w:r>
                              <w:t xml:space="preserve">Slika </w:t>
                            </w:r>
                            <w:r w:rsidR="005F22FD">
                              <w:fldChar w:fldCharType="begin"/>
                            </w:r>
                            <w:r w:rsidR="005F22FD">
                              <w:instrText xml:space="preserve"> STYLEREF 1 \s </w:instrText>
                            </w:r>
                            <w:r w:rsidR="005F22FD">
                              <w:fldChar w:fldCharType="separate"/>
                            </w:r>
                            <w:r w:rsidR="005F22FD">
                              <w:rPr>
                                <w:noProof/>
                              </w:rPr>
                              <w:t>1</w:t>
                            </w:r>
                            <w:r w:rsidR="005F22FD">
                              <w:fldChar w:fldCharType="end"/>
                            </w:r>
                            <w:r w:rsidR="005F22FD">
                              <w:t>.</w:t>
                            </w:r>
                            <w:r w:rsidR="005F22FD">
                              <w:fldChar w:fldCharType="begin"/>
                            </w:r>
                            <w:r w:rsidR="005F22FD">
                              <w:instrText xml:space="preserve"> SEQ Slika \* ARABIC \s 1 </w:instrText>
                            </w:r>
                            <w:r w:rsidR="005F22FD">
                              <w:fldChar w:fldCharType="separate"/>
                            </w:r>
                            <w:r w:rsidR="005F22FD">
                              <w:rPr>
                                <w:noProof/>
                              </w:rPr>
                              <w:t>3</w:t>
                            </w:r>
                            <w:r w:rsidR="005F22FD">
                              <w:fldChar w:fldCharType="end"/>
                            </w:r>
                            <w:bookmarkEnd w:id="29"/>
                            <w:r>
                              <w:t xml:space="preserve"> ' Kafka arhitektura </w:t>
                            </w:r>
                            <w:r>
                              <w:fldChar w:fldCharType="begin"/>
                            </w:r>
                            <w:r>
                              <w:instrText xml:space="preserve"> REF _Ref20832731 \n \h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57A28D" id="_x0000_t202" coordsize="21600,21600" o:spt="202" path="m,l,21600r21600,l21600,xe">
                <v:stroke joinstyle="miter"/>
                <v:path gradientshapeok="t" o:connecttype="rect"/>
              </v:shapetype>
              <v:shape id="Text Box 14" o:spid="_x0000_s1026" type="#_x0000_t202" style="position:absolute;left:0;text-align:left;margin-left:0;margin-top:279.55pt;width:49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" stroked="f">
                <v:textbox style="mso-fit-shape-to-text:t" inset="0,0,0,0">
                  <w:txbxContent>
                    <w:p w14:paraId="60F8E46E" w14:textId="25FD811C" w:rsidR="009A11C7" w:rsidRPr="00FD0049" w:rsidRDefault="009A11C7" w:rsidP="0037756D">
                      <w:pPr>
                        <w:pStyle w:val="Caption"/>
                        <w:jc w:val="center"/>
                        <w:rPr>
                          <w:noProof/>
                          <w:sz w:val="24"/>
                          <w:szCs w:val="20"/>
                        </w:rPr>
                      </w:pPr>
                      <w:bookmarkStart w:id="30" w:name="_Ref18569983"/>
                      <w:r>
                        <w:t xml:space="preserve">Slika </w:t>
                      </w:r>
                      <w:r w:rsidR="005F22FD">
                        <w:fldChar w:fldCharType="begin"/>
                      </w:r>
                      <w:r w:rsidR="005F22FD">
                        <w:instrText xml:space="preserve"> STYLEREF 1 \s </w:instrText>
                      </w:r>
                      <w:r w:rsidR="005F22FD">
                        <w:fldChar w:fldCharType="separate"/>
                      </w:r>
                      <w:r w:rsidR="005F22FD">
                        <w:rPr>
                          <w:noProof/>
                        </w:rPr>
                        <w:t>1</w:t>
                      </w:r>
                      <w:r w:rsidR="005F22FD">
                        <w:fldChar w:fldCharType="end"/>
                      </w:r>
                      <w:r w:rsidR="005F22FD">
                        <w:t>.</w:t>
                      </w:r>
                      <w:r w:rsidR="005F22FD">
                        <w:fldChar w:fldCharType="begin"/>
                      </w:r>
                      <w:r w:rsidR="005F22FD">
                        <w:instrText xml:space="preserve"> SEQ Slika \* ARABIC \s 1 </w:instrText>
                      </w:r>
                      <w:r w:rsidR="005F22FD">
                        <w:fldChar w:fldCharType="separate"/>
                      </w:r>
                      <w:r w:rsidR="005F22FD">
                        <w:rPr>
                          <w:noProof/>
                        </w:rPr>
                        <w:t>3</w:t>
                      </w:r>
                      <w:r w:rsidR="005F22FD">
                        <w:fldChar w:fldCharType="end"/>
                      </w:r>
                      <w:bookmarkEnd w:id="30"/>
                      <w:r>
                        <w:t xml:space="preserve"> ' Kafka arhitektura </w:t>
                      </w:r>
                      <w:r>
                        <w:fldChar w:fldCharType="begin"/>
                      </w:r>
                      <w:r>
                        <w:instrText xml:space="preserve"> REF _Ref20832731 \n \h </w:instrText>
                      </w:r>
                      <w:r>
                        <w:fldChar w:fldCharType="separate"/>
                      </w:r>
                      <w:r>
                        <w:t>[2]</w:t>
                      </w:r>
                      <w:r>
                        <w:fldChar w:fldCharType="end"/>
                      </w:r>
                    </w:p>
                  </w:txbxContent>
                </v:textbox>
                <w10:wrap type="topAndBottom"/>
              </v:shape>
            </w:pict>
          </mc:Fallback>
        </mc:AlternateContent>
      </w:r>
      <w:r w:rsidR="0037756D">
        <w:rPr>
          <w:noProof/>
          <w:lang w:val="sr-Latn-RS" w:eastAsia="sr-Latn-RS"/>
        </w:rPr>
        <w:drawing>
          <wp:inline distT="0" distB="0" distL="0" distR="0" wp14:anchorId="6473AB1B" wp14:editId="4F95126D">
            <wp:extent cx="4381460" cy="326898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68c57c2-kafka-prod-c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81460" cy="3268980"/>
                    </a:xfrm>
                    <a:prstGeom prst="rect">
                      <a:avLst/>
                    </a:prstGeom>
                  </pic:spPr>
                </pic:pic>
              </a:graphicData>
            </a:graphic>
          </wp:inline>
        </w:drawing>
      </w:r>
    </w:p>
    <w:p w14:paraId="287232C6" w14:textId="77777777" w:rsidR="008C127C" w:rsidRDefault="008C127C" w:rsidP="008C127C">
      <w:pPr>
        <w:rPr>
          <w:lang w:val="sr-Latn-RS"/>
        </w:rPr>
      </w:pPr>
      <w:r>
        <w:rPr>
          <w:lang w:val="sr-Latn-RS"/>
        </w:rPr>
        <w:t xml:space="preserve">Pojednostavljena </w:t>
      </w:r>
      <w:r w:rsidRPr="0037756D">
        <w:rPr>
          <w:i/>
          <w:lang w:val="sr-Latn-RS"/>
        </w:rPr>
        <w:t>Kafka</w:t>
      </w:r>
      <w:r>
        <w:rPr>
          <w:lang w:val="sr-Latn-RS"/>
        </w:rPr>
        <w:t xml:space="preserve"> arhitektura se sastoji od klastera (</w:t>
      </w:r>
      <w:r>
        <w:rPr>
          <w:i/>
          <w:lang w:val="sr-Latn-RS"/>
        </w:rPr>
        <w:t>C</w:t>
      </w:r>
      <w:r w:rsidRPr="0037756D">
        <w:rPr>
          <w:i/>
          <w:lang w:val="sr-Latn-RS"/>
        </w:rPr>
        <w:t>luster</w:t>
      </w:r>
      <w:r>
        <w:rPr>
          <w:lang w:val="sr-Latn-RS"/>
        </w:rPr>
        <w:t>), proizvođača (</w:t>
      </w:r>
      <w:r>
        <w:rPr>
          <w:i/>
          <w:lang w:val="sr-Latn-RS"/>
        </w:rPr>
        <w:t>Producer</w:t>
      </w:r>
      <w:r>
        <w:rPr>
          <w:lang w:val="sr-Latn-RS"/>
        </w:rPr>
        <w:t>) i</w:t>
      </w:r>
      <w:r>
        <w:rPr>
          <w:i/>
          <w:lang w:val="sr-Latn-RS"/>
        </w:rPr>
        <w:t xml:space="preserve"> </w:t>
      </w:r>
      <w:r>
        <w:rPr>
          <w:lang w:val="sr-Latn-RS"/>
        </w:rPr>
        <w:t>potrošača (</w:t>
      </w:r>
      <w:r>
        <w:rPr>
          <w:i/>
          <w:lang w:val="sr-Latn-RS"/>
        </w:rPr>
        <w:t>C</w:t>
      </w:r>
      <w:r w:rsidRPr="0037756D">
        <w:rPr>
          <w:i/>
          <w:lang w:val="sr-Latn-RS"/>
        </w:rPr>
        <w:t>onsumer</w:t>
      </w:r>
      <w:r>
        <w:rPr>
          <w:lang w:val="sr-Latn-RS"/>
        </w:rPr>
        <w:t>).</w:t>
      </w:r>
      <w:r w:rsidR="0037756D">
        <w:rPr>
          <w:lang w:val="sr-Latn-RS"/>
        </w:rPr>
        <w:t xml:space="preserve">. </w:t>
      </w:r>
      <w:r>
        <w:rPr>
          <w:i/>
          <w:lang w:val="sr-Latn-RS"/>
        </w:rPr>
        <w:t xml:space="preserve">Kafka </w:t>
      </w:r>
      <w:r>
        <w:rPr>
          <w:lang w:val="sr-Latn-RS"/>
        </w:rPr>
        <w:t>klaster se sastoji od više posrednika (</w:t>
      </w:r>
      <w:r>
        <w:rPr>
          <w:i/>
          <w:lang w:val="sr-Latn-RS"/>
        </w:rPr>
        <w:t>B</w:t>
      </w:r>
      <w:r w:rsidRPr="0037756D">
        <w:rPr>
          <w:i/>
          <w:lang w:val="sr-Latn-RS"/>
        </w:rPr>
        <w:t>roker</w:t>
      </w:r>
      <w:r w:rsidRPr="00C4515C">
        <w:rPr>
          <w:lang w:val="sr-Latn-RS"/>
        </w:rPr>
        <w:t>).</w:t>
      </w:r>
      <w:r>
        <w:rPr>
          <w:lang w:val="sr-Latn-RS"/>
        </w:rPr>
        <w:t xml:space="preserve"> Proizvođač šalje podatke posredniku koji iste skladišti u bazu podataka. Potrošač šalje zahteve posredniku kada je spreman da prihvati i obradi potrebne podatke.</w:t>
      </w:r>
    </w:p>
    <w:p w14:paraId="0A56AAE9" w14:textId="34492D35" w:rsidR="0037756D" w:rsidRDefault="0091372A" w:rsidP="0037756D">
      <w:pPr>
        <w:pStyle w:val="Heading3"/>
        <w:rPr>
          <w:lang w:val="sr-Latn-RS"/>
        </w:rPr>
      </w:pPr>
      <w:bookmarkStart w:id="31" w:name="_Toc21605373"/>
      <w:commentRangeStart w:id="32"/>
      <w:commentRangeStart w:id="33"/>
      <w:commentRangeStart w:id="34"/>
      <w:r>
        <w:rPr>
          <w:lang w:val="sr-Latn-RS"/>
        </w:rPr>
        <w:t>K</w:t>
      </w:r>
      <w:r w:rsidR="008C127C">
        <w:rPr>
          <w:lang w:val="sr-Latn-RS"/>
        </w:rPr>
        <w:t>afka teme</w:t>
      </w:r>
      <w:r w:rsidR="009A09C5">
        <w:rPr>
          <w:lang w:val="sr-Latn-RS"/>
        </w:rPr>
        <w:t xml:space="preserve"> i particije</w:t>
      </w:r>
      <w:commentRangeEnd w:id="32"/>
      <w:r w:rsidR="00B56123">
        <w:rPr>
          <w:rStyle w:val="CommentReference"/>
          <w:rFonts w:eastAsia="Times New Roman" w:cs="Times New Roman"/>
        </w:rPr>
        <w:commentReference w:id="32"/>
      </w:r>
      <w:commentRangeEnd w:id="33"/>
      <w:r w:rsidR="003647AD">
        <w:rPr>
          <w:rStyle w:val="CommentReference"/>
          <w:rFonts w:eastAsia="Times New Roman" w:cs="Times New Roman"/>
          <w:b w:val="0"/>
        </w:rPr>
        <w:commentReference w:id="33"/>
      </w:r>
      <w:commentRangeEnd w:id="34"/>
      <w:r w:rsidR="000D76F7">
        <w:rPr>
          <w:rStyle w:val="CommentReference"/>
          <w:rFonts w:eastAsia="Times New Roman" w:cs="Times New Roman"/>
          <w:b w:val="0"/>
        </w:rPr>
        <w:commentReference w:id="34"/>
      </w:r>
      <w:bookmarkEnd w:id="31"/>
    </w:p>
    <w:p w14:paraId="39E7727A" w14:textId="5FDBF4BF" w:rsidR="0091372A" w:rsidRDefault="009C6DEC" w:rsidP="0091372A">
      <w:pPr>
        <w:rPr>
          <w:lang w:val="sr-Latn-RS"/>
        </w:rPr>
      </w:pPr>
      <w:r>
        <w:rPr>
          <w:lang w:val="sr-Latn-RS"/>
        </w:rPr>
        <w:t xml:space="preserve">U okviru </w:t>
      </w:r>
      <w:r w:rsidRPr="0091372A">
        <w:rPr>
          <w:i/>
          <w:lang w:val="sr-Latn-RS"/>
        </w:rPr>
        <w:t>Kafka</w:t>
      </w:r>
      <w:r>
        <w:rPr>
          <w:lang w:val="sr-Latn-RS"/>
        </w:rPr>
        <w:t xml:space="preserve"> arhitekture, svaki podatak objavljen od strane bilo kog proizvođača vezan je za određenu temu </w:t>
      </w:r>
      <w:r w:rsidRPr="00812AF8">
        <w:rPr>
          <w:lang w:val="sr-Latn-RS"/>
        </w:rPr>
        <w:t>(</w:t>
      </w:r>
      <w:r w:rsidRPr="00DD1F91">
        <w:rPr>
          <w:i/>
          <w:lang w:val="sr-Latn-RS"/>
        </w:rPr>
        <w:t>Topic</w:t>
      </w:r>
      <w:r w:rsidRPr="00812AF8">
        <w:rPr>
          <w:lang w:val="sr-Latn-RS"/>
        </w:rPr>
        <w:t>)</w:t>
      </w:r>
      <w:r w:rsidR="00D95681">
        <w:rPr>
          <w:lang w:val="sr-Latn-RS"/>
        </w:rPr>
        <w:t xml:space="preserve"> </w:t>
      </w:r>
      <w:r w:rsidR="00D95681">
        <w:rPr>
          <w:lang w:val="sr-Latn-RS"/>
        </w:rPr>
        <w:fldChar w:fldCharType="begin"/>
      </w:r>
      <w:r w:rsidR="00D95681">
        <w:rPr>
          <w:lang w:val="sr-Latn-RS"/>
        </w:rPr>
        <w:instrText xml:space="preserve"> REF _Ref21504352 \n \h </w:instrText>
      </w:r>
      <w:r w:rsidR="00D95681">
        <w:rPr>
          <w:lang w:val="sr-Latn-RS"/>
        </w:rPr>
      </w:r>
      <w:r w:rsidR="00D95681">
        <w:rPr>
          <w:lang w:val="sr-Latn-RS"/>
        </w:rPr>
        <w:fldChar w:fldCharType="separate"/>
      </w:r>
      <w:r w:rsidR="00D95681">
        <w:rPr>
          <w:lang w:val="sr-Latn-RS"/>
        </w:rPr>
        <w:t>[5]</w:t>
      </w:r>
      <w:r w:rsidR="00D95681">
        <w:rPr>
          <w:lang w:val="sr-Latn-RS"/>
        </w:rPr>
        <w:fldChar w:fldCharType="end"/>
      </w:r>
      <w:r>
        <w:rPr>
          <w:lang w:val="sr-Latn-RS"/>
        </w:rPr>
        <w:t xml:space="preserve">. Podaci vezani za jednu temu se čuvaju na više particija koje mogu da se nalaze </w:t>
      </w:r>
      <w:r w:rsidR="00777B27">
        <w:rPr>
          <w:lang w:val="sr-Latn-RS"/>
        </w:rPr>
        <w:t>kod različitih</w:t>
      </w:r>
      <w:r>
        <w:rPr>
          <w:lang w:val="sr-Latn-RS"/>
        </w:rPr>
        <w:t xml:space="preserve"> </w:t>
      </w:r>
      <w:r w:rsidR="00777B27">
        <w:rPr>
          <w:lang w:val="sr-Latn-RS"/>
        </w:rPr>
        <w:t>posrednik</w:t>
      </w:r>
      <w:r>
        <w:rPr>
          <w:lang w:val="sr-Latn-RS"/>
        </w:rPr>
        <w:t xml:space="preserve">a </w:t>
      </w:r>
      <w:r w:rsidR="004349AB">
        <w:rPr>
          <w:lang w:val="sr-Latn-RS"/>
        </w:rPr>
        <w:fldChar w:fldCharType="begin"/>
      </w:r>
      <w:r w:rsidR="004349AB">
        <w:rPr>
          <w:lang w:val="sr-Latn-RS"/>
        </w:rPr>
        <w:instrText xml:space="preserve"> REF _Ref18571168 \n \h </w:instrText>
      </w:r>
      <w:r w:rsidR="004349AB">
        <w:rPr>
          <w:lang w:val="sr-Latn-RS"/>
        </w:rPr>
      </w:r>
      <w:r w:rsidR="004349AB">
        <w:rPr>
          <w:lang w:val="sr-Latn-RS"/>
        </w:rPr>
        <w:fldChar w:fldCharType="separate"/>
      </w:r>
      <w:r w:rsidR="004349AB">
        <w:rPr>
          <w:lang w:val="sr-Latn-RS"/>
        </w:rPr>
        <w:t>[5]</w:t>
      </w:r>
      <w:r w:rsidR="004349AB">
        <w:rPr>
          <w:lang w:val="sr-Latn-RS"/>
        </w:rPr>
        <w:fldChar w:fldCharType="end"/>
      </w:r>
      <w:r w:rsidR="0091372A">
        <w:rPr>
          <w:lang w:val="sr-Latn-RS"/>
        </w:rPr>
        <w:t xml:space="preserve">. </w:t>
      </w:r>
      <w:r w:rsidR="009A19F4">
        <w:rPr>
          <w:lang w:val="sr-Latn-RS"/>
        </w:rPr>
        <w:t xml:space="preserve">Potrošači </w:t>
      </w:r>
      <w:r w:rsidR="0091372A">
        <w:rPr>
          <w:lang w:val="sr-Latn-RS"/>
        </w:rPr>
        <w:t xml:space="preserve">mogu slati zahteve kako bi dobili podatke vezane za jednu ili više tema. </w:t>
      </w:r>
      <w:r w:rsidR="009A19F4" w:rsidRPr="009A19F4">
        <w:rPr>
          <w:lang w:val="sr-Latn-RS"/>
        </w:rPr>
        <w:t>Proizvođači</w:t>
      </w:r>
      <w:r w:rsidR="0091372A">
        <w:rPr>
          <w:lang w:val="sr-Latn-RS"/>
        </w:rPr>
        <w:t xml:space="preserve"> takođe mogu da objavljuju podatke na jednu ili više tema. Svi ti podaci se čuvaju u </w:t>
      </w:r>
      <w:r w:rsidR="00D04A1A">
        <w:rPr>
          <w:lang w:val="sr-Latn-RS"/>
        </w:rPr>
        <w:lastRenderedPageBreak/>
        <w:t>par</w:t>
      </w:r>
      <w:r w:rsidR="009A09C5">
        <w:rPr>
          <w:lang w:val="sr-Latn-RS"/>
        </w:rPr>
        <w:t>ticijama</w:t>
      </w:r>
      <w:r w:rsidR="0091372A">
        <w:rPr>
          <w:lang w:val="sr-Latn-RS"/>
        </w:rPr>
        <w:t xml:space="preserve"> koja se nalazi </w:t>
      </w:r>
      <w:r w:rsidR="009A19F4">
        <w:rPr>
          <w:lang w:val="sr-Latn-RS"/>
        </w:rPr>
        <w:t>kod</w:t>
      </w:r>
      <w:r w:rsidR="0091372A">
        <w:rPr>
          <w:lang w:val="sr-Latn-RS"/>
        </w:rPr>
        <w:t xml:space="preserve"> </w:t>
      </w:r>
      <w:r w:rsidR="009A19F4" w:rsidRPr="009A19F4">
        <w:rPr>
          <w:lang w:val="sr-Latn-RS"/>
        </w:rPr>
        <w:t>posrednika</w:t>
      </w:r>
      <w:r w:rsidR="0091372A">
        <w:rPr>
          <w:lang w:val="sr-Latn-RS"/>
        </w:rPr>
        <w:t>.</w:t>
      </w:r>
      <w:r w:rsidR="009A09C5">
        <w:rPr>
          <w:lang w:val="sr-Latn-RS"/>
        </w:rPr>
        <w:t xml:space="preserve"> Podaci vezani za jednu temu se čuvaju na više particija koje mogu da se nalaze </w:t>
      </w:r>
      <w:r w:rsidR="00DF5610">
        <w:rPr>
          <w:lang w:val="sr-Latn-RS"/>
        </w:rPr>
        <w:t>kod različitih</w:t>
      </w:r>
      <w:r w:rsidR="009A09C5">
        <w:rPr>
          <w:lang w:val="sr-Latn-RS"/>
        </w:rPr>
        <w:t xml:space="preserve"> </w:t>
      </w:r>
      <w:r w:rsidR="00AA70E8">
        <w:rPr>
          <w:lang w:val="sr-Latn-RS"/>
        </w:rPr>
        <w:t>posrednika</w:t>
      </w:r>
      <w:r w:rsidR="0039366C">
        <w:rPr>
          <w:i/>
          <w:lang w:val="sr-Latn-RS"/>
        </w:rPr>
        <w:t xml:space="preserve"> </w:t>
      </w:r>
      <w:r w:rsidR="0039366C" w:rsidRPr="0039366C">
        <w:rPr>
          <w:lang w:val="sr-Latn-RS"/>
        </w:rPr>
        <w:fldChar w:fldCharType="begin"/>
      </w:r>
      <w:r w:rsidR="0039366C" w:rsidRPr="0039366C">
        <w:rPr>
          <w:lang w:val="sr-Latn-RS"/>
        </w:rPr>
        <w:instrText xml:space="preserve"> REF _Ref18571168 \n \h  \* MERGEFORMAT </w:instrText>
      </w:r>
      <w:r w:rsidR="0039366C" w:rsidRPr="0039366C">
        <w:rPr>
          <w:lang w:val="sr-Latn-RS"/>
        </w:rPr>
      </w:r>
      <w:r w:rsidR="0039366C" w:rsidRPr="0039366C">
        <w:rPr>
          <w:lang w:val="sr-Latn-RS"/>
        </w:rPr>
        <w:fldChar w:fldCharType="separate"/>
      </w:r>
      <w:r w:rsidR="0039366C" w:rsidRPr="0039366C">
        <w:rPr>
          <w:lang w:val="sr-Latn-RS"/>
        </w:rPr>
        <w:t>[5]</w:t>
      </w:r>
      <w:r w:rsidR="0039366C" w:rsidRPr="0039366C">
        <w:rPr>
          <w:lang w:val="sr-Latn-RS"/>
        </w:rPr>
        <w:fldChar w:fldCharType="end"/>
      </w:r>
      <w:r w:rsidR="009A09C5" w:rsidRPr="0039366C">
        <w:rPr>
          <w:lang w:val="sr-Latn-RS"/>
        </w:rPr>
        <w:t>.</w:t>
      </w:r>
    </w:p>
    <w:p w14:paraId="7F1F973F" w14:textId="39A516FD" w:rsidR="009A09C5" w:rsidRDefault="009C6DEC" w:rsidP="0091372A">
      <w:pPr>
        <w:rPr>
          <w:lang w:val="sr-Latn-RS"/>
        </w:rPr>
      </w:pPr>
      <w:r>
        <w:rPr>
          <w:lang w:val="sr-Latn-RS"/>
        </w:rPr>
        <w:t xml:space="preserve">Jedna od glavnih uloga particije jeste da se ubrza rukovanje podacima, uvođenjem paralelizma u radu. Podaci se istovremeno upisuju na više particija, kao što se mogu i čitati </w:t>
      </w:r>
      <w:r w:rsidR="00955DC4">
        <w:rPr>
          <w:lang w:val="sr-Latn-RS"/>
        </w:rPr>
        <w:fldChar w:fldCharType="begin"/>
      </w:r>
      <w:r w:rsidR="00955DC4">
        <w:rPr>
          <w:lang w:val="sr-Latn-RS"/>
        </w:rPr>
        <w:instrText xml:space="preserve"> REF _Ref18566370 \n \h </w:instrText>
      </w:r>
      <w:r w:rsidR="00955DC4">
        <w:rPr>
          <w:lang w:val="sr-Latn-RS"/>
        </w:rPr>
      </w:r>
      <w:r w:rsidR="00955DC4">
        <w:rPr>
          <w:lang w:val="sr-Latn-RS"/>
        </w:rPr>
        <w:fldChar w:fldCharType="separate"/>
      </w:r>
      <w:r w:rsidR="00955DC4">
        <w:rPr>
          <w:lang w:val="sr-Latn-RS"/>
        </w:rPr>
        <w:t>[4]</w:t>
      </w:r>
      <w:r w:rsidR="00955DC4">
        <w:rPr>
          <w:lang w:val="sr-Latn-RS"/>
        </w:rPr>
        <w:fldChar w:fldCharType="end"/>
      </w:r>
      <w:r w:rsidR="009A09C5">
        <w:rPr>
          <w:lang w:val="sr-Latn-RS"/>
        </w:rPr>
        <w:t>.</w:t>
      </w:r>
    </w:p>
    <w:p w14:paraId="79FA3F6C" w14:textId="77777777" w:rsidR="009A09C5" w:rsidRDefault="009A09C5" w:rsidP="009A09C5">
      <w:pPr>
        <w:keepNext/>
        <w:jc w:val="center"/>
      </w:pPr>
      <w:commentRangeStart w:id="35"/>
      <w:commentRangeStart w:id="36"/>
      <w:commentRangeStart w:id="37"/>
      <w:r>
        <w:rPr>
          <w:noProof/>
          <w:lang w:val="sr-Latn-RS" w:eastAsia="sr-Latn-RS"/>
        </w:rPr>
        <w:drawing>
          <wp:inline distT="0" distB="0" distL="0" distR="0" wp14:anchorId="4DF7C7B7" wp14:editId="5201FCBD">
            <wp:extent cx="5182321" cy="25222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afka particije.png"/>
                    <pic:cNvPicPr/>
                  </pic:nvPicPr>
                  <pic:blipFill>
                    <a:blip r:embed="rId16">
                      <a:extLst>
                        <a:ext uri="{28A0092B-C50C-407E-A947-70E740481C1C}">
                          <a14:useLocalDpi xmlns:a14="http://schemas.microsoft.com/office/drawing/2010/main" val="0"/>
                        </a:ext>
                      </a:extLst>
                    </a:blip>
                    <a:stretch>
                      <a:fillRect/>
                    </a:stretch>
                  </pic:blipFill>
                  <pic:spPr>
                    <a:xfrm>
                      <a:off x="0" y="0"/>
                      <a:ext cx="5182321" cy="2522284"/>
                    </a:xfrm>
                    <a:prstGeom prst="rect">
                      <a:avLst/>
                    </a:prstGeom>
                  </pic:spPr>
                </pic:pic>
              </a:graphicData>
            </a:graphic>
          </wp:inline>
        </w:drawing>
      </w:r>
      <w:commentRangeEnd w:id="35"/>
      <w:r w:rsidR="008317E3">
        <w:rPr>
          <w:rStyle w:val="CommentReference"/>
        </w:rPr>
        <w:commentReference w:id="35"/>
      </w:r>
      <w:commentRangeEnd w:id="36"/>
      <w:r w:rsidR="00630496">
        <w:rPr>
          <w:rStyle w:val="CommentReference"/>
        </w:rPr>
        <w:commentReference w:id="36"/>
      </w:r>
      <w:commentRangeEnd w:id="37"/>
      <w:r w:rsidR="00627DF4">
        <w:rPr>
          <w:rStyle w:val="CommentReference"/>
        </w:rPr>
        <w:commentReference w:id="37"/>
      </w:r>
    </w:p>
    <w:p w14:paraId="10601609" w14:textId="41632B31" w:rsidR="0091372A" w:rsidRDefault="00DA7A55" w:rsidP="009A09C5">
      <w:pPr>
        <w:pStyle w:val="Caption"/>
        <w:jc w:val="center"/>
      </w:pPr>
      <w:bookmarkStart w:id="38" w:name="_Ref18571951"/>
      <w:r>
        <w:t xml:space="preserve"> </w:t>
      </w:r>
      <w:r w:rsidR="009A09C5">
        <w:t xml:space="preserve">Slika </w:t>
      </w:r>
      <w:r w:rsidR="005F22FD">
        <w:fldChar w:fldCharType="begin"/>
      </w:r>
      <w:r w:rsidR="005F22FD">
        <w:instrText xml:space="preserve"> STYLEREF 1 \s </w:instrText>
      </w:r>
      <w:r w:rsidR="005F22FD">
        <w:fldChar w:fldCharType="separate"/>
      </w:r>
      <w:r w:rsidR="005F22FD">
        <w:rPr>
          <w:noProof/>
        </w:rPr>
        <w:t>1</w:t>
      </w:r>
      <w:r w:rsidR="005F22FD">
        <w:fldChar w:fldCharType="end"/>
      </w:r>
      <w:r w:rsidR="005F22FD">
        <w:t>.</w:t>
      </w:r>
      <w:r w:rsidR="005F22FD">
        <w:fldChar w:fldCharType="begin"/>
      </w:r>
      <w:r w:rsidR="005F22FD">
        <w:instrText xml:space="preserve"> SEQ Slika \* ARABIC \s 1 </w:instrText>
      </w:r>
      <w:r w:rsidR="005F22FD">
        <w:fldChar w:fldCharType="separate"/>
      </w:r>
      <w:r w:rsidR="005F22FD">
        <w:rPr>
          <w:noProof/>
        </w:rPr>
        <w:t>4</w:t>
      </w:r>
      <w:r w:rsidR="005F22FD">
        <w:fldChar w:fldCharType="end"/>
      </w:r>
      <w:bookmarkEnd w:id="38"/>
      <w:r w:rsidR="009A09C5">
        <w:t xml:space="preserve"> - Kafka particije</w:t>
      </w:r>
    </w:p>
    <w:p w14:paraId="513A1E3A" w14:textId="27D63063" w:rsidR="009A09C5" w:rsidRDefault="00DA7A55" w:rsidP="009A09C5">
      <w:pPr>
        <w:rPr>
          <w:lang w:val="sr-Latn-RS"/>
        </w:rPr>
      </w:pPr>
      <w:r>
        <w:rPr>
          <w:lang w:val="sr-Latn-RS"/>
        </w:rPr>
        <w:fldChar w:fldCharType="begin"/>
      </w:r>
      <w:r>
        <w:rPr>
          <w:lang w:val="sr-Latn-RS"/>
        </w:rPr>
        <w:instrText xml:space="preserve"> REF _Ref18571951 \h </w:instrText>
      </w:r>
      <w:r>
        <w:rPr>
          <w:lang w:val="sr-Latn-RS"/>
        </w:rPr>
      </w:r>
      <w:r>
        <w:rPr>
          <w:lang w:val="sr-Latn-RS"/>
        </w:rPr>
        <w:fldChar w:fldCharType="separate"/>
      </w:r>
      <w:r>
        <w:t xml:space="preserve">Slika </w:t>
      </w:r>
      <w:r>
        <w:rPr>
          <w:noProof/>
        </w:rPr>
        <w:t>1</w:t>
      </w:r>
      <w:r>
        <w:t>.</w:t>
      </w:r>
      <w:r>
        <w:rPr>
          <w:noProof/>
        </w:rPr>
        <w:t>4</w:t>
      </w:r>
      <w:r>
        <w:rPr>
          <w:lang w:val="sr-Latn-RS"/>
        </w:rPr>
        <w:fldChar w:fldCharType="end"/>
      </w:r>
      <w:r>
        <w:rPr>
          <w:lang w:val="sr-Latn-RS"/>
        </w:rPr>
        <w:t xml:space="preserve"> prikazuje kako se podaci upisuju na particije. Može da postoji veći broj particija, u zavisnosti od kapaciteta kojim rasp</w:t>
      </w:r>
      <w:r w:rsidR="001657D7">
        <w:rPr>
          <w:lang w:val="sr-Latn-RS"/>
        </w:rPr>
        <w:t>olaže server</w:t>
      </w:r>
      <w:r>
        <w:rPr>
          <w:lang w:val="sr-Latn-RS"/>
        </w:rPr>
        <w:t>. Podaci se istovr</w:t>
      </w:r>
      <w:r w:rsidR="000806ED">
        <w:rPr>
          <w:lang w:val="sr-Latn-RS"/>
        </w:rPr>
        <w:t>emeno upisuju u sve particije, š</w:t>
      </w:r>
      <w:r>
        <w:rPr>
          <w:lang w:val="sr-Latn-RS"/>
        </w:rPr>
        <w:t>to u mnogome ubrzava čitav proces rukovanja podacim</w:t>
      </w:r>
      <w:r w:rsidR="005F775B">
        <w:rPr>
          <w:lang w:val="sr-Latn-RS"/>
        </w:rPr>
        <w:t>a</w:t>
      </w:r>
      <w:r w:rsidR="009A19F4">
        <w:rPr>
          <w:lang w:val="sr-Latn-RS"/>
        </w:rPr>
        <w:t xml:space="preserve"> </w:t>
      </w:r>
      <w:r w:rsidR="009A19F4">
        <w:rPr>
          <w:lang w:val="sr-Latn-RS"/>
        </w:rPr>
        <w:fldChar w:fldCharType="begin"/>
      </w:r>
      <w:r w:rsidR="009A19F4">
        <w:rPr>
          <w:lang w:val="sr-Latn-RS"/>
        </w:rPr>
        <w:instrText xml:space="preserve"> REF _Ref21504352 \n \h </w:instrText>
      </w:r>
      <w:r w:rsidR="009A19F4">
        <w:rPr>
          <w:lang w:val="sr-Latn-RS"/>
        </w:rPr>
      </w:r>
      <w:r w:rsidR="009A19F4">
        <w:rPr>
          <w:lang w:val="sr-Latn-RS"/>
        </w:rPr>
        <w:fldChar w:fldCharType="separate"/>
      </w:r>
      <w:r w:rsidR="009A19F4">
        <w:rPr>
          <w:lang w:val="sr-Latn-RS"/>
        </w:rPr>
        <w:t>[5]</w:t>
      </w:r>
      <w:r w:rsidR="009A19F4">
        <w:rPr>
          <w:lang w:val="sr-Latn-RS"/>
        </w:rPr>
        <w:fldChar w:fldCharType="end"/>
      </w:r>
      <w:r w:rsidR="005F775B">
        <w:rPr>
          <w:lang w:val="sr-Latn-RS"/>
        </w:rPr>
        <w:t xml:space="preserve">. Upisivanje u </w:t>
      </w:r>
      <w:r w:rsidR="002D378E">
        <w:rPr>
          <w:lang w:val="sr-Latn-RS"/>
        </w:rPr>
        <w:t>particije</w:t>
      </w:r>
      <w:r w:rsidR="005F775B">
        <w:rPr>
          <w:lang w:val="sr-Latn-RS"/>
        </w:rPr>
        <w:t xml:space="preserve"> se vrš</w:t>
      </w:r>
      <w:r>
        <w:rPr>
          <w:lang w:val="sr-Latn-RS"/>
        </w:rPr>
        <w:t>i sekvencijalno. To znači da se podaci upisuju redom kojim pristižu. Podaci upisani u particije se nazivaju zapisi (</w:t>
      </w:r>
      <w:r w:rsidR="00D5168D">
        <w:rPr>
          <w:i/>
          <w:lang w:val="sr-Latn-RS"/>
        </w:rPr>
        <w:t>R</w:t>
      </w:r>
      <w:r w:rsidRPr="00DA7A55">
        <w:rPr>
          <w:i/>
          <w:lang w:val="sr-Latn-RS"/>
        </w:rPr>
        <w:t>ecords</w:t>
      </w:r>
      <w:r>
        <w:rPr>
          <w:lang w:val="sr-Latn-RS"/>
        </w:rPr>
        <w:t xml:space="preserve">). Svakom zapisu se dodeljuje </w:t>
      </w:r>
      <w:r w:rsidR="00DB2FAA">
        <w:rPr>
          <w:lang w:val="sr-Latn-RS"/>
        </w:rPr>
        <w:t>pozicija (</w:t>
      </w:r>
      <w:r w:rsidR="00D5168D">
        <w:rPr>
          <w:i/>
          <w:lang w:val="sr-Latn-RS"/>
        </w:rPr>
        <w:t>O</w:t>
      </w:r>
      <w:r w:rsidRPr="00DA7A55">
        <w:rPr>
          <w:i/>
          <w:lang w:val="sr-Latn-RS"/>
        </w:rPr>
        <w:t>ffset</w:t>
      </w:r>
      <w:r w:rsidR="00DB2FAA">
        <w:rPr>
          <w:lang w:val="sr-Latn-RS"/>
        </w:rPr>
        <w:t>)</w:t>
      </w:r>
      <w:r>
        <w:rPr>
          <w:i/>
          <w:lang w:val="sr-Latn-RS"/>
        </w:rPr>
        <w:t xml:space="preserve"> </w:t>
      </w:r>
      <w:r>
        <w:rPr>
          <w:lang w:val="sr-Latn-RS"/>
        </w:rPr>
        <w:t xml:space="preserve">koji jedinstveno identifikuje zapis u određenoj particiji </w:t>
      </w:r>
      <w:r>
        <w:rPr>
          <w:lang w:val="sr-Latn-RS"/>
        </w:rPr>
        <w:fldChar w:fldCharType="begin"/>
      </w:r>
      <w:r>
        <w:rPr>
          <w:lang w:val="sr-Latn-RS"/>
        </w:rPr>
        <w:instrText xml:space="preserve"> REF _Ref18571168 \n \h </w:instrText>
      </w:r>
      <w:r>
        <w:rPr>
          <w:lang w:val="sr-Latn-RS"/>
        </w:rPr>
      </w:r>
      <w:r>
        <w:rPr>
          <w:lang w:val="sr-Latn-RS"/>
        </w:rPr>
        <w:fldChar w:fldCharType="separate"/>
      </w:r>
      <w:r>
        <w:rPr>
          <w:lang w:val="sr-Latn-RS"/>
        </w:rPr>
        <w:t>[5]</w:t>
      </w:r>
      <w:r>
        <w:rPr>
          <w:lang w:val="sr-Latn-RS"/>
        </w:rPr>
        <w:fldChar w:fldCharType="end"/>
      </w:r>
      <w:r>
        <w:rPr>
          <w:lang w:val="sr-Latn-RS"/>
        </w:rPr>
        <w:t>.</w:t>
      </w:r>
    </w:p>
    <w:p w14:paraId="3DA6716F" w14:textId="4D4DE45B" w:rsidR="000A0E65" w:rsidRDefault="00584F65" w:rsidP="000A0E65">
      <w:pPr>
        <w:pStyle w:val="Heading3"/>
        <w:rPr>
          <w:i/>
          <w:lang w:val="sr-Latn-RS"/>
        </w:rPr>
      </w:pPr>
      <w:bookmarkStart w:id="39" w:name="_Toc21605374"/>
      <w:r>
        <w:rPr>
          <w:i/>
          <w:lang w:val="sr-Latn-RS"/>
        </w:rPr>
        <w:t xml:space="preserve">Kafka </w:t>
      </w:r>
      <w:r w:rsidR="00D95681">
        <w:rPr>
          <w:lang w:val="sr-Latn-RS"/>
        </w:rPr>
        <w:t>proizvođač</w:t>
      </w:r>
      <w:bookmarkEnd w:id="39"/>
    </w:p>
    <w:p w14:paraId="355A8B69" w14:textId="4E37DFE7" w:rsidR="000A0E65" w:rsidRDefault="00B614C1" w:rsidP="000A0E65">
      <w:pPr>
        <w:rPr>
          <w:lang w:val="sr-Latn-RS"/>
        </w:rPr>
      </w:pPr>
      <w:r>
        <w:rPr>
          <w:lang w:val="sr-Latn-RS"/>
        </w:rPr>
        <w:t xml:space="preserve">U </w:t>
      </w:r>
      <w:r w:rsidRPr="000A0E65">
        <w:rPr>
          <w:i/>
          <w:lang w:val="sr-Latn-RS"/>
        </w:rPr>
        <w:t>Kafka</w:t>
      </w:r>
      <w:r>
        <w:rPr>
          <w:lang w:val="sr-Latn-RS"/>
        </w:rPr>
        <w:t xml:space="preserve"> arhitekturi </w:t>
      </w:r>
      <w:r w:rsidRPr="00BB4209">
        <w:rPr>
          <w:lang w:val="sr-Latn-RS"/>
        </w:rPr>
        <w:t>proizvođač</w:t>
      </w:r>
      <w:r>
        <w:rPr>
          <w:lang w:val="sr-Latn-RS"/>
        </w:rPr>
        <w:t xml:space="preserve"> se poklapa sa izdavačem (</w:t>
      </w:r>
      <w:r>
        <w:rPr>
          <w:i/>
          <w:lang w:val="sr-Latn-RS"/>
        </w:rPr>
        <w:t>P</w:t>
      </w:r>
      <w:r w:rsidRPr="00BB4209">
        <w:rPr>
          <w:i/>
          <w:lang w:val="sr-Latn-RS"/>
        </w:rPr>
        <w:t>ublisher</w:t>
      </w:r>
      <w:r>
        <w:rPr>
          <w:lang w:val="sr-Latn-RS"/>
        </w:rPr>
        <w:t xml:space="preserve">) u </w:t>
      </w:r>
      <w:r>
        <w:rPr>
          <w:i/>
          <w:lang w:val="sr-Latn-RS"/>
        </w:rPr>
        <w:t>Publish/S</w:t>
      </w:r>
      <w:r w:rsidRPr="000A0E65">
        <w:rPr>
          <w:i/>
          <w:lang w:val="sr-Latn-RS"/>
        </w:rPr>
        <w:t>ubscribe</w:t>
      </w:r>
      <w:r>
        <w:rPr>
          <w:lang w:val="sr-Latn-RS"/>
        </w:rPr>
        <w:t xml:space="preserve"> arhitekturi. Proizvođač predstavlja izvor podataka koji se upotrebljavaju u celokupnom </w:t>
      </w:r>
      <w:r w:rsidRPr="000A0E65">
        <w:rPr>
          <w:i/>
          <w:lang w:val="sr-Latn-RS"/>
        </w:rPr>
        <w:t>Kafka</w:t>
      </w:r>
      <w:r>
        <w:rPr>
          <w:lang w:val="sr-Latn-RS"/>
        </w:rPr>
        <w:t xml:space="preserve"> sistemu. Podaci se objavljuju na postojeće teme i kasnije čuvaju u particijama u sklopu posrednika</w:t>
      </w:r>
      <w:r w:rsidRPr="00BB4209">
        <w:rPr>
          <w:lang w:val="sr-Latn-RS"/>
        </w:rPr>
        <w:t>.</w:t>
      </w:r>
      <w:r>
        <w:rPr>
          <w:lang w:val="sr-Latn-RS"/>
        </w:rPr>
        <w:t xml:space="preserve"> </w:t>
      </w:r>
      <w:r w:rsidR="000A0E65">
        <w:rPr>
          <w:lang w:val="sr-Latn-RS"/>
        </w:rPr>
        <w:t xml:space="preserve"> </w:t>
      </w:r>
    </w:p>
    <w:p w14:paraId="6DA31E0C" w14:textId="1B16431B" w:rsidR="000A0E65" w:rsidRDefault="00096C89" w:rsidP="000A0E65">
      <w:pPr>
        <w:pStyle w:val="Heading3"/>
        <w:rPr>
          <w:i/>
          <w:lang w:val="sr-Latn-RS"/>
        </w:rPr>
      </w:pPr>
      <w:bookmarkStart w:id="40" w:name="_Toc21605375"/>
      <w:r>
        <w:rPr>
          <w:i/>
          <w:lang w:val="sr-Latn-RS"/>
        </w:rPr>
        <w:t xml:space="preserve">Kafka </w:t>
      </w:r>
      <w:r w:rsidR="00B5408B">
        <w:rPr>
          <w:lang w:val="sr-Latn-RS"/>
        </w:rPr>
        <w:t>potrošač</w:t>
      </w:r>
      <w:bookmarkEnd w:id="40"/>
    </w:p>
    <w:p w14:paraId="25C4A992" w14:textId="004DD9B2" w:rsidR="00907928" w:rsidRDefault="00B5408B" w:rsidP="000A0E65">
      <w:pPr>
        <w:rPr>
          <w:lang w:val="sr-Latn-RS"/>
        </w:rPr>
      </w:pPr>
      <w:r w:rsidRPr="000C37AB">
        <w:rPr>
          <w:lang w:val="sr-Latn-RS"/>
        </w:rPr>
        <w:t>Potroša</w:t>
      </w:r>
      <w:r>
        <w:rPr>
          <w:lang w:val="sr-Latn-RS"/>
        </w:rPr>
        <w:t xml:space="preserve">či čitaju podatke sa željenih tema koji se nalaze u sklopu </w:t>
      </w:r>
      <w:r w:rsidRPr="000C37AB">
        <w:rPr>
          <w:lang w:val="sr-Latn-RS"/>
        </w:rPr>
        <w:t>posrednika</w:t>
      </w:r>
      <w:r>
        <w:rPr>
          <w:lang w:val="sr-Latn-RS"/>
        </w:rPr>
        <w:t xml:space="preserve">. Glavna razlika koja se uvodi u </w:t>
      </w:r>
      <w:r w:rsidRPr="005B1E30">
        <w:rPr>
          <w:i/>
          <w:lang w:val="sr-Latn-RS"/>
        </w:rPr>
        <w:t>Kafka</w:t>
      </w:r>
      <w:r>
        <w:rPr>
          <w:lang w:val="sr-Latn-RS"/>
        </w:rPr>
        <w:t xml:space="preserve"> arhitekturi jeste ta da </w:t>
      </w:r>
      <w:r w:rsidRPr="000C37AB">
        <w:rPr>
          <w:lang w:val="sr-Latn-RS"/>
        </w:rPr>
        <w:t>potrošači</w:t>
      </w:r>
      <w:r>
        <w:rPr>
          <w:lang w:val="sr-Latn-RS"/>
        </w:rPr>
        <w:t xml:space="preserve"> neće automatski dobijati podatke sa tema koji su im od interesa. Kada su spremni da obrade podatke, potrošači će sami poslati zahtev za podacima</w:t>
      </w:r>
      <w:r w:rsidR="00574FF9">
        <w:rPr>
          <w:lang w:val="sr-Latn-RS"/>
        </w:rPr>
        <w:t xml:space="preserve"> </w:t>
      </w:r>
      <w:r w:rsidR="00574FF9">
        <w:rPr>
          <w:lang w:val="sr-Latn-RS"/>
        </w:rPr>
        <w:fldChar w:fldCharType="begin"/>
      </w:r>
      <w:r w:rsidR="00574FF9">
        <w:rPr>
          <w:lang w:val="sr-Latn-RS"/>
        </w:rPr>
        <w:instrText xml:space="preserve"> REF _Ref18566370 \n \h </w:instrText>
      </w:r>
      <w:r w:rsidR="00574FF9">
        <w:rPr>
          <w:lang w:val="sr-Latn-RS"/>
        </w:rPr>
      </w:r>
      <w:r w:rsidR="00574FF9">
        <w:rPr>
          <w:lang w:val="sr-Latn-RS"/>
        </w:rPr>
        <w:fldChar w:fldCharType="separate"/>
      </w:r>
      <w:r w:rsidR="00574FF9">
        <w:rPr>
          <w:lang w:val="sr-Latn-RS"/>
        </w:rPr>
        <w:t>[4]</w:t>
      </w:r>
      <w:r w:rsidR="00574FF9">
        <w:rPr>
          <w:lang w:val="sr-Latn-RS"/>
        </w:rPr>
        <w:fldChar w:fldCharType="end"/>
      </w:r>
      <w:r w:rsidR="00907928">
        <w:rPr>
          <w:lang w:val="sr-Latn-RS"/>
        </w:rPr>
        <w:t xml:space="preserve">. </w:t>
      </w:r>
      <w:r w:rsidR="003A7920">
        <w:rPr>
          <w:lang w:val="sr-Latn-RS"/>
        </w:rPr>
        <w:t>Takođ</w:t>
      </w:r>
      <w:r w:rsidR="00574FF9">
        <w:rPr>
          <w:lang w:val="sr-Latn-RS"/>
        </w:rPr>
        <w:t xml:space="preserve">e </w:t>
      </w:r>
      <w:r w:rsidR="00777B27">
        <w:rPr>
          <w:lang w:val="sr-Latn-RS"/>
        </w:rPr>
        <w:t>potrošač</w:t>
      </w:r>
      <w:r w:rsidR="00574FF9">
        <w:rPr>
          <w:lang w:val="sr-Latn-RS"/>
        </w:rPr>
        <w:t xml:space="preserve"> mora da vodi računa o pozicija kursora koji govor</w:t>
      </w:r>
      <w:r w:rsidR="003A7920">
        <w:rPr>
          <w:lang w:val="sr-Latn-RS"/>
        </w:rPr>
        <w:t xml:space="preserve">i do koje pozicije u </w:t>
      </w:r>
      <w:r w:rsidR="002D378E">
        <w:rPr>
          <w:lang w:val="sr-Latn-RS"/>
        </w:rPr>
        <w:t>particije</w:t>
      </w:r>
      <w:r w:rsidR="003A7920">
        <w:rPr>
          <w:lang w:val="sr-Latn-RS"/>
        </w:rPr>
        <w:t xml:space="preserve"> je</w:t>
      </w:r>
      <w:r w:rsidR="00574FF9">
        <w:rPr>
          <w:lang w:val="sr-Latn-RS"/>
        </w:rPr>
        <w:t xml:space="preserve"> stigao sa čitanjem podataka. Pozicija kursora se naziva </w:t>
      </w:r>
      <w:r w:rsidR="003A7920">
        <w:rPr>
          <w:i/>
          <w:lang w:val="sr-Latn-RS"/>
        </w:rPr>
        <w:t>O</w:t>
      </w:r>
      <w:r w:rsidR="00574FF9" w:rsidRPr="00574FF9">
        <w:rPr>
          <w:i/>
          <w:lang w:val="sr-Latn-RS"/>
        </w:rPr>
        <w:t>ffset</w:t>
      </w:r>
      <w:r w:rsidR="00574FF9">
        <w:rPr>
          <w:lang w:val="sr-Latn-RS"/>
        </w:rPr>
        <w:t xml:space="preserve">. </w:t>
      </w:r>
      <w:r w:rsidR="00777B27">
        <w:rPr>
          <w:lang w:val="sr-Latn-RS"/>
        </w:rPr>
        <w:t>Potrošač</w:t>
      </w:r>
      <w:r w:rsidR="00574FF9">
        <w:rPr>
          <w:lang w:val="sr-Latn-RS"/>
        </w:rPr>
        <w:t xml:space="preserve"> ima mogućnost da čita podatke od trenutka kada je poslao zahtev. Takođe ima mogućnost da čita podatke od početka particije ili da</w:t>
      </w:r>
      <w:r w:rsidR="00921AE2">
        <w:rPr>
          <w:lang w:val="sr-Latn-RS"/>
        </w:rPr>
        <w:t xml:space="preserve"> pošalje zahtev za podacima koje</w:t>
      </w:r>
      <w:r w:rsidR="00574FF9">
        <w:rPr>
          <w:lang w:val="sr-Latn-RS"/>
        </w:rPr>
        <w:t xml:space="preserve"> nije uspešno obradio. Svaki </w:t>
      </w:r>
      <w:r w:rsidR="00777B27">
        <w:rPr>
          <w:lang w:val="sr-Latn-RS"/>
        </w:rPr>
        <w:t>potrošač pripada najma</w:t>
      </w:r>
      <w:r w:rsidR="003478E7">
        <w:rPr>
          <w:lang w:val="sr-Latn-RS"/>
        </w:rPr>
        <w:t>n</w:t>
      </w:r>
      <w:r w:rsidR="00777B27">
        <w:rPr>
          <w:lang w:val="sr-Latn-RS"/>
        </w:rPr>
        <w:t xml:space="preserve">je jednoj </w:t>
      </w:r>
      <w:r w:rsidR="00574FF9">
        <w:rPr>
          <w:lang w:val="sr-Latn-RS"/>
        </w:rPr>
        <w:t>grupi</w:t>
      </w:r>
      <w:r w:rsidR="00777B27">
        <w:rPr>
          <w:lang w:val="sr-Latn-RS"/>
        </w:rPr>
        <w:t xml:space="preserve"> potrošača</w:t>
      </w:r>
      <w:r w:rsidR="00574FF9">
        <w:rPr>
          <w:lang w:val="sr-Latn-RS"/>
        </w:rPr>
        <w:t xml:space="preserve"> (</w:t>
      </w:r>
      <w:r w:rsidR="00574FF9">
        <w:rPr>
          <w:lang w:val="sr-Latn-RS"/>
        </w:rPr>
        <w:fldChar w:fldCharType="begin"/>
      </w:r>
      <w:r w:rsidR="00574FF9">
        <w:rPr>
          <w:lang w:val="sr-Latn-RS"/>
        </w:rPr>
        <w:instrText xml:space="preserve"> REF _Ref18573773 \n \h </w:instrText>
      </w:r>
      <w:r w:rsidR="00574FF9">
        <w:rPr>
          <w:lang w:val="sr-Latn-RS"/>
        </w:rPr>
      </w:r>
      <w:r w:rsidR="00574FF9">
        <w:rPr>
          <w:lang w:val="sr-Latn-RS"/>
        </w:rPr>
        <w:fldChar w:fldCharType="separate"/>
      </w:r>
      <w:r w:rsidR="00574FF9">
        <w:rPr>
          <w:lang w:val="sr-Latn-RS"/>
        </w:rPr>
        <w:t>1.2.4</w:t>
      </w:r>
      <w:r w:rsidR="00574FF9">
        <w:rPr>
          <w:lang w:val="sr-Latn-RS"/>
        </w:rPr>
        <w:fldChar w:fldCharType="end"/>
      </w:r>
      <w:r w:rsidR="00574FF9">
        <w:rPr>
          <w:lang w:val="sr-Latn-RS"/>
        </w:rPr>
        <w:t>).</w:t>
      </w:r>
    </w:p>
    <w:p w14:paraId="04AA1F95" w14:textId="2DFFE847" w:rsidR="00574FF9" w:rsidRPr="00574FF9" w:rsidRDefault="00F406E3" w:rsidP="00574FF9">
      <w:pPr>
        <w:pStyle w:val="Heading3"/>
        <w:rPr>
          <w:lang w:val="sr-Latn-RS"/>
        </w:rPr>
      </w:pPr>
      <w:bookmarkStart w:id="41" w:name="_Ref18573773"/>
      <w:bookmarkStart w:id="42" w:name="_Toc21605376"/>
      <w:r>
        <w:rPr>
          <w:i/>
          <w:lang w:val="sr-Latn-RS"/>
        </w:rPr>
        <w:t xml:space="preserve">Kafka </w:t>
      </w:r>
      <w:r w:rsidR="00574FF9" w:rsidRPr="00BB0B28">
        <w:rPr>
          <w:lang w:val="sr-Latn-RS"/>
        </w:rPr>
        <w:t>grupe</w:t>
      </w:r>
      <w:bookmarkEnd w:id="41"/>
      <w:r w:rsidR="00BB0B28">
        <w:rPr>
          <w:lang w:val="sr-Latn-RS"/>
        </w:rPr>
        <w:t xml:space="preserve"> potrošača</w:t>
      </w:r>
      <w:bookmarkEnd w:id="42"/>
    </w:p>
    <w:p w14:paraId="0D8A4CEE" w14:textId="12C80DD8" w:rsidR="00542697" w:rsidRDefault="006C1D73" w:rsidP="00574FF9">
      <w:pPr>
        <w:rPr>
          <w:lang w:val="sr-Latn-RS"/>
        </w:rPr>
      </w:pPr>
      <w:r w:rsidRPr="000B5A0E">
        <w:rPr>
          <w:lang w:val="sr-Latn-RS"/>
        </w:rPr>
        <w:t>Grupa potrošača</w:t>
      </w:r>
      <w:r>
        <w:rPr>
          <w:lang w:val="sr-Latn-RS"/>
        </w:rPr>
        <w:t xml:space="preserve"> </w:t>
      </w:r>
      <w:r w:rsidRPr="00AB0F0F">
        <w:rPr>
          <w:lang w:val="sr-Latn-RS"/>
        </w:rPr>
        <w:t>(</w:t>
      </w:r>
      <w:r w:rsidRPr="00DD1F91">
        <w:rPr>
          <w:i/>
          <w:lang w:val="sr-Latn-RS"/>
        </w:rPr>
        <w:t>Consumer Groups</w:t>
      </w:r>
      <w:r w:rsidRPr="00AB0F0F">
        <w:rPr>
          <w:lang w:val="sr-Latn-RS"/>
        </w:rPr>
        <w:t>)</w:t>
      </w:r>
      <w:r>
        <w:rPr>
          <w:lang w:val="sr-Latn-RS"/>
        </w:rPr>
        <w:t xml:space="preserve"> se sastoji od jednog ili više </w:t>
      </w:r>
      <w:r w:rsidRPr="000B5A0E">
        <w:rPr>
          <w:lang w:val="sr-Latn-RS"/>
        </w:rPr>
        <w:t>potrošača</w:t>
      </w:r>
      <w:r>
        <w:rPr>
          <w:lang w:val="sr-Latn-RS"/>
        </w:rPr>
        <w:t xml:space="preserve">. U većini slučajeva je jedna </w:t>
      </w:r>
      <w:r w:rsidRPr="000B5A0E">
        <w:rPr>
          <w:lang w:val="sr-Latn-RS"/>
        </w:rPr>
        <w:t>grupa potrošača</w:t>
      </w:r>
      <w:r>
        <w:rPr>
          <w:lang w:val="sr-Latn-RS"/>
        </w:rPr>
        <w:t xml:space="preserve"> vezana za jednu temu. Svakom potrošaču u grupi dodeljuje se jedna ili više particija određene teme </w:t>
      </w:r>
      <w:r w:rsidR="006114DA">
        <w:rPr>
          <w:lang w:val="sr-Latn-RS"/>
        </w:rPr>
        <w:fldChar w:fldCharType="begin"/>
      </w:r>
      <w:r w:rsidR="006114DA">
        <w:rPr>
          <w:lang w:val="sr-Latn-RS"/>
        </w:rPr>
        <w:instrText xml:space="preserve"> REF _Ref18566370 \n \h </w:instrText>
      </w:r>
      <w:r w:rsidR="006114DA">
        <w:rPr>
          <w:lang w:val="sr-Latn-RS"/>
        </w:rPr>
      </w:r>
      <w:r w:rsidR="006114DA">
        <w:rPr>
          <w:lang w:val="sr-Latn-RS"/>
        </w:rPr>
        <w:fldChar w:fldCharType="separate"/>
      </w:r>
      <w:r w:rsidR="006114DA">
        <w:rPr>
          <w:lang w:val="sr-Latn-RS"/>
        </w:rPr>
        <w:t>[4]</w:t>
      </w:r>
      <w:r w:rsidR="006114DA">
        <w:rPr>
          <w:lang w:val="sr-Latn-RS"/>
        </w:rPr>
        <w:fldChar w:fldCharType="end"/>
      </w:r>
      <w:r w:rsidR="006114DA">
        <w:rPr>
          <w:lang w:val="sr-Latn-RS"/>
        </w:rPr>
        <w:t xml:space="preserve">. </w:t>
      </w:r>
      <w:r w:rsidR="00E1248F">
        <w:rPr>
          <w:lang w:val="sr-Latn-RS"/>
        </w:rPr>
        <w:t xml:space="preserve">Ova podela </w:t>
      </w:r>
      <w:r w:rsidR="00E1248F" w:rsidRPr="000B5A0E">
        <w:rPr>
          <w:lang w:val="sr-Latn-RS"/>
        </w:rPr>
        <w:t>potrošača</w:t>
      </w:r>
      <w:r w:rsidR="00E1248F">
        <w:rPr>
          <w:lang w:val="sr-Latn-RS"/>
        </w:rPr>
        <w:t xml:space="preserve"> u grupe omogućava paralelizam u radu i ubrzava proces dobavljanja i obrade potrebnih podataka.</w:t>
      </w:r>
    </w:p>
    <w:p w14:paraId="0DB609FA" w14:textId="77777777" w:rsidR="00542697" w:rsidRDefault="00542697" w:rsidP="00542697">
      <w:pPr>
        <w:keepNext/>
        <w:jc w:val="center"/>
      </w:pPr>
      <w:r>
        <w:rPr>
          <w:noProof/>
          <w:lang w:val="sr-Latn-RS" w:eastAsia="sr-Latn-RS"/>
        </w:rPr>
        <w:lastRenderedPageBreak/>
        <w:drawing>
          <wp:inline distT="0" distB="0" distL="0" distR="0" wp14:anchorId="10BA524B" wp14:editId="56F3C091">
            <wp:extent cx="4510794" cy="2398144"/>
            <wp:effectExtent l="0" t="0" r="444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sumer-groups.png"/>
                    <pic:cNvPicPr/>
                  </pic:nvPicPr>
                  <pic:blipFill>
                    <a:blip r:embed="rId17">
                      <a:extLst>
                        <a:ext uri="{28A0092B-C50C-407E-A947-70E740481C1C}">
                          <a14:useLocalDpi xmlns:a14="http://schemas.microsoft.com/office/drawing/2010/main" val="0"/>
                        </a:ext>
                      </a:extLst>
                    </a:blip>
                    <a:stretch>
                      <a:fillRect/>
                    </a:stretch>
                  </pic:blipFill>
                  <pic:spPr>
                    <a:xfrm>
                      <a:off x="0" y="0"/>
                      <a:ext cx="4579800" cy="2434831"/>
                    </a:xfrm>
                    <a:prstGeom prst="rect">
                      <a:avLst/>
                    </a:prstGeom>
                  </pic:spPr>
                </pic:pic>
              </a:graphicData>
            </a:graphic>
          </wp:inline>
        </w:drawing>
      </w:r>
    </w:p>
    <w:p w14:paraId="1BA96230" w14:textId="626003FE" w:rsidR="00574FF9" w:rsidRPr="00574FF9" w:rsidRDefault="00542697" w:rsidP="00542697">
      <w:pPr>
        <w:pStyle w:val="Caption"/>
        <w:jc w:val="center"/>
        <w:rPr>
          <w:lang w:val="sr-Latn-RS"/>
        </w:rPr>
      </w:pPr>
      <w:bookmarkStart w:id="43" w:name="_Ref18580887"/>
      <w:r>
        <w:t xml:space="preserve">Slika </w:t>
      </w:r>
      <w:r w:rsidR="005F22FD">
        <w:fldChar w:fldCharType="begin"/>
      </w:r>
      <w:r w:rsidR="005F22FD">
        <w:instrText xml:space="preserve"> STYLEREF 1 \s </w:instrText>
      </w:r>
      <w:r w:rsidR="005F22FD">
        <w:fldChar w:fldCharType="separate"/>
      </w:r>
      <w:r w:rsidR="005F22FD">
        <w:rPr>
          <w:noProof/>
        </w:rPr>
        <w:t>1</w:t>
      </w:r>
      <w:r w:rsidR="005F22FD">
        <w:fldChar w:fldCharType="end"/>
      </w:r>
      <w:r w:rsidR="005F22FD">
        <w:t>.</w:t>
      </w:r>
      <w:r w:rsidR="005F22FD">
        <w:fldChar w:fldCharType="begin"/>
      </w:r>
      <w:r w:rsidR="005F22FD">
        <w:instrText xml:space="preserve"> SEQ Slika \* ARABIC \s 1 </w:instrText>
      </w:r>
      <w:r w:rsidR="005F22FD">
        <w:fldChar w:fldCharType="separate"/>
      </w:r>
      <w:r w:rsidR="005F22FD">
        <w:rPr>
          <w:noProof/>
        </w:rPr>
        <w:t>5</w:t>
      </w:r>
      <w:r w:rsidR="005F22FD">
        <w:fldChar w:fldCharType="end"/>
      </w:r>
      <w:bookmarkEnd w:id="43"/>
      <w:r>
        <w:t xml:space="preserve"> ' Kafka consumer grupe </w:t>
      </w:r>
      <w:r>
        <w:fldChar w:fldCharType="begin"/>
      </w:r>
      <w:r>
        <w:instrText xml:space="preserve"> REF _Ref18571168 \n \h </w:instrText>
      </w:r>
      <w:r>
        <w:fldChar w:fldCharType="separate"/>
      </w:r>
      <w:r>
        <w:t>[5]</w:t>
      </w:r>
      <w:r>
        <w:fldChar w:fldCharType="end"/>
      </w:r>
    </w:p>
    <w:p w14:paraId="4C287EEA" w14:textId="6E6CB10E" w:rsidR="008B35B1" w:rsidRDefault="006114DA" w:rsidP="001B6F7F">
      <w:pPr>
        <w:rPr>
          <w:lang w:val="sr-Latn-RS"/>
        </w:rPr>
      </w:pPr>
      <w:r>
        <w:rPr>
          <w:lang w:val="sr-Latn-RS"/>
        </w:rPr>
        <w:fldChar w:fldCharType="begin"/>
      </w:r>
      <w:r>
        <w:rPr>
          <w:lang w:val="sr-Latn-RS"/>
        </w:rPr>
        <w:instrText xml:space="preserve"> REF _Ref18580887 \h </w:instrText>
      </w:r>
      <w:r>
        <w:rPr>
          <w:lang w:val="sr-Latn-RS"/>
        </w:rPr>
      </w:r>
      <w:r>
        <w:rPr>
          <w:lang w:val="sr-Latn-RS"/>
        </w:rPr>
        <w:fldChar w:fldCharType="separate"/>
      </w:r>
      <w:r>
        <w:t xml:space="preserve">Slika </w:t>
      </w:r>
      <w:r>
        <w:rPr>
          <w:noProof/>
        </w:rPr>
        <w:t>1</w:t>
      </w:r>
      <w:r>
        <w:t>.</w:t>
      </w:r>
      <w:r>
        <w:rPr>
          <w:noProof/>
        </w:rPr>
        <w:t>5</w:t>
      </w:r>
      <w:r>
        <w:rPr>
          <w:lang w:val="sr-Latn-RS"/>
        </w:rPr>
        <w:fldChar w:fldCharType="end"/>
      </w:r>
      <w:r>
        <w:rPr>
          <w:lang w:val="sr-Latn-RS"/>
        </w:rPr>
        <w:t xml:space="preserve"> </w:t>
      </w:r>
      <w:r w:rsidR="00324311">
        <w:rPr>
          <w:lang w:val="sr-Latn-RS"/>
        </w:rPr>
        <w:t>prikazuje</w:t>
      </w:r>
      <w:r>
        <w:rPr>
          <w:lang w:val="sr-Latn-RS"/>
        </w:rPr>
        <w:t xml:space="preserve"> kako se </w:t>
      </w:r>
      <w:r w:rsidR="00324311">
        <w:rPr>
          <w:lang w:val="sr-Latn-RS"/>
        </w:rPr>
        <w:t>dobavljanje podataka</w:t>
      </w:r>
      <w:r w:rsidR="008B35B1">
        <w:rPr>
          <w:lang w:val="sr-Latn-RS"/>
        </w:rPr>
        <w:t xml:space="preserve"> paraleliz</w:t>
      </w:r>
      <w:r w:rsidR="00324311">
        <w:rPr>
          <w:lang w:val="sr-Latn-RS"/>
        </w:rPr>
        <w:t xml:space="preserve">uje preko rada u grupama. P0, P1, P2 i P3 predstavljaju particije koje pripadaju temama. Grupa A ima dva </w:t>
      </w:r>
      <w:r w:rsidR="001C5CBD">
        <w:rPr>
          <w:lang w:val="sr-Latn-RS"/>
        </w:rPr>
        <w:t>potrošača</w:t>
      </w:r>
      <w:r w:rsidR="00324311">
        <w:rPr>
          <w:lang w:val="sr-Latn-RS"/>
        </w:rPr>
        <w:t xml:space="preserve"> a grupa B četiri. </w:t>
      </w:r>
      <w:r w:rsidR="004934D1">
        <w:rPr>
          <w:lang w:val="sr-Latn-RS"/>
        </w:rPr>
        <w:t>Potrošač</w:t>
      </w:r>
      <w:r w:rsidR="001C5CBD">
        <w:rPr>
          <w:lang w:val="sr-Latn-RS"/>
        </w:rPr>
        <w:t xml:space="preserve">ima </w:t>
      </w:r>
      <w:r w:rsidR="00324311">
        <w:rPr>
          <w:lang w:val="sr-Latn-RS"/>
        </w:rPr>
        <w:t xml:space="preserve">iz grupe A je dodeljena po jedna particija iz svake teme što znači da svaki </w:t>
      </w:r>
      <w:r w:rsidR="001C5CBD">
        <w:rPr>
          <w:lang w:val="sr-Latn-RS"/>
        </w:rPr>
        <w:t>potrošač</w:t>
      </w:r>
      <w:r w:rsidR="00324311">
        <w:rPr>
          <w:lang w:val="sr-Latn-RS"/>
        </w:rPr>
        <w:t xml:space="preserve"> čita podatke iz dve particije. Pošto grupa B ima četiri </w:t>
      </w:r>
      <w:r w:rsidR="001C5CBD">
        <w:rPr>
          <w:lang w:val="sr-Latn-RS"/>
        </w:rPr>
        <w:t>potrošača</w:t>
      </w:r>
      <w:r w:rsidR="00324311">
        <w:rPr>
          <w:lang w:val="sr-Latn-RS"/>
        </w:rPr>
        <w:t xml:space="preserve">, svakom </w:t>
      </w:r>
      <w:r w:rsidR="00115DC1">
        <w:rPr>
          <w:lang w:val="sr-Latn-RS"/>
        </w:rPr>
        <w:t xml:space="preserve">potrošaču </w:t>
      </w:r>
      <w:r w:rsidR="00167B5C">
        <w:rPr>
          <w:lang w:val="sr-Latn-RS"/>
        </w:rPr>
        <w:t xml:space="preserve">je </w:t>
      </w:r>
      <w:r w:rsidR="00955DC4" w:rsidRPr="00955DC4">
        <w:rPr>
          <w:lang w:val="sr-Latn-RS"/>
        </w:rPr>
        <w:t>dod</w:t>
      </w:r>
      <w:r w:rsidR="00167B5C" w:rsidRPr="00955DC4">
        <w:rPr>
          <w:lang w:val="sr-Latn-RS"/>
        </w:rPr>
        <w:t>eljen</w:t>
      </w:r>
      <w:r w:rsidR="00955DC4" w:rsidRPr="00955DC4">
        <w:rPr>
          <w:lang w:val="sr-Latn-RS"/>
        </w:rPr>
        <w:t>a</w:t>
      </w:r>
      <w:r w:rsidR="00167B5C">
        <w:rPr>
          <w:lang w:val="sr-Latn-RS"/>
        </w:rPr>
        <w:t xml:space="preserve"> tačna</w:t>
      </w:r>
      <w:r w:rsidR="00324311">
        <w:rPr>
          <w:lang w:val="sr-Latn-RS"/>
        </w:rPr>
        <w:t xml:space="preserve"> jedna particija</w:t>
      </w:r>
      <w:r w:rsidR="008B35B1">
        <w:rPr>
          <w:lang w:val="sr-Latn-RS"/>
        </w:rPr>
        <w:t>. Tako ć</w:t>
      </w:r>
      <w:r w:rsidR="00324311">
        <w:rPr>
          <w:lang w:val="sr-Latn-RS"/>
        </w:rPr>
        <w:t>e g</w:t>
      </w:r>
      <w:ins w:id="44" w:author="Mita" w:date="2019-09-25T10:52:00Z">
        <w:r w:rsidR="00C248F3">
          <w:rPr>
            <w:lang w:val="sr-Latn-RS"/>
          </w:rPr>
          <w:t>r</w:t>
        </w:r>
      </w:ins>
      <w:r w:rsidR="00324311">
        <w:rPr>
          <w:lang w:val="sr-Latn-RS"/>
        </w:rPr>
        <w:t xml:space="preserve">upa B duplo brže pribavljati </w:t>
      </w:r>
      <w:r w:rsidR="008B35B1">
        <w:rPr>
          <w:lang w:val="sr-Latn-RS"/>
        </w:rPr>
        <w:t>podatke</w:t>
      </w:r>
      <w:r w:rsidR="00324311">
        <w:rPr>
          <w:lang w:val="sr-Latn-RS"/>
        </w:rPr>
        <w:t xml:space="preserve"> od grupe A.</w:t>
      </w:r>
    </w:p>
    <w:p w14:paraId="4899A8AE" w14:textId="01AA6F01" w:rsidR="006114DA" w:rsidRPr="008A1079" w:rsidRDefault="00EC63B4" w:rsidP="008B35B1">
      <w:pPr>
        <w:pStyle w:val="Heading3"/>
        <w:rPr>
          <w:i/>
          <w:lang w:val="sr-Latn-RS"/>
        </w:rPr>
      </w:pPr>
      <w:bookmarkStart w:id="45" w:name="_Ref19021078"/>
      <w:bookmarkStart w:id="46" w:name="_Toc21605377"/>
      <w:r>
        <w:rPr>
          <w:i/>
          <w:lang w:val="sr-Latn-RS"/>
        </w:rPr>
        <w:t xml:space="preserve">Kafka </w:t>
      </w:r>
      <w:bookmarkEnd w:id="45"/>
      <w:r w:rsidR="007367AF">
        <w:rPr>
          <w:lang w:val="sr-Latn-RS"/>
        </w:rPr>
        <w:t>posrednik</w:t>
      </w:r>
      <w:bookmarkEnd w:id="46"/>
      <w:r w:rsidR="00324311" w:rsidRPr="008A1079">
        <w:rPr>
          <w:i/>
          <w:lang w:val="sr-Latn-RS"/>
        </w:rPr>
        <w:t xml:space="preserve"> </w:t>
      </w:r>
    </w:p>
    <w:p w14:paraId="49E8F49A" w14:textId="1F0B6649" w:rsidR="00402F61" w:rsidRDefault="0053005D" w:rsidP="001B6F7F">
      <w:pPr>
        <w:rPr>
          <w:lang w:val="sr-Latn-RS"/>
        </w:rPr>
      </w:pPr>
      <w:r w:rsidRPr="000B5A0E">
        <w:rPr>
          <w:lang w:val="sr-Latn-RS"/>
        </w:rPr>
        <w:t>Posrednik</w:t>
      </w:r>
      <w:r>
        <w:rPr>
          <w:lang w:val="sr-Latn-RS"/>
        </w:rPr>
        <w:t xml:space="preserve"> </w:t>
      </w:r>
      <w:r w:rsidRPr="00AB0F0F">
        <w:rPr>
          <w:lang w:val="sr-Latn-RS"/>
        </w:rPr>
        <w:t>(</w:t>
      </w:r>
      <w:r w:rsidRPr="00B13B50">
        <w:rPr>
          <w:i/>
          <w:lang w:val="sr-Latn-RS"/>
        </w:rPr>
        <w:t>Broker</w:t>
      </w:r>
      <w:r w:rsidRPr="00AB0F0F">
        <w:rPr>
          <w:lang w:val="sr-Latn-RS"/>
        </w:rPr>
        <w:t>)</w:t>
      </w:r>
      <w:r>
        <w:rPr>
          <w:lang w:val="sr-Latn-RS"/>
        </w:rPr>
        <w:t xml:space="preserve"> se nalazi u okviru </w:t>
      </w:r>
      <w:r w:rsidRPr="00B13B50">
        <w:rPr>
          <w:i/>
          <w:lang w:val="sr-Latn-RS"/>
        </w:rPr>
        <w:t>Kafka</w:t>
      </w:r>
      <w:r>
        <w:rPr>
          <w:lang w:val="sr-Latn-RS"/>
        </w:rPr>
        <w:t xml:space="preserve"> klastera. </w:t>
      </w:r>
      <w:r w:rsidRPr="000B5A0E">
        <w:rPr>
          <w:lang w:val="sr-Latn-RS"/>
        </w:rPr>
        <w:t>Posrednik</w:t>
      </w:r>
      <w:r>
        <w:rPr>
          <w:lang w:val="sr-Latn-RS"/>
        </w:rPr>
        <w:t xml:space="preserve"> može da vodi računa o više particija</w:t>
      </w:r>
      <w:r w:rsidR="00955DC4">
        <w:rPr>
          <w:lang w:val="sr-Latn-RS"/>
        </w:rPr>
        <w:t xml:space="preserve"> </w:t>
      </w:r>
      <w:r w:rsidR="00955DC4">
        <w:rPr>
          <w:lang w:val="sr-Latn-RS"/>
        </w:rPr>
        <w:fldChar w:fldCharType="begin"/>
      </w:r>
      <w:r w:rsidR="00955DC4">
        <w:rPr>
          <w:lang w:val="sr-Latn-RS"/>
        </w:rPr>
        <w:instrText xml:space="preserve"> REF _Ref18566370 \n \h </w:instrText>
      </w:r>
      <w:r w:rsidR="00955DC4">
        <w:rPr>
          <w:lang w:val="sr-Latn-RS"/>
        </w:rPr>
      </w:r>
      <w:r w:rsidR="00955DC4">
        <w:rPr>
          <w:lang w:val="sr-Latn-RS"/>
        </w:rPr>
        <w:fldChar w:fldCharType="separate"/>
      </w:r>
      <w:r w:rsidR="00955DC4">
        <w:rPr>
          <w:lang w:val="sr-Latn-RS"/>
        </w:rPr>
        <w:t>[4]</w:t>
      </w:r>
      <w:r w:rsidR="00955DC4">
        <w:rPr>
          <w:lang w:val="sr-Latn-RS"/>
        </w:rPr>
        <w:fldChar w:fldCharType="end"/>
      </w:r>
      <w:r w:rsidR="00DE116D">
        <w:rPr>
          <w:lang w:val="sr-Latn-RS"/>
        </w:rPr>
        <w:t xml:space="preserve">. </w:t>
      </w:r>
      <w:r w:rsidR="00CE0AC9">
        <w:rPr>
          <w:lang w:val="sr-Latn-RS"/>
        </w:rPr>
        <w:t>Primarni zadatak p</w:t>
      </w:r>
      <w:r w:rsidR="00CE0AC9" w:rsidRPr="000B5A0E">
        <w:rPr>
          <w:lang w:val="sr-Latn-RS"/>
        </w:rPr>
        <w:t>osrednik</w:t>
      </w:r>
      <w:r w:rsidR="00CE0AC9">
        <w:rPr>
          <w:lang w:val="sr-Latn-RS"/>
        </w:rPr>
        <w:t xml:space="preserve">a jeste da prima podatke, pretvara ih u zapise kojima dodeljuje </w:t>
      </w:r>
      <w:r w:rsidR="00DB2FAA" w:rsidRPr="00DB2FAA">
        <w:rPr>
          <w:lang w:val="sr-Latn-RS"/>
        </w:rPr>
        <w:t>poziciju</w:t>
      </w:r>
      <w:r w:rsidR="00DB2FAA">
        <w:rPr>
          <w:i/>
          <w:lang w:val="sr-Latn-RS"/>
        </w:rPr>
        <w:t xml:space="preserve"> </w:t>
      </w:r>
      <w:r w:rsidR="00CE0AC9">
        <w:rPr>
          <w:lang w:val="sr-Latn-RS"/>
        </w:rPr>
        <w:t>i nakon toga zapise smešta u particije. Particije vezane za jednu temu mogu biti raspoređene na nekoliko p</w:t>
      </w:r>
      <w:r w:rsidR="00CE0AC9" w:rsidRPr="000B5A0E">
        <w:rPr>
          <w:lang w:val="sr-Latn-RS"/>
        </w:rPr>
        <w:t>osrednik</w:t>
      </w:r>
      <w:r w:rsidR="00CE0AC9">
        <w:rPr>
          <w:lang w:val="sr-Latn-RS"/>
        </w:rPr>
        <w:t>a</w:t>
      </w:r>
      <w:r w:rsidR="00DE116D">
        <w:rPr>
          <w:lang w:val="sr-Latn-RS"/>
        </w:rPr>
        <w:t xml:space="preserve"> </w:t>
      </w:r>
      <w:r w:rsidR="00DE116D">
        <w:rPr>
          <w:lang w:val="sr-Latn-RS"/>
        </w:rPr>
        <w:fldChar w:fldCharType="begin"/>
      </w:r>
      <w:r w:rsidR="00DE116D">
        <w:rPr>
          <w:lang w:val="sr-Latn-RS"/>
        </w:rPr>
        <w:instrText xml:space="preserve"> REF _Ref18566370 \n \h </w:instrText>
      </w:r>
      <w:r w:rsidR="00DE116D">
        <w:rPr>
          <w:lang w:val="sr-Latn-RS"/>
        </w:rPr>
      </w:r>
      <w:r w:rsidR="00DE116D">
        <w:rPr>
          <w:lang w:val="sr-Latn-RS"/>
        </w:rPr>
        <w:fldChar w:fldCharType="separate"/>
      </w:r>
      <w:r w:rsidR="00DE116D">
        <w:rPr>
          <w:lang w:val="sr-Latn-RS"/>
        </w:rPr>
        <w:t>[4]</w:t>
      </w:r>
      <w:r w:rsidR="00DE116D">
        <w:rPr>
          <w:lang w:val="sr-Latn-RS"/>
        </w:rPr>
        <w:fldChar w:fldCharType="end"/>
      </w:r>
      <w:r w:rsidR="00DE116D">
        <w:rPr>
          <w:lang w:val="sr-Latn-RS"/>
        </w:rPr>
        <w:t xml:space="preserve">. </w:t>
      </w:r>
    </w:p>
    <w:p w14:paraId="08FC862D" w14:textId="1F911A64" w:rsidR="008A1079" w:rsidRDefault="00520C47" w:rsidP="001B6F7F">
      <w:pPr>
        <w:rPr>
          <w:lang w:val="sr-Latn-RS"/>
        </w:rPr>
      </w:pPr>
      <w:r>
        <w:rPr>
          <w:lang w:val="sr-Latn-RS"/>
        </w:rPr>
        <w:t>Posrednici</w:t>
      </w:r>
      <w:r w:rsidR="00247BDD">
        <w:rPr>
          <w:lang w:val="sr-Latn-RS"/>
        </w:rPr>
        <w:t xml:space="preserve"> mogu da imaju prima</w:t>
      </w:r>
      <w:r w:rsidR="00402F61">
        <w:rPr>
          <w:lang w:val="sr-Latn-RS"/>
        </w:rPr>
        <w:t xml:space="preserve">rnu i sekundarnu ulogu. </w:t>
      </w:r>
      <w:r>
        <w:rPr>
          <w:lang w:val="sr-Latn-RS"/>
        </w:rPr>
        <w:t xml:space="preserve">Posrednik </w:t>
      </w:r>
      <w:r w:rsidR="00402F61">
        <w:rPr>
          <w:lang w:val="sr-Latn-RS"/>
        </w:rPr>
        <w:t xml:space="preserve">koji ima primarnu ulogu prima pristigle podatke i obrađuje iste. </w:t>
      </w:r>
      <w:r w:rsidR="00402F61" w:rsidRPr="00955DC4">
        <w:rPr>
          <w:lang w:val="sr-Latn-RS"/>
        </w:rPr>
        <w:t>Nako</w:t>
      </w:r>
      <w:r w:rsidR="00955DC4">
        <w:rPr>
          <w:lang w:val="sr-Latn-RS"/>
        </w:rPr>
        <w:t>n</w:t>
      </w:r>
      <w:r w:rsidR="00402F61">
        <w:rPr>
          <w:lang w:val="sr-Latn-RS"/>
        </w:rPr>
        <w:t xml:space="preserve"> </w:t>
      </w:r>
      <w:r w:rsidR="00977EF5">
        <w:rPr>
          <w:lang w:val="sr-Latn-RS"/>
        </w:rPr>
        <w:t>procesa obrade i smeš</w:t>
      </w:r>
      <w:r w:rsidR="00402F61">
        <w:rPr>
          <w:lang w:val="sr-Latn-RS"/>
        </w:rPr>
        <w:t xml:space="preserve">tanja zapisa u particije, primarni </w:t>
      </w:r>
      <w:r w:rsidR="00A41183">
        <w:rPr>
          <w:lang w:val="sr-Latn-RS"/>
        </w:rPr>
        <w:t>posrednik</w:t>
      </w:r>
      <w:r w:rsidR="00402F61">
        <w:rPr>
          <w:lang w:val="sr-Latn-RS"/>
        </w:rPr>
        <w:t xml:space="preserve"> šalje </w:t>
      </w:r>
      <w:r w:rsidR="00A41183">
        <w:rPr>
          <w:lang w:val="sr-Latn-RS"/>
        </w:rPr>
        <w:t xml:space="preserve">posredniku </w:t>
      </w:r>
      <w:r w:rsidR="00402F61">
        <w:rPr>
          <w:lang w:val="sr-Latn-RS"/>
        </w:rPr>
        <w:t xml:space="preserve">koji imaju sekundarnu ulogu pristigle podatke. </w:t>
      </w:r>
      <w:r w:rsidR="003F5FB6">
        <w:rPr>
          <w:lang w:val="sr-Latn-RS"/>
        </w:rPr>
        <w:t xml:space="preserve">Posrednici </w:t>
      </w:r>
      <w:r w:rsidR="00402F61">
        <w:rPr>
          <w:lang w:val="sr-Latn-RS"/>
        </w:rPr>
        <w:t xml:space="preserve">sa sekundarnom ulogom takođe čuvaju podatke u sopstvene particije. Razmena podataka između </w:t>
      </w:r>
      <w:r w:rsidR="000D06CC">
        <w:rPr>
          <w:lang w:val="sr-Latn-RS"/>
        </w:rPr>
        <w:t>posrednika</w:t>
      </w:r>
      <w:r w:rsidR="00402F61">
        <w:rPr>
          <w:lang w:val="sr-Latn-RS"/>
        </w:rPr>
        <w:t xml:space="preserve"> se ostvaruje uz pomoć replikacionog sistema (</w:t>
      </w:r>
      <w:r w:rsidR="000D06CC">
        <w:rPr>
          <w:color w:val="FF0000"/>
          <w:lang w:val="sr-Latn-RS"/>
        </w:rPr>
        <w:fldChar w:fldCharType="begin"/>
      </w:r>
      <w:r w:rsidR="000D06CC">
        <w:rPr>
          <w:lang w:val="sr-Latn-RS"/>
        </w:rPr>
        <w:instrText xml:space="preserve"> REF _Ref19020575 \n \h </w:instrText>
      </w:r>
      <w:r w:rsidR="000D06CC">
        <w:rPr>
          <w:color w:val="FF0000"/>
          <w:lang w:val="sr-Latn-RS"/>
        </w:rPr>
      </w:r>
      <w:r w:rsidR="000D06CC">
        <w:rPr>
          <w:color w:val="FF0000"/>
          <w:lang w:val="sr-Latn-RS"/>
        </w:rPr>
        <w:fldChar w:fldCharType="separate"/>
      </w:r>
      <w:r w:rsidR="000D06CC">
        <w:rPr>
          <w:lang w:val="sr-Latn-RS"/>
        </w:rPr>
        <w:t>2.1</w:t>
      </w:r>
      <w:r w:rsidR="000D06CC">
        <w:rPr>
          <w:color w:val="FF0000"/>
          <w:lang w:val="sr-Latn-RS"/>
        </w:rPr>
        <w:fldChar w:fldCharType="end"/>
      </w:r>
      <w:r w:rsidR="00402F61">
        <w:rPr>
          <w:lang w:val="sr-Latn-RS"/>
        </w:rPr>
        <w:t xml:space="preserve">). </w:t>
      </w:r>
      <w:r w:rsidR="000D06CC">
        <w:rPr>
          <w:lang w:val="sr-Latn-RS"/>
        </w:rPr>
        <w:t>Posrednici</w:t>
      </w:r>
      <w:r w:rsidR="00402F61">
        <w:rPr>
          <w:lang w:val="sr-Latn-RS"/>
        </w:rPr>
        <w:t xml:space="preserve"> sa sekundarnom ulogom su u svakom trenutku spremni da preuzmu primarnu ulogu jer su podaci sačuvani u njihovim particijama isti kao podaci koji su sačuvani u particijama </w:t>
      </w:r>
      <w:r w:rsidR="00AC7A0B">
        <w:rPr>
          <w:lang w:val="sr-Latn-RS"/>
        </w:rPr>
        <w:t>primarnog</w:t>
      </w:r>
      <w:r w:rsidR="00402F61">
        <w:rPr>
          <w:lang w:val="sr-Latn-RS"/>
        </w:rPr>
        <w:t xml:space="preserve"> </w:t>
      </w:r>
      <w:r w:rsidR="00BE6C98">
        <w:rPr>
          <w:lang w:val="sr-Latn-RS"/>
        </w:rPr>
        <w:t>posrednika</w:t>
      </w:r>
      <w:r w:rsidR="00402F61">
        <w:rPr>
          <w:lang w:val="sr-Latn-RS"/>
        </w:rPr>
        <w:t>.</w:t>
      </w:r>
    </w:p>
    <w:p w14:paraId="5AB411BC" w14:textId="3E39927F" w:rsidR="00402F61" w:rsidRDefault="00247BDD" w:rsidP="00402F61">
      <w:pPr>
        <w:pStyle w:val="Heading3"/>
        <w:rPr>
          <w:i/>
          <w:lang w:val="sr-Latn-RS"/>
        </w:rPr>
      </w:pPr>
      <w:bookmarkStart w:id="47" w:name="_Ref18586517"/>
      <w:bookmarkStart w:id="48" w:name="_Toc21605378"/>
      <w:r>
        <w:rPr>
          <w:i/>
          <w:lang w:val="sr-Latn-RS"/>
        </w:rPr>
        <w:t xml:space="preserve">Kafka </w:t>
      </w:r>
      <w:bookmarkEnd w:id="47"/>
      <w:r w:rsidR="002A68AF">
        <w:rPr>
          <w:lang w:val="sr-Latn-RS"/>
        </w:rPr>
        <w:t>klaster</w:t>
      </w:r>
      <w:bookmarkEnd w:id="48"/>
    </w:p>
    <w:p w14:paraId="49194BA3" w14:textId="5569A4A2" w:rsidR="00402F61" w:rsidRDefault="002A68AF" w:rsidP="00402F61">
      <w:pPr>
        <w:rPr>
          <w:lang w:val="sr-Latn-RS"/>
        </w:rPr>
      </w:pPr>
      <w:r w:rsidRPr="00977EF5">
        <w:rPr>
          <w:i/>
          <w:lang w:val="sr-Latn-RS"/>
        </w:rPr>
        <w:t>Kafka</w:t>
      </w:r>
      <w:r>
        <w:rPr>
          <w:i/>
          <w:lang w:val="sr-Latn-RS"/>
        </w:rPr>
        <w:t xml:space="preserve"> </w:t>
      </w:r>
      <w:r w:rsidRPr="00D60276">
        <w:rPr>
          <w:lang w:val="sr-Latn-RS"/>
        </w:rPr>
        <w:t>klaster</w:t>
      </w:r>
      <w:r>
        <w:rPr>
          <w:lang w:val="sr-Latn-RS"/>
        </w:rPr>
        <w:t xml:space="preserve"> </w:t>
      </w:r>
      <w:r w:rsidRPr="00AB0F0F">
        <w:rPr>
          <w:lang w:val="sr-Latn-RS"/>
        </w:rPr>
        <w:t>(</w:t>
      </w:r>
      <w:r w:rsidRPr="00B13B50">
        <w:rPr>
          <w:i/>
          <w:lang w:val="sr-Latn-RS"/>
        </w:rPr>
        <w:t>Cluster</w:t>
      </w:r>
      <w:r w:rsidRPr="00AB0F0F">
        <w:rPr>
          <w:lang w:val="sr-Latn-RS"/>
        </w:rPr>
        <w:t>)</w:t>
      </w:r>
      <w:r>
        <w:rPr>
          <w:b/>
          <w:i/>
        </w:rPr>
        <w:t xml:space="preserve"> </w:t>
      </w:r>
      <w:r>
        <w:rPr>
          <w:lang w:val="sr-Latn-RS"/>
        </w:rPr>
        <w:t>se sastoji od više p</w:t>
      </w:r>
      <w:r w:rsidRPr="000B5A0E">
        <w:rPr>
          <w:lang w:val="sr-Latn-RS"/>
        </w:rPr>
        <w:t>osrednik</w:t>
      </w:r>
      <w:r>
        <w:rPr>
          <w:lang w:val="sr-Latn-RS"/>
        </w:rPr>
        <w:t xml:space="preserve">a. U okviru svakog </w:t>
      </w:r>
      <w:r w:rsidRPr="00D60276">
        <w:rPr>
          <w:lang w:val="sr-Latn-RS"/>
        </w:rPr>
        <w:t>klaster</w:t>
      </w:r>
      <w:r>
        <w:rPr>
          <w:lang w:val="sr-Latn-RS"/>
        </w:rPr>
        <w:t>a</w:t>
      </w:r>
      <w:r>
        <w:rPr>
          <w:b/>
          <w:i/>
        </w:rPr>
        <w:t xml:space="preserve"> </w:t>
      </w:r>
      <w:r>
        <w:rPr>
          <w:lang w:val="sr-Latn-RS"/>
        </w:rPr>
        <w:t xml:space="preserve">jedan </w:t>
      </w:r>
      <w:r w:rsidRPr="00D60276">
        <w:rPr>
          <w:lang w:val="sr-Latn-RS"/>
        </w:rPr>
        <w:t>posrednik</w:t>
      </w:r>
      <w:r>
        <w:rPr>
          <w:lang w:val="sr-Latn-RS"/>
        </w:rPr>
        <w:t xml:space="preserve"> se proglašava za upravljača (</w:t>
      </w:r>
      <w:r w:rsidRPr="00B13B50">
        <w:rPr>
          <w:i/>
          <w:lang w:val="sr-Latn-RS"/>
        </w:rPr>
        <w:t>Controller</w:t>
      </w:r>
      <w:r>
        <w:rPr>
          <w:lang w:val="sr-Latn-RS"/>
        </w:rPr>
        <w:t xml:space="preserve">). Njegova uloga jeste da dodeljuje particije ostalim </w:t>
      </w:r>
      <w:r w:rsidRPr="00D60276">
        <w:rPr>
          <w:lang w:val="sr-Latn-RS"/>
        </w:rPr>
        <w:t>posrednicima</w:t>
      </w:r>
      <w:r>
        <w:rPr>
          <w:lang w:val="sr-Latn-RS"/>
        </w:rPr>
        <w:t xml:space="preserve">, obavlja administrativne operacije i vodi računa o otkazima preostalih </w:t>
      </w:r>
      <w:r w:rsidRPr="00D60276">
        <w:rPr>
          <w:lang w:val="sr-Latn-RS"/>
        </w:rPr>
        <w:t>posrednika</w:t>
      </w:r>
      <w:r w:rsidR="00BA0FFD">
        <w:rPr>
          <w:lang w:val="sr-Latn-RS"/>
        </w:rPr>
        <w:t xml:space="preserve"> </w:t>
      </w:r>
      <w:r w:rsidR="00BA0FFD">
        <w:rPr>
          <w:lang w:val="sr-Latn-RS"/>
        </w:rPr>
        <w:fldChar w:fldCharType="begin"/>
      </w:r>
      <w:r w:rsidR="00BA0FFD">
        <w:rPr>
          <w:lang w:val="sr-Latn-RS"/>
        </w:rPr>
        <w:instrText xml:space="preserve"> REF _Ref18566370 \n \h </w:instrText>
      </w:r>
      <w:r w:rsidR="00BA0FFD">
        <w:rPr>
          <w:lang w:val="sr-Latn-RS"/>
        </w:rPr>
      </w:r>
      <w:r w:rsidR="00BA0FFD">
        <w:rPr>
          <w:lang w:val="sr-Latn-RS"/>
        </w:rPr>
        <w:fldChar w:fldCharType="separate"/>
      </w:r>
      <w:r w:rsidR="00BA0FFD">
        <w:rPr>
          <w:lang w:val="sr-Latn-RS"/>
        </w:rPr>
        <w:t>[4]</w:t>
      </w:r>
      <w:r w:rsidR="00BA0FFD">
        <w:rPr>
          <w:lang w:val="sr-Latn-RS"/>
        </w:rPr>
        <w:fldChar w:fldCharType="end"/>
      </w:r>
      <w:r w:rsidR="00977EF5">
        <w:rPr>
          <w:lang w:val="sr-Latn-RS"/>
        </w:rPr>
        <w:t>.</w:t>
      </w:r>
    </w:p>
    <w:p w14:paraId="6A778D18" w14:textId="7F999819" w:rsidR="00977EF5" w:rsidRPr="00402F61" w:rsidRDefault="00977EF5" w:rsidP="00402F61">
      <w:pPr>
        <w:rPr>
          <w:lang w:val="sr-Latn-RS"/>
        </w:rPr>
      </w:pPr>
      <w:r>
        <w:rPr>
          <w:lang w:val="sr-Latn-RS"/>
        </w:rPr>
        <w:t xml:space="preserve">Ukoliko dođe do otkaza </w:t>
      </w:r>
      <w:r w:rsidR="00926064">
        <w:rPr>
          <w:lang w:val="sr-Latn-RS"/>
        </w:rPr>
        <w:t>posrednika</w:t>
      </w:r>
      <w:r>
        <w:rPr>
          <w:lang w:val="sr-Latn-RS"/>
        </w:rPr>
        <w:t xml:space="preserve"> koji ima ulogu kontrolera, drugi </w:t>
      </w:r>
      <w:r w:rsidR="00926064">
        <w:rPr>
          <w:lang w:val="sr-Latn-RS"/>
        </w:rPr>
        <w:t>posrednik</w:t>
      </w:r>
      <w:r>
        <w:rPr>
          <w:lang w:val="sr-Latn-RS"/>
        </w:rPr>
        <w:t xml:space="preserve"> preuzima njegovu ulogu. Ukoliko otkaže </w:t>
      </w:r>
      <w:r w:rsidR="00424E6D">
        <w:rPr>
          <w:lang w:val="sr-Latn-RS"/>
        </w:rPr>
        <w:t xml:space="preserve">posrednik </w:t>
      </w:r>
      <w:r>
        <w:rPr>
          <w:lang w:val="sr-Latn-RS"/>
        </w:rPr>
        <w:t xml:space="preserve"> koji nije kontroler, particije koje su njemu bile dodeljene se dodeljuju drugim </w:t>
      </w:r>
      <w:r w:rsidR="009A11C7">
        <w:rPr>
          <w:lang w:val="sr-Latn-RS"/>
        </w:rPr>
        <w:t>posrednicima</w:t>
      </w:r>
      <w:r>
        <w:rPr>
          <w:lang w:val="sr-Latn-RS"/>
        </w:rPr>
        <w:t xml:space="preserve"> tako da opterećenje na </w:t>
      </w:r>
      <w:r w:rsidR="009A11C7">
        <w:rPr>
          <w:lang w:val="sr-Latn-RS"/>
        </w:rPr>
        <w:t>posrednike</w:t>
      </w:r>
      <w:r>
        <w:rPr>
          <w:lang w:val="sr-Latn-RS"/>
        </w:rPr>
        <w:t xml:space="preserve"> bude </w:t>
      </w:r>
      <w:r w:rsidR="001555D9">
        <w:rPr>
          <w:lang w:val="sr-Latn-RS"/>
        </w:rPr>
        <w:t>podjednako</w:t>
      </w:r>
      <w:r>
        <w:rPr>
          <w:lang w:val="sr-Latn-RS"/>
        </w:rPr>
        <w:t>.</w:t>
      </w:r>
    </w:p>
    <w:p w14:paraId="076CCC9B" w14:textId="77777777" w:rsidR="0014398D" w:rsidRDefault="001B6F7F" w:rsidP="001B6F7F">
      <w:pPr>
        <w:rPr>
          <w:lang w:val="sr-Latn-RS"/>
        </w:rPr>
      </w:pPr>
      <w:r>
        <w:rPr>
          <w:lang w:val="sr-Latn-RS"/>
        </w:rPr>
        <w:t xml:space="preserve"> </w:t>
      </w:r>
      <w:r w:rsidR="0014398D">
        <w:rPr>
          <w:lang w:val="sr-Latn-RS"/>
        </w:rPr>
        <w:br w:type="page"/>
      </w:r>
    </w:p>
    <w:p w14:paraId="0A02656E" w14:textId="407ADB7D" w:rsidR="005742BE" w:rsidRDefault="005742BE" w:rsidP="005742BE">
      <w:pPr>
        <w:pStyle w:val="Heading1"/>
        <w:rPr>
          <w:lang w:val="sr-Latn-RS"/>
        </w:rPr>
      </w:pPr>
      <w:bookmarkStart w:id="49" w:name="_Ref19021024"/>
      <w:bookmarkStart w:id="50" w:name="_Ref21604838"/>
      <w:bookmarkStart w:id="51" w:name="_Toc21605379"/>
      <w:commentRangeStart w:id="52"/>
      <w:r>
        <w:rPr>
          <w:lang w:val="sr-Latn-RS"/>
        </w:rPr>
        <w:lastRenderedPageBreak/>
        <w:t>Teorijske osnove</w:t>
      </w:r>
      <w:bookmarkEnd w:id="49"/>
      <w:commentRangeEnd w:id="52"/>
      <w:r>
        <w:rPr>
          <w:rStyle w:val="CommentReference"/>
          <w:rFonts w:eastAsia="Times New Roman" w:cs="Times New Roman"/>
          <w:b w:val="0"/>
          <w:color w:val="auto"/>
        </w:rPr>
        <w:commentReference w:id="52"/>
      </w:r>
      <w:bookmarkEnd w:id="50"/>
      <w:bookmarkEnd w:id="51"/>
    </w:p>
    <w:p w14:paraId="18F9ECE1" w14:textId="77777777" w:rsidR="005742BE" w:rsidRDefault="005742BE" w:rsidP="005742BE">
      <w:pPr>
        <w:rPr>
          <w:lang w:val="sr-Latn-RS"/>
        </w:rPr>
      </w:pPr>
      <w:r>
        <w:rPr>
          <w:lang w:val="sr-Latn-RS"/>
        </w:rPr>
        <w:t xml:space="preserve">U ovom poglavlju ćemo detaljno prikazati teorijske osnove neophodne za razumevanje implementiranog programskog rešenja. </w:t>
      </w:r>
    </w:p>
    <w:p w14:paraId="606D8A6D" w14:textId="77777777" w:rsidR="005742BE" w:rsidRDefault="005742BE" w:rsidP="005742BE">
      <w:pPr>
        <w:pStyle w:val="Heading2"/>
        <w:rPr>
          <w:lang w:val="sr-Latn-RS"/>
        </w:rPr>
      </w:pPr>
      <w:bookmarkStart w:id="53" w:name="_Ref19020575"/>
      <w:bookmarkStart w:id="54" w:name="_Toc21605380"/>
      <w:r>
        <w:rPr>
          <w:lang w:val="sr-Latn-RS"/>
        </w:rPr>
        <w:t>Replikacioni servis</w:t>
      </w:r>
      <w:bookmarkEnd w:id="53"/>
      <w:bookmarkEnd w:id="54"/>
    </w:p>
    <w:p w14:paraId="6ACA8409" w14:textId="77777777" w:rsidR="00297CBB" w:rsidRDefault="00297CBB" w:rsidP="005742BE">
      <w:pPr>
        <w:rPr>
          <w:lang w:val="sr-Latn-RS"/>
        </w:rPr>
      </w:pPr>
      <w:r>
        <w:rPr>
          <w:lang w:val="sr-Latn-RS"/>
        </w:rPr>
        <w:t>Poravnavanje podataka na više instanci istog servisa se naziva replikacija podataka. Replikacijom podataka obezbeđuje se konzistentnost, povećava nivo sigurnosti sistema i smanjuje verovatnoća gubitka podataka usled pada sistema.</w:t>
      </w:r>
      <w:r w:rsidRPr="00732AB4">
        <w:rPr>
          <w:lang w:val="sr-Latn-RS"/>
        </w:rPr>
        <w:t xml:space="preserve"> </w:t>
      </w:r>
    </w:p>
    <w:p w14:paraId="582FBDD8" w14:textId="76382FCC" w:rsidR="005742BE" w:rsidRDefault="00297CBB" w:rsidP="005742BE">
      <w:pPr>
        <w:rPr>
          <w:lang w:val="sr-Latn-RS"/>
        </w:rPr>
      </w:pPr>
      <w:r>
        <w:rPr>
          <w:lang w:val="sr-Latn-RS"/>
        </w:rPr>
        <w:t>Replikacioni servis omogućava jednostavno kopiranje podataka na jednu ili više lokacija. Za replikacioni servis su vezani partnerski replikacioni servisi i komponenta koja replicira ili dobija replikacione podatke.</w:t>
      </w:r>
    </w:p>
    <w:p w14:paraId="3A92F4B7" w14:textId="77777777" w:rsidR="005742BE" w:rsidRDefault="005742BE" w:rsidP="005742BE">
      <w:pPr>
        <w:rPr>
          <w:lang w:val="sr-Latn-RS"/>
        </w:rPr>
      </w:pPr>
      <w:r>
        <w:rPr>
          <w:lang w:val="sr-Latn-RS"/>
        </w:rPr>
        <w:t xml:space="preserve">Komponenta koja replicira podatke prosleđuje podatke replikacionom servisu. </w:t>
      </w:r>
      <w:r w:rsidRPr="00AC5E5F">
        <w:rPr>
          <w:lang w:val="sr-Latn-RS"/>
        </w:rPr>
        <w:t>Replikacioni</w:t>
      </w:r>
      <w:r>
        <w:rPr>
          <w:lang w:val="sr-Latn-RS"/>
        </w:rPr>
        <w:t xml:space="preserve"> servis te podatke dalje šalje partnerskim replikacionim servisima bilo da ih je više ili samo jedan. Partnerski </w:t>
      </w:r>
      <w:r w:rsidRPr="00AC5E5F">
        <w:rPr>
          <w:lang w:val="sr-Latn-RS"/>
        </w:rPr>
        <w:t>replikacioni</w:t>
      </w:r>
      <w:r>
        <w:rPr>
          <w:lang w:val="sr-Latn-RS"/>
        </w:rPr>
        <w:t xml:space="preserve"> servis takođe poseduje komponentu koja je za njega vezana i koja očekuje da primi </w:t>
      </w:r>
      <w:r w:rsidRPr="00AC5E5F">
        <w:rPr>
          <w:lang w:val="sr-Latn-RS"/>
        </w:rPr>
        <w:t>replikacione</w:t>
      </w:r>
      <w:r>
        <w:rPr>
          <w:lang w:val="sr-Latn-RS"/>
        </w:rPr>
        <w:t xml:space="preserve"> podatke. </w:t>
      </w:r>
      <w:r w:rsidRPr="00AC5E5F">
        <w:rPr>
          <w:lang w:val="sr-Latn-RS"/>
        </w:rPr>
        <w:t>Partner</w:t>
      </w:r>
      <w:r>
        <w:rPr>
          <w:lang w:val="sr-Latn-RS"/>
        </w:rPr>
        <w:t xml:space="preserve"> te podatke prosleđuje komponenti koja ih čuva u odgovarajućoj bazi podataka.</w:t>
      </w:r>
    </w:p>
    <w:p w14:paraId="32C2E3E0" w14:textId="77777777" w:rsidR="005742BE" w:rsidRPr="00977EF5" w:rsidRDefault="005742BE" w:rsidP="005742BE">
      <w:pPr>
        <w:rPr>
          <w:lang w:val="sr-Latn-RS"/>
        </w:rPr>
      </w:pPr>
      <w:r>
        <w:rPr>
          <w:lang w:val="sr-Latn-RS"/>
        </w:rPr>
        <w:t>Ukoliko dođe do pada sistema, komponenta koja je do tog trenutka primala replikacione podatke može nastavi sa radom nesmetano jer poseduje sve potrebne podatke. Time se izbegava vreme otkaza sistema i povećava se sigurnost sistema.</w:t>
      </w:r>
    </w:p>
    <w:p w14:paraId="470124E4" w14:textId="77777777" w:rsidR="005742BE" w:rsidRPr="00EA14FE" w:rsidRDefault="005742BE" w:rsidP="005742BE">
      <w:pPr>
        <w:pStyle w:val="Heading2"/>
        <w:rPr>
          <w:i/>
          <w:lang w:val="sr-Latn-RS"/>
        </w:rPr>
      </w:pPr>
      <w:bookmarkStart w:id="55" w:name="_Toc19882405"/>
      <w:bookmarkStart w:id="56" w:name="_Toc21605381"/>
      <w:r w:rsidRPr="00EA14FE">
        <w:rPr>
          <w:i/>
          <w:lang w:val="sr-Latn-RS"/>
        </w:rPr>
        <w:t>Failover</w:t>
      </w:r>
      <w:bookmarkEnd w:id="55"/>
      <w:bookmarkEnd w:id="56"/>
    </w:p>
    <w:p w14:paraId="11F11EAA" w14:textId="679AFBE3" w:rsidR="005742BE" w:rsidRDefault="00B149BC" w:rsidP="005742BE">
      <w:pPr>
        <w:rPr>
          <w:lang w:val="sr-Latn-RS"/>
        </w:rPr>
      </w:pPr>
      <w:r w:rsidRPr="003B07EF">
        <w:rPr>
          <w:i/>
          <w:lang w:val="sr-Latn-RS"/>
        </w:rPr>
        <w:t>Failover</w:t>
      </w:r>
      <w:r>
        <w:rPr>
          <w:lang w:val="sr-Latn-RS"/>
        </w:rPr>
        <w:t xml:space="preserve"> predstavlja operativni režim rada gde sekundarna komponenta preuzima funkcije sistema kada primarna komponenta postane nedostupna zbog kvara ili unapred planiranih prekida rada </w:t>
      </w:r>
      <w:r w:rsidR="005742BE">
        <w:rPr>
          <w:lang w:val="sr-Latn-RS"/>
        </w:rPr>
        <w:fldChar w:fldCharType="begin"/>
      </w:r>
      <w:r w:rsidR="005742BE">
        <w:rPr>
          <w:lang w:val="sr-Latn-RS"/>
        </w:rPr>
        <w:instrText xml:space="preserve"> REF _Ref19865132 \n \h </w:instrText>
      </w:r>
      <w:r w:rsidR="005742BE">
        <w:rPr>
          <w:lang w:val="sr-Latn-RS"/>
        </w:rPr>
      </w:r>
      <w:r w:rsidR="005742BE">
        <w:rPr>
          <w:lang w:val="sr-Latn-RS"/>
        </w:rPr>
        <w:fldChar w:fldCharType="separate"/>
      </w:r>
      <w:r w:rsidR="005742BE">
        <w:rPr>
          <w:lang w:val="sr-Latn-RS"/>
        </w:rPr>
        <w:t>[11]</w:t>
      </w:r>
      <w:r w:rsidR="005742BE">
        <w:rPr>
          <w:lang w:val="sr-Latn-RS"/>
        </w:rPr>
        <w:fldChar w:fldCharType="end"/>
      </w:r>
      <w:r w:rsidR="005742BE">
        <w:rPr>
          <w:lang w:val="sr-Latn-RS"/>
        </w:rPr>
        <w:t>.</w:t>
      </w:r>
    </w:p>
    <w:p w14:paraId="1A09E32A" w14:textId="54C6610E" w:rsidR="00EE6A74" w:rsidRDefault="00EE6A74" w:rsidP="00EE6A74">
      <w:pPr>
        <w:rPr>
          <w:lang w:val="sr-Latn-RS"/>
        </w:rPr>
      </w:pPr>
      <w:r>
        <w:rPr>
          <w:lang w:val="sr-Latn-RS"/>
        </w:rPr>
        <w:t xml:space="preserve">Stanja u kojima se nalaze komponente sistema koji podržava </w:t>
      </w:r>
      <w:r w:rsidR="0059474B">
        <w:rPr>
          <w:i/>
          <w:lang w:val="sr-Latn-RS"/>
        </w:rPr>
        <w:t>F</w:t>
      </w:r>
      <w:r w:rsidRPr="0059474B">
        <w:rPr>
          <w:i/>
          <w:lang w:val="sr-Latn-RS"/>
        </w:rPr>
        <w:t>ailover</w:t>
      </w:r>
      <w:r>
        <w:rPr>
          <w:lang w:val="sr-Latn-RS"/>
        </w:rPr>
        <w:t>:</w:t>
      </w:r>
    </w:p>
    <w:p w14:paraId="085C7477" w14:textId="77777777" w:rsidR="00EE6A74" w:rsidRPr="00EE6A74" w:rsidRDefault="00EE6A74" w:rsidP="00EE6A74">
      <w:pPr>
        <w:pStyle w:val="ListParagraph"/>
        <w:numPr>
          <w:ilvl w:val="0"/>
          <w:numId w:val="30"/>
        </w:numPr>
        <w:rPr>
          <w:lang w:val="sr-Latn-RS"/>
        </w:rPr>
      </w:pPr>
      <w:r w:rsidRPr="00EE6A74">
        <w:rPr>
          <w:i/>
          <w:lang w:val="sr-Latn-RS"/>
        </w:rPr>
        <w:t>Hot</w:t>
      </w:r>
      <w:r w:rsidRPr="00EE6A74">
        <w:rPr>
          <w:lang w:val="sr-Latn-RS"/>
        </w:rPr>
        <w:t xml:space="preserve"> – komponenta koja se nalazi u </w:t>
      </w:r>
      <w:r w:rsidRPr="00EE6A74">
        <w:rPr>
          <w:i/>
          <w:lang w:val="sr-Latn-RS"/>
        </w:rPr>
        <w:t>Hot</w:t>
      </w:r>
      <w:r w:rsidRPr="00EE6A74">
        <w:rPr>
          <w:lang w:val="sr-Latn-RS"/>
        </w:rPr>
        <w:t xml:space="preserve"> stanju jeste primarna komponenta i ona izvršava funkcije sistema u datom trenutku</w:t>
      </w:r>
    </w:p>
    <w:p w14:paraId="0C216BB1" w14:textId="77777777" w:rsidR="00EE6A74" w:rsidRPr="00EE6A74" w:rsidRDefault="00EE6A74" w:rsidP="00EE6A74">
      <w:pPr>
        <w:pStyle w:val="ListParagraph"/>
        <w:numPr>
          <w:ilvl w:val="0"/>
          <w:numId w:val="21"/>
        </w:numPr>
        <w:rPr>
          <w:lang w:val="sr-Latn-RS"/>
        </w:rPr>
      </w:pPr>
      <w:r w:rsidRPr="00EE6A74">
        <w:rPr>
          <w:i/>
          <w:lang w:val="sr-Latn-RS"/>
        </w:rPr>
        <w:t xml:space="preserve">StandBy </w:t>
      </w:r>
      <w:r w:rsidRPr="00EE6A74">
        <w:rPr>
          <w:lang w:val="sr-Latn-RS"/>
        </w:rPr>
        <w:t xml:space="preserve">– sekundarna komponenta jeste komponenta koja se nalazi u </w:t>
      </w:r>
      <w:r w:rsidRPr="00EE6A74">
        <w:rPr>
          <w:i/>
          <w:lang w:val="sr-Latn-RS"/>
        </w:rPr>
        <w:t>StandBy</w:t>
      </w:r>
      <w:r w:rsidRPr="00EE6A74">
        <w:rPr>
          <w:lang w:val="sr-Latn-RS"/>
        </w:rPr>
        <w:t xml:space="preserve"> stanju. Ova komponenta je u svakom trenutku u pripravnosti da preuzme funkcije sistema ukoliko primarna komponenta nije u mogućnosti da izvršava iste</w:t>
      </w:r>
    </w:p>
    <w:p w14:paraId="4C398CD3" w14:textId="38D303F8" w:rsidR="005742BE" w:rsidRDefault="001D6412" w:rsidP="00EE6A74">
      <w:pPr>
        <w:rPr>
          <w:lang w:val="sr-Latn-RS"/>
        </w:rPr>
      </w:pPr>
      <w:r>
        <w:rPr>
          <w:lang w:val="sr-Latn-RS"/>
        </w:rPr>
        <w:t xml:space="preserve">Sistem koji podržava </w:t>
      </w:r>
      <w:r>
        <w:rPr>
          <w:i/>
          <w:lang w:val="sr-Latn-RS"/>
        </w:rPr>
        <w:t>F</w:t>
      </w:r>
      <w:r w:rsidRPr="00E80EB1">
        <w:rPr>
          <w:i/>
          <w:lang w:val="sr-Latn-RS"/>
        </w:rPr>
        <w:t>ailover</w:t>
      </w:r>
      <w:r>
        <w:rPr>
          <w:lang w:val="sr-Latn-RS"/>
        </w:rPr>
        <w:t xml:space="preserve"> jeste sistem čija je otpornost na greške na visokom nivou. </w:t>
      </w:r>
      <w:r w:rsidRPr="00E80EB1">
        <w:rPr>
          <w:i/>
          <w:lang w:val="sr-Latn-RS"/>
        </w:rPr>
        <w:t>Failover</w:t>
      </w:r>
      <w:r>
        <w:rPr>
          <w:lang w:val="sr-Latn-RS"/>
        </w:rPr>
        <w:t xml:space="preserve"> jeste sastavni deo sistema sa kritičnom misijom koji moraju biti dostupni u svakom trenutku </w:t>
      </w:r>
      <w:r w:rsidR="005742BE">
        <w:rPr>
          <w:lang w:val="sr-Latn-RS"/>
        </w:rPr>
        <w:fldChar w:fldCharType="begin"/>
      </w:r>
      <w:r w:rsidR="005742BE">
        <w:rPr>
          <w:lang w:val="sr-Latn-RS"/>
        </w:rPr>
        <w:instrText xml:space="preserve"> REF _Ref19865132 \n \h </w:instrText>
      </w:r>
      <w:r w:rsidR="005742BE">
        <w:rPr>
          <w:lang w:val="sr-Latn-RS"/>
        </w:rPr>
      </w:r>
      <w:r w:rsidR="005742BE">
        <w:rPr>
          <w:lang w:val="sr-Latn-RS"/>
        </w:rPr>
        <w:fldChar w:fldCharType="separate"/>
      </w:r>
      <w:r w:rsidR="005742BE">
        <w:rPr>
          <w:lang w:val="sr-Latn-RS"/>
        </w:rPr>
        <w:t>[11]</w:t>
      </w:r>
      <w:r w:rsidR="005742BE">
        <w:rPr>
          <w:lang w:val="sr-Latn-RS"/>
        </w:rPr>
        <w:fldChar w:fldCharType="end"/>
      </w:r>
      <w:r w:rsidR="005742BE">
        <w:rPr>
          <w:lang w:val="sr-Latn-RS"/>
        </w:rPr>
        <w:t xml:space="preserve">. </w:t>
      </w:r>
      <w:r w:rsidR="00793793">
        <w:rPr>
          <w:lang w:val="sr-Latn-RS"/>
        </w:rPr>
        <w:t>Postupak prebacivanj</w:t>
      </w:r>
      <w:r w:rsidR="0029150E">
        <w:rPr>
          <w:lang w:val="sr-Latn-RS"/>
        </w:rPr>
        <w:t>a funkci</w:t>
      </w:r>
      <w:r w:rsidR="00793793">
        <w:rPr>
          <w:lang w:val="sr-Latn-RS"/>
        </w:rPr>
        <w:t>onalnosti na sekundarnu komponentu treba da bude što je više moguće neprimetan za krajnjeg korisnika</w:t>
      </w:r>
      <w:r w:rsidR="005742BE">
        <w:rPr>
          <w:lang w:val="sr-Latn-RS"/>
        </w:rPr>
        <w:t xml:space="preserve"> </w:t>
      </w:r>
      <w:r w:rsidR="005742BE">
        <w:rPr>
          <w:lang w:val="sr-Latn-RS"/>
        </w:rPr>
        <w:fldChar w:fldCharType="begin"/>
      </w:r>
      <w:r w:rsidR="005742BE">
        <w:rPr>
          <w:lang w:val="sr-Latn-RS"/>
        </w:rPr>
        <w:instrText xml:space="preserve"> REF _Ref19865132 \n \h </w:instrText>
      </w:r>
      <w:r w:rsidR="005742BE">
        <w:rPr>
          <w:lang w:val="sr-Latn-RS"/>
        </w:rPr>
      </w:r>
      <w:r w:rsidR="005742BE">
        <w:rPr>
          <w:lang w:val="sr-Latn-RS"/>
        </w:rPr>
        <w:fldChar w:fldCharType="separate"/>
      </w:r>
      <w:r w:rsidR="005742BE">
        <w:rPr>
          <w:lang w:val="sr-Latn-RS"/>
        </w:rPr>
        <w:t>[11]</w:t>
      </w:r>
      <w:r w:rsidR="005742BE">
        <w:rPr>
          <w:lang w:val="sr-Latn-RS"/>
        </w:rPr>
        <w:fldChar w:fldCharType="end"/>
      </w:r>
      <w:r w:rsidR="005742BE">
        <w:rPr>
          <w:lang w:val="sr-Latn-RS"/>
        </w:rPr>
        <w:t>.</w:t>
      </w:r>
    </w:p>
    <w:p w14:paraId="2463F028" w14:textId="77777777" w:rsidR="00AB7C5C" w:rsidRDefault="005742BE" w:rsidP="005742BE">
      <w:pPr>
        <w:rPr>
          <w:lang w:val="sr-Latn-RS"/>
        </w:rPr>
      </w:pPr>
      <w:r>
        <w:rPr>
          <w:lang w:val="sr-Latn-RS"/>
        </w:rPr>
        <w:t xml:space="preserve">Tehničko objašnjenje </w:t>
      </w:r>
      <w:r w:rsidR="006C67C1">
        <w:rPr>
          <w:i/>
          <w:lang w:val="sr-Latn-RS"/>
        </w:rPr>
        <w:t>F</w:t>
      </w:r>
      <w:r w:rsidRPr="009B7087">
        <w:rPr>
          <w:i/>
          <w:lang w:val="sr-Latn-RS"/>
        </w:rPr>
        <w:t>ailover</w:t>
      </w:r>
      <w:r>
        <w:rPr>
          <w:lang w:val="sr-Latn-RS"/>
        </w:rPr>
        <w:t xml:space="preserve"> režima </w:t>
      </w:r>
      <w:r>
        <w:rPr>
          <w:lang w:val="sr-Latn-RS"/>
        </w:rPr>
        <w:fldChar w:fldCharType="begin"/>
      </w:r>
      <w:r>
        <w:rPr>
          <w:lang w:val="sr-Latn-RS"/>
        </w:rPr>
        <w:instrText xml:space="preserve"> REF _Ref19867141 \n \h </w:instrText>
      </w:r>
      <w:r>
        <w:rPr>
          <w:lang w:val="sr-Latn-RS"/>
        </w:rPr>
      </w:r>
      <w:r>
        <w:rPr>
          <w:lang w:val="sr-Latn-RS"/>
        </w:rPr>
        <w:fldChar w:fldCharType="separate"/>
      </w:r>
      <w:r>
        <w:rPr>
          <w:lang w:val="sr-Latn-RS"/>
        </w:rPr>
        <w:t>[12]</w:t>
      </w:r>
      <w:r>
        <w:rPr>
          <w:lang w:val="sr-Latn-RS"/>
        </w:rPr>
        <w:fldChar w:fldCharType="end"/>
      </w:r>
      <w:r>
        <w:rPr>
          <w:lang w:val="sr-Latn-RS"/>
        </w:rPr>
        <w:t>: između dve komponente, primarne (</w:t>
      </w:r>
      <w:r w:rsidRPr="009B7087">
        <w:rPr>
          <w:i/>
          <w:lang w:val="sr-Latn-RS"/>
        </w:rPr>
        <w:t>Hot</w:t>
      </w:r>
      <w:r>
        <w:rPr>
          <w:lang w:val="sr-Latn-RS"/>
        </w:rPr>
        <w:t>) i sekundarne (</w:t>
      </w:r>
      <w:r w:rsidRPr="009B7087">
        <w:rPr>
          <w:i/>
          <w:lang w:val="sr-Latn-RS"/>
        </w:rPr>
        <w:t>StandBy</w:t>
      </w:r>
      <w:r>
        <w:rPr>
          <w:lang w:val="sr-Latn-RS"/>
        </w:rPr>
        <w:t xml:space="preserve">), se kreira komunikacioni kanal. U većini slučajeva sekundarna komponenta proverava da li je primarna komponenta </w:t>
      </w:r>
      <w:r>
        <w:t>“</w:t>
      </w:r>
      <w:r>
        <w:rPr>
          <w:lang w:val="sr-Latn-RS"/>
        </w:rPr>
        <w:t xml:space="preserve">živa“ njenim prozivanjem. Sve dok se </w:t>
      </w:r>
      <w:r>
        <w:rPr>
          <w:iCs/>
          <w:lang w:val="sr-Latn-RS"/>
        </w:rPr>
        <w:t>prozivanje</w:t>
      </w:r>
      <w:r>
        <w:rPr>
          <w:lang w:val="sr-Latn-RS"/>
        </w:rPr>
        <w:t xml:space="preserve"> uspešno izvršava sekundarna komponenta neće preduzimati nikakve akcije. Kada primarna komponente ne odgovori na </w:t>
      </w:r>
      <w:r w:rsidRPr="009B7087">
        <w:rPr>
          <w:i/>
          <w:lang w:val="sr-Latn-RS"/>
        </w:rPr>
        <w:t>ping</w:t>
      </w:r>
      <w:r>
        <w:rPr>
          <w:lang w:val="sr-Latn-RS"/>
        </w:rPr>
        <w:t xml:space="preserve"> u predefinisanom vremenu, sekundarna komponenta će preuzeti funkcionalnosti sistema i obavestiće centar odgovoran za funkcionalnost  koji će ponovo podići primarnu komponentu </w:t>
      </w:r>
      <w:r>
        <w:rPr>
          <w:lang w:val="sr-Latn-RS"/>
        </w:rPr>
        <w:fldChar w:fldCharType="begin"/>
      </w:r>
      <w:r>
        <w:rPr>
          <w:lang w:val="sr-Latn-RS"/>
        </w:rPr>
        <w:instrText xml:space="preserve"> REF _Ref19867141 \n \h </w:instrText>
      </w:r>
      <w:r>
        <w:rPr>
          <w:lang w:val="sr-Latn-RS"/>
        </w:rPr>
      </w:r>
      <w:r>
        <w:rPr>
          <w:lang w:val="sr-Latn-RS"/>
        </w:rPr>
        <w:fldChar w:fldCharType="separate"/>
      </w:r>
      <w:r>
        <w:rPr>
          <w:lang w:val="sr-Latn-RS"/>
        </w:rPr>
        <w:t>[12]</w:t>
      </w:r>
      <w:r>
        <w:rPr>
          <w:lang w:val="sr-Latn-RS"/>
        </w:rPr>
        <w:fldChar w:fldCharType="end"/>
      </w:r>
      <w:r>
        <w:rPr>
          <w:lang w:val="sr-Latn-RS"/>
        </w:rPr>
        <w:t xml:space="preserve">. </w:t>
      </w:r>
    </w:p>
    <w:p w14:paraId="10C59633" w14:textId="67930F61" w:rsidR="005742BE" w:rsidRDefault="005742BE" w:rsidP="005742BE">
      <w:pPr>
        <w:rPr>
          <w:lang w:val="sr-Latn-RS"/>
        </w:rPr>
      </w:pPr>
      <w:r>
        <w:rPr>
          <w:lang w:val="sr-Latn-RS"/>
        </w:rPr>
        <w:t>Kako se radi o distribuiranom sistemu, sekundarni čvor nikada ne može biti potpuno siguran da li je primarni čvor ugašen ili je jednostavno prekinuta veza između njih. Rešavanja ovog problema je van rešavanja ovog rada.</w:t>
      </w:r>
      <w:r w:rsidR="00AB7C5C">
        <w:rPr>
          <w:lang w:val="sr-Latn-RS"/>
        </w:rPr>
        <w:t xml:space="preserve"> </w:t>
      </w:r>
      <w:r>
        <w:rPr>
          <w:lang w:val="sr-Latn-RS"/>
        </w:rPr>
        <w:br w:type="page"/>
      </w:r>
    </w:p>
    <w:p w14:paraId="53769DCE" w14:textId="77777777" w:rsidR="00977EF5" w:rsidRDefault="00977EF5">
      <w:pPr>
        <w:spacing w:before="0" w:after="160" w:line="259" w:lineRule="auto"/>
        <w:jc w:val="left"/>
        <w:rPr>
          <w:lang w:val="sr-Latn-RS"/>
        </w:rPr>
      </w:pPr>
    </w:p>
    <w:p w14:paraId="0890D2D6" w14:textId="77777777" w:rsidR="0014398D" w:rsidRDefault="003A608C" w:rsidP="003A608C">
      <w:pPr>
        <w:pStyle w:val="Heading1"/>
        <w:rPr>
          <w:lang w:val="sr-Latn-RS"/>
        </w:rPr>
      </w:pPr>
      <w:bookmarkStart w:id="57" w:name="_Ref21604948"/>
      <w:bookmarkStart w:id="58" w:name="_Toc21605382"/>
      <w:r>
        <w:rPr>
          <w:lang w:val="sr-Latn-RS"/>
        </w:rPr>
        <w:t>Opis korišćenih tehnologija i alata</w:t>
      </w:r>
      <w:bookmarkEnd w:id="57"/>
      <w:bookmarkEnd w:id="58"/>
    </w:p>
    <w:p w14:paraId="36F51DE8" w14:textId="77777777" w:rsidR="00A277EC" w:rsidRDefault="00F4289F" w:rsidP="00A277EC">
      <w:pPr>
        <w:rPr>
          <w:lang w:val="sr-Latn-RS"/>
        </w:rPr>
      </w:pPr>
      <w:r>
        <w:rPr>
          <w:lang w:val="sr-Latn-RS"/>
        </w:rPr>
        <w:t>U ovom poglavlju će biti navedene tehnologije i alati koji su bili upotrebljeni prilikom razvoja rešenja, njihove karakteristike kao i prednosti.</w:t>
      </w:r>
    </w:p>
    <w:p w14:paraId="74890FAA" w14:textId="77777777" w:rsidR="00F4289F" w:rsidRDefault="00F4289F" w:rsidP="00F4289F">
      <w:pPr>
        <w:pStyle w:val="Heading2"/>
        <w:rPr>
          <w:i/>
          <w:lang w:val="sr-Latn-RS"/>
        </w:rPr>
      </w:pPr>
      <w:bookmarkStart w:id="59" w:name="_Ref18999405"/>
      <w:bookmarkStart w:id="60" w:name="_Toc21605383"/>
      <w:r>
        <w:rPr>
          <w:i/>
          <w:lang w:val="sr-Latn-RS"/>
        </w:rPr>
        <w:t>.NET framework</w:t>
      </w:r>
      <w:bookmarkEnd w:id="59"/>
      <w:bookmarkEnd w:id="60"/>
    </w:p>
    <w:p w14:paraId="492AEA6A" w14:textId="7F44F59E" w:rsidR="00D34288" w:rsidRDefault="004A7107" w:rsidP="004701E9">
      <w:pPr>
        <w:rPr>
          <w:lang w:val="sr-Latn-RS"/>
        </w:rPr>
      </w:pPr>
      <w:r>
        <w:rPr>
          <w:i/>
          <w:lang w:val="sr-Latn-RS"/>
        </w:rPr>
        <w:t>.</w:t>
      </w:r>
      <w:r w:rsidRPr="00E40A8C">
        <w:rPr>
          <w:i/>
          <w:lang w:val="sr-Latn-RS"/>
        </w:rPr>
        <w:t xml:space="preserve">NET framework </w:t>
      </w:r>
      <w:r>
        <w:rPr>
          <w:lang w:val="sr-Latn-RS"/>
        </w:rPr>
        <w:t xml:space="preserve">služi za razvoj i izvršavanje aplikacija na </w:t>
      </w:r>
      <w:r w:rsidRPr="00E40A8C">
        <w:rPr>
          <w:i/>
          <w:lang w:val="sr-Latn-RS"/>
        </w:rPr>
        <w:t>Windows</w:t>
      </w:r>
      <w:r>
        <w:rPr>
          <w:lang w:val="sr-Latn-RS"/>
        </w:rPr>
        <w:t xml:space="preserve"> </w:t>
      </w:r>
      <w:r w:rsidRPr="00EE79CE">
        <w:rPr>
          <w:lang w:val="sr-Latn-RS"/>
        </w:rPr>
        <w:t>operativnim</w:t>
      </w:r>
      <w:r>
        <w:rPr>
          <w:lang w:val="sr-Latn-RS"/>
        </w:rPr>
        <w:t xml:space="preserve"> sistemima. </w:t>
      </w:r>
      <w:r>
        <w:rPr>
          <w:i/>
          <w:lang w:val="sr-Latn-RS"/>
        </w:rPr>
        <w:t>.</w:t>
      </w:r>
      <w:r w:rsidRPr="00E40A8C">
        <w:rPr>
          <w:i/>
          <w:lang w:val="sr-Latn-RS"/>
        </w:rPr>
        <w:t>NET framew</w:t>
      </w:r>
      <w:r>
        <w:rPr>
          <w:i/>
          <w:lang w:val="sr-Latn-RS"/>
        </w:rPr>
        <w:t>o</w:t>
      </w:r>
      <w:r w:rsidRPr="00E40A8C">
        <w:rPr>
          <w:i/>
          <w:lang w:val="sr-Latn-RS"/>
        </w:rPr>
        <w:t xml:space="preserve">rk </w:t>
      </w:r>
      <w:r>
        <w:rPr>
          <w:lang w:val="sr-Latn-RS"/>
        </w:rPr>
        <w:t xml:space="preserve">je deo </w:t>
      </w:r>
      <w:r w:rsidRPr="00E40A8C">
        <w:rPr>
          <w:i/>
          <w:lang w:val="sr-Latn-RS"/>
        </w:rPr>
        <w:t>.NET</w:t>
      </w:r>
      <w:r>
        <w:rPr>
          <w:lang w:val="sr-Latn-RS"/>
        </w:rPr>
        <w:t xml:space="preserve"> platforme, koja predstavlja kolekciju tehnologija za razvoj aplikacija na različitim operativnim sistemima.</w:t>
      </w:r>
      <w:ins w:id="61" w:author="Branislav Atlagic" w:date="2019-10-04T09:52:00Z">
        <w:r>
          <w:rPr>
            <w:lang w:val="sr-Latn-RS"/>
          </w:rPr>
          <w:t xml:space="preserve"> </w:t>
        </w:r>
      </w:ins>
      <w:r>
        <w:rPr>
          <w:lang w:val="sr-Latn-RS"/>
        </w:rPr>
        <w:t xml:space="preserve">Komponente koje čine jezgro </w:t>
      </w:r>
      <w:r w:rsidRPr="00E40A8C">
        <w:rPr>
          <w:i/>
          <w:lang w:val="sr-Latn-RS"/>
        </w:rPr>
        <w:t>.NET framewrok-a su</w:t>
      </w:r>
      <w:r>
        <w:rPr>
          <w:lang w:val="sr-Latn-RS"/>
        </w:rPr>
        <w:t xml:space="preserve"> </w:t>
      </w:r>
      <w:r w:rsidR="00EC53F3">
        <w:rPr>
          <w:lang w:val="sr-Latn-RS"/>
        </w:rPr>
        <w:fldChar w:fldCharType="begin"/>
      </w:r>
      <w:r w:rsidR="00EC53F3">
        <w:rPr>
          <w:lang w:val="sr-Latn-RS"/>
        </w:rPr>
        <w:instrText xml:space="preserve"> REF _Ref18995395 \n \h </w:instrText>
      </w:r>
      <w:r w:rsidR="00EC53F3">
        <w:rPr>
          <w:lang w:val="sr-Latn-RS"/>
        </w:rPr>
      </w:r>
      <w:r w:rsidR="00EC53F3">
        <w:rPr>
          <w:lang w:val="sr-Latn-RS"/>
        </w:rPr>
        <w:fldChar w:fldCharType="separate"/>
      </w:r>
      <w:r w:rsidR="00EC53F3">
        <w:rPr>
          <w:lang w:val="sr-Latn-RS"/>
        </w:rPr>
        <w:t>[6]</w:t>
      </w:r>
      <w:r w:rsidR="00EC53F3">
        <w:rPr>
          <w:lang w:val="sr-Latn-RS"/>
        </w:rPr>
        <w:fldChar w:fldCharType="end"/>
      </w:r>
      <w:r w:rsidR="00EC53F3">
        <w:rPr>
          <w:lang w:val="sr-Latn-RS"/>
        </w:rPr>
        <w:t>.</w:t>
      </w:r>
    </w:p>
    <w:p w14:paraId="0E6FAF84" w14:textId="77777777" w:rsidR="00D34288" w:rsidRDefault="00D34288" w:rsidP="004701E9">
      <w:pPr>
        <w:rPr>
          <w:lang w:val="sr-Latn-RS"/>
        </w:rPr>
      </w:pPr>
      <w:r>
        <w:rPr>
          <w:lang w:val="sr-Latn-RS"/>
        </w:rPr>
        <w:t xml:space="preserve">Komponente koje čine jezgro </w:t>
      </w:r>
      <w:r w:rsidRPr="00E40A8C">
        <w:rPr>
          <w:i/>
          <w:lang w:val="sr-Latn-RS"/>
        </w:rPr>
        <w:t>.NET framewrok-a su</w:t>
      </w:r>
      <w:r>
        <w:rPr>
          <w:lang w:val="sr-Latn-RS"/>
        </w:rPr>
        <w:t xml:space="preserve"> </w:t>
      </w:r>
      <w:r>
        <w:rPr>
          <w:lang w:val="sr-Latn-RS"/>
        </w:rPr>
        <w:fldChar w:fldCharType="begin"/>
      </w:r>
      <w:r>
        <w:rPr>
          <w:lang w:val="sr-Latn-RS"/>
        </w:rPr>
        <w:instrText xml:space="preserve"> REF _Ref18995395 \n \h </w:instrText>
      </w:r>
      <w:r>
        <w:rPr>
          <w:lang w:val="sr-Latn-RS"/>
        </w:rPr>
      </w:r>
      <w:r>
        <w:rPr>
          <w:lang w:val="sr-Latn-RS"/>
        </w:rPr>
        <w:fldChar w:fldCharType="separate"/>
      </w:r>
      <w:r>
        <w:rPr>
          <w:lang w:val="sr-Latn-RS"/>
        </w:rPr>
        <w:t>[6]</w:t>
      </w:r>
      <w:r>
        <w:rPr>
          <w:lang w:val="sr-Latn-RS"/>
        </w:rPr>
        <w:fldChar w:fldCharType="end"/>
      </w:r>
      <w:r>
        <w:rPr>
          <w:lang w:val="sr-Latn-RS"/>
        </w:rPr>
        <w:t>:</w:t>
      </w:r>
    </w:p>
    <w:p w14:paraId="6DAD079C" w14:textId="77777777" w:rsidR="004701E9" w:rsidRDefault="00D34288" w:rsidP="00D34288">
      <w:pPr>
        <w:pStyle w:val="ListParagraph"/>
        <w:numPr>
          <w:ilvl w:val="0"/>
          <w:numId w:val="6"/>
        </w:numPr>
        <w:rPr>
          <w:lang w:val="sr-Latn-RS"/>
        </w:rPr>
      </w:pPr>
      <w:r w:rsidRPr="00E40A8C">
        <w:rPr>
          <w:i/>
          <w:lang w:val="sr-Latn-RS"/>
        </w:rPr>
        <w:t>Common Language Runtime</w:t>
      </w:r>
      <w:r>
        <w:rPr>
          <w:lang w:val="sr-Latn-RS"/>
        </w:rPr>
        <w:t xml:space="preserve"> (CLR)</w:t>
      </w:r>
    </w:p>
    <w:p w14:paraId="2209CF67" w14:textId="22D5DBCF" w:rsidR="00D34288" w:rsidRPr="00E40A8C" w:rsidRDefault="00D34288" w:rsidP="00D34288">
      <w:pPr>
        <w:pStyle w:val="ListParagraph"/>
        <w:numPr>
          <w:ilvl w:val="0"/>
          <w:numId w:val="6"/>
        </w:numPr>
        <w:rPr>
          <w:i/>
          <w:lang w:val="sr-Latn-RS"/>
        </w:rPr>
      </w:pPr>
      <w:r w:rsidRPr="00E40A8C">
        <w:rPr>
          <w:i/>
          <w:lang w:val="sr-Latn-RS"/>
        </w:rPr>
        <w:t>.NET Framewrok Class Library</w:t>
      </w:r>
      <w:r w:rsidR="002312C1">
        <w:rPr>
          <w:i/>
          <w:lang w:val="sr-Latn-RS"/>
        </w:rPr>
        <w:t xml:space="preserve"> </w:t>
      </w:r>
      <w:r w:rsidR="007002C6">
        <w:rPr>
          <w:lang w:val="sr-Latn-RS"/>
        </w:rPr>
        <w:t>(FCL</w:t>
      </w:r>
      <w:r w:rsidR="002312C1" w:rsidRPr="007002C6">
        <w:rPr>
          <w:lang w:val="sr-Latn-RS"/>
        </w:rPr>
        <w:t>)</w:t>
      </w:r>
    </w:p>
    <w:p w14:paraId="6D667343" w14:textId="0E4DEBC3" w:rsidR="00D34288" w:rsidRDefault="00E40A8C" w:rsidP="00D34288">
      <w:pPr>
        <w:ind w:left="63"/>
        <w:rPr>
          <w:lang w:val="sr-Latn-RS"/>
        </w:rPr>
      </w:pPr>
      <w:r>
        <w:rPr>
          <w:i/>
          <w:lang w:val="sr-Latn-RS"/>
        </w:rPr>
        <w:t>Common Language R</w:t>
      </w:r>
      <w:r w:rsidR="00D34288" w:rsidRPr="00E40A8C">
        <w:rPr>
          <w:i/>
          <w:lang w:val="sr-Latn-RS"/>
        </w:rPr>
        <w:t>untime</w:t>
      </w:r>
      <w:r w:rsidR="00D34288">
        <w:rPr>
          <w:lang w:val="sr-Latn-RS"/>
        </w:rPr>
        <w:t xml:space="preserve"> omogućava izvršavanje aplikacija. Takođe pruža servise za upravljanje n</w:t>
      </w:r>
      <w:r w:rsidR="00E337DA">
        <w:rPr>
          <w:lang w:val="sr-Latn-RS"/>
        </w:rPr>
        <w:t>itima, rukovanje izuzecima, ukl</w:t>
      </w:r>
      <w:r w:rsidR="007544F0">
        <w:rPr>
          <w:lang w:val="sr-Latn-RS"/>
        </w:rPr>
        <w:t>anja</w:t>
      </w:r>
      <w:r w:rsidR="007D3FEF">
        <w:rPr>
          <w:lang w:val="sr-Latn-RS"/>
        </w:rPr>
        <w:t>nje</w:t>
      </w:r>
      <w:r w:rsidR="00D34288">
        <w:rPr>
          <w:lang w:val="sr-Latn-RS"/>
        </w:rPr>
        <w:t xml:space="preserve"> nepotrebnih objekata iz memorije. </w:t>
      </w:r>
      <w:ins w:id="62" w:author="Mita" w:date="2019-09-20T15:55:00Z">
        <w:r w:rsidR="00C34531">
          <w:rPr>
            <w:i/>
            <w:lang w:val="sr-Latn-RS"/>
          </w:rPr>
          <w:t>.</w:t>
        </w:r>
      </w:ins>
      <w:r>
        <w:rPr>
          <w:i/>
          <w:lang w:val="sr-Latn-RS"/>
        </w:rPr>
        <w:t xml:space="preserve">NET </w:t>
      </w:r>
      <w:r w:rsidR="007002C6">
        <w:rPr>
          <w:lang w:val="sr-Latn-RS"/>
        </w:rPr>
        <w:t xml:space="preserve">FCL </w:t>
      </w:r>
      <w:r w:rsidR="00D34288">
        <w:rPr>
          <w:lang w:val="sr-Latn-RS"/>
        </w:rPr>
        <w:t>predstavlja skup bibliot</w:t>
      </w:r>
      <w:r>
        <w:rPr>
          <w:lang w:val="sr-Latn-RS"/>
        </w:rPr>
        <w:t xml:space="preserve">eka koje olakšavaju korisnicima </w:t>
      </w:r>
      <w:r w:rsidR="00D34288">
        <w:rPr>
          <w:lang w:val="sr-Latn-RS"/>
        </w:rPr>
        <w:t>razvoj aplikacija. U pomenutoj biblioteci se nalaze predefinisani tipovi podataka, API (</w:t>
      </w:r>
      <w:r>
        <w:rPr>
          <w:i/>
          <w:lang w:val="sr-Latn-RS"/>
        </w:rPr>
        <w:t>Application P</w:t>
      </w:r>
      <w:r w:rsidR="00D34288" w:rsidRPr="00E40A8C">
        <w:rPr>
          <w:i/>
          <w:lang w:val="sr-Latn-RS"/>
        </w:rPr>
        <w:t>ro</w:t>
      </w:r>
      <w:r>
        <w:rPr>
          <w:i/>
          <w:lang w:val="sr-Latn-RS"/>
        </w:rPr>
        <w:t>gramming I</w:t>
      </w:r>
      <w:r w:rsidR="00D34288" w:rsidRPr="00E40A8C">
        <w:rPr>
          <w:i/>
          <w:lang w:val="sr-Latn-RS"/>
        </w:rPr>
        <w:t>nterface</w:t>
      </w:r>
      <w:r w:rsidR="00D34288">
        <w:rPr>
          <w:lang w:val="sr-Latn-RS"/>
        </w:rPr>
        <w:t xml:space="preserve">) za čitanje i pisanje u </w:t>
      </w:r>
      <w:r w:rsidR="00BC7A6C">
        <w:rPr>
          <w:lang w:val="sr-Latn-RS"/>
        </w:rPr>
        <w:t>datoteke, povezivanje sa bazom podataka, crtanje</w:t>
      </w:r>
      <w:r w:rsidR="00C34531">
        <w:rPr>
          <w:lang w:val="sr-Latn-RS"/>
        </w:rPr>
        <w:t>, itd.</w:t>
      </w:r>
      <w:r w:rsidR="00BC7A6C">
        <w:rPr>
          <w:lang w:val="sr-Latn-RS"/>
        </w:rPr>
        <w:t xml:space="preserve"> </w:t>
      </w:r>
      <w:r w:rsidR="00BC7A6C">
        <w:rPr>
          <w:lang w:val="sr-Latn-RS"/>
        </w:rPr>
        <w:fldChar w:fldCharType="begin"/>
      </w:r>
      <w:r w:rsidR="00BC7A6C">
        <w:rPr>
          <w:lang w:val="sr-Latn-RS"/>
        </w:rPr>
        <w:instrText xml:space="preserve"> REF _Ref18995395 \n \h </w:instrText>
      </w:r>
      <w:r w:rsidR="00BC7A6C">
        <w:rPr>
          <w:lang w:val="sr-Latn-RS"/>
        </w:rPr>
      </w:r>
      <w:r w:rsidR="00BC7A6C">
        <w:rPr>
          <w:lang w:val="sr-Latn-RS"/>
        </w:rPr>
        <w:fldChar w:fldCharType="separate"/>
      </w:r>
      <w:r w:rsidR="00BC7A6C">
        <w:rPr>
          <w:lang w:val="sr-Latn-RS"/>
        </w:rPr>
        <w:t>[6]</w:t>
      </w:r>
      <w:r w:rsidR="00BC7A6C">
        <w:rPr>
          <w:lang w:val="sr-Latn-RS"/>
        </w:rPr>
        <w:fldChar w:fldCharType="end"/>
      </w:r>
      <w:r w:rsidR="00BC7A6C">
        <w:rPr>
          <w:lang w:val="sr-Latn-RS"/>
        </w:rPr>
        <w:t>.</w:t>
      </w:r>
    </w:p>
    <w:p w14:paraId="0E60D12C" w14:textId="62F921A5" w:rsidR="00BC7A6C" w:rsidRDefault="00BC7A6C" w:rsidP="00D34288">
      <w:pPr>
        <w:ind w:left="63"/>
        <w:rPr>
          <w:lang w:val="sr-Latn-RS"/>
        </w:rPr>
      </w:pPr>
      <w:r w:rsidRPr="00E40A8C">
        <w:rPr>
          <w:i/>
          <w:lang w:val="sr-Latn-RS"/>
        </w:rPr>
        <w:t>.NET</w:t>
      </w:r>
      <w:r w:rsidR="006826DF">
        <w:rPr>
          <w:lang w:val="sr-Latn-RS"/>
        </w:rPr>
        <w:t xml:space="preserve"> apli</w:t>
      </w:r>
      <w:r>
        <w:rPr>
          <w:lang w:val="sr-Latn-RS"/>
        </w:rPr>
        <w:t>k</w:t>
      </w:r>
      <w:r w:rsidR="006826DF">
        <w:rPr>
          <w:lang w:val="sr-Latn-RS"/>
        </w:rPr>
        <w:t>a</w:t>
      </w:r>
      <w:r>
        <w:rPr>
          <w:lang w:val="sr-Latn-RS"/>
        </w:rPr>
        <w:t xml:space="preserve">cije koja </w:t>
      </w:r>
      <w:r w:rsidR="007C6170">
        <w:rPr>
          <w:lang w:val="sr-Latn-RS"/>
        </w:rPr>
        <w:t>se</w:t>
      </w:r>
      <w:r>
        <w:rPr>
          <w:lang w:val="sr-Latn-RS"/>
        </w:rPr>
        <w:t xml:space="preserve"> razvija u C# programskom jeziku (</w:t>
      </w:r>
      <w:r w:rsidR="00750E9F">
        <w:rPr>
          <w:lang w:val="sr-Latn-RS"/>
        </w:rPr>
        <w:fldChar w:fldCharType="begin"/>
      </w:r>
      <w:r w:rsidR="00750E9F">
        <w:rPr>
          <w:lang w:val="sr-Latn-RS"/>
        </w:rPr>
        <w:instrText xml:space="preserve"> REF _Ref18998831 \n \h </w:instrText>
      </w:r>
      <w:r w:rsidR="00750E9F">
        <w:rPr>
          <w:lang w:val="sr-Latn-RS"/>
        </w:rPr>
      </w:r>
      <w:r w:rsidR="00750E9F">
        <w:rPr>
          <w:lang w:val="sr-Latn-RS"/>
        </w:rPr>
        <w:fldChar w:fldCharType="separate"/>
      </w:r>
      <w:r w:rsidR="00750E9F">
        <w:rPr>
          <w:lang w:val="sr-Latn-RS"/>
        </w:rPr>
        <w:t>3.2</w:t>
      </w:r>
      <w:r w:rsidR="00750E9F">
        <w:rPr>
          <w:lang w:val="sr-Latn-RS"/>
        </w:rPr>
        <w:fldChar w:fldCharType="end"/>
      </w:r>
      <w:r>
        <w:rPr>
          <w:lang w:val="sr-Latn-RS"/>
        </w:rPr>
        <w:t xml:space="preserve">) </w:t>
      </w:r>
      <w:r w:rsidR="0052630E">
        <w:rPr>
          <w:lang w:val="sr-Latn-RS"/>
        </w:rPr>
        <w:t>se prvo prevodi u C</w:t>
      </w:r>
      <w:r>
        <w:rPr>
          <w:lang w:val="sr-Latn-RS"/>
        </w:rPr>
        <w:t>I</w:t>
      </w:r>
      <w:r w:rsidR="0052630E">
        <w:rPr>
          <w:lang w:val="sr-Latn-RS"/>
        </w:rPr>
        <w:t>L</w:t>
      </w:r>
      <w:r>
        <w:rPr>
          <w:lang w:val="sr-Latn-RS"/>
        </w:rPr>
        <w:t xml:space="preserve"> (</w:t>
      </w:r>
      <w:r w:rsidRPr="00E40A8C">
        <w:rPr>
          <w:i/>
          <w:lang w:val="sr-Latn-RS"/>
        </w:rPr>
        <w:t>Commom Intermediate Language</w:t>
      </w:r>
      <w:r>
        <w:rPr>
          <w:lang w:val="sr-Latn-RS"/>
        </w:rPr>
        <w:t>). Tako preveden kod se čuva u datotekama sa nastavkom .dll ili .exe. Kada se aplikacija pokrene</w:t>
      </w:r>
      <w:r w:rsidR="00037A0A">
        <w:rPr>
          <w:lang w:val="sr-Latn-RS"/>
        </w:rPr>
        <w:t xml:space="preserve">, CLR </w:t>
      </w:r>
      <w:r w:rsidR="007C6170">
        <w:rPr>
          <w:lang w:val="sr-Latn-RS"/>
        </w:rPr>
        <w:t>čita</w:t>
      </w:r>
      <w:r w:rsidR="00037A0A">
        <w:rPr>
          <w:lang w:val="sr-Latn-RS"/>
        </w:rPr>
        <w:t xml:space="preserve"> datoteku sa gore navedenim nastavkom i</w:t>
      </w:r>
      <w:r w:rsidR="007C6170">
        <w:rPr>
          <w:lang w:val="sr-Latn-RS"/>
        </w:rPr>
        <w:t xml:space="preserve"> prevodi je u mašinski kod koji se može izvršavati na računaru. Ovaj </w:t>
      </w:r>
      <w:r w:rsidR="004A65B4">
        <w:rPr>
          <w:lang w:val="sr-Latn-RS"/>
        </w:rPr>
        <w:t>proces se naziva neposredno prevođenje</w:t>
      </w:r>
      <w:r w:rsidR="00037A0A">
        <w:rPr>
          <w:lang w:val="sr-Latn-RS"/>
        </w:rPr>
        <w:t xml:space="preserve"> (</w:t>
      </w:r>
      <w:r w:rsidR="00037A0A" w:rsidRPr="00E40A8C">
        <w:rPr>
          <w:i/>
          <w:lang w:val="sr-Latn-RS"/>
        </w:rPr>
        <w:t>Just In-Time Compil</w:t>
      </w:r>
      <w:r w:rsidR="004A65B4">
        <w:rPr>
          <w:i/>
          <w:lang w:val="sr-Latn-RS"/>
        </w:rPr>
        <w:t>ing, JIT</w:t>
      </w:r>
      <w:r w:rsidR="00037A0A">
        <w:rPr>
          <w:lang w:val="sr-Latn-RS"/>
        </w:rPr>
        <w:t xml:space="preserve">) </w:t>
      </w:r>
      <w:r w:rsidR="00037A0A">
        <w:rPr>
          <w:lang w:val="sr-Latn-RS"/>
        </w:rPr>
        <w:fldChar w:fldCharType="begin"/>
      </w:r>
      <w:r w:rsidR="00037A0A">
        <w:rPr>
          <w:lang w:val="sr-Latn-RS"/>
        </w:rPr>
        <w:instrText xml:space="preserve"> REF _Ref18995395 \n \h </w:instrText>
      </w:r>
      <w:r w:rsidR="00037A0A">
        <w:rPr>
          <w:lang w:val="sr-Latn-RS"/>
        </w:rPr>
      </w:r>
      <w:r w:rsidR="00037A0A">
        <w:rPr>
          <w:lang w:val="sr-Latn-RS"/>
        </w:rPr>
        <w:fldChar w:fldCharType="separate"/>
      </w:r>
      <w:r w:rsidR="00037A0A">
        <w:rPr>
          <w:lang w:val="sr-Latn-RS"/>
        </w:rPr>
        <w:t>[6]</w:t>
      </w:r>
      <w:r w:rsidR="00037A0A">
        <w:rPr>
          <w:lang w:val="sr-Latn-RS"/>
        </w:rPr>
        <w:fldChar w:fldCharType="end"/>
      </w:r>
      <w:r w:rsidR="00037A0A">
        <w:rPr>
          <w:lang w:val="sr-Latn-RS"/>
        </w:rPr>
        <w:t>.</w:t>
      </w:r>
    </w:p>
    <w:p w14:paraId="334533F7" w14:textId="77777777" w:rsidR="00BC7A6C" w:rsidRDefault="00BC7A6C" w:rsidP="00BC7A6C">
      <w:pPr>
        <w:pStyle w:val="Heading2"/>
        <w:rPr>
          <w:lang w:val="sr-Latn-RS"/>
        </w:rPr>
      </w:pPr>
      <w:bookmarkStart w:id="63" w:name="_Ref18998831"/>
      <w:bookmarkStart w:id="64" w:name="_Toc21605384"/>
      <w:r>
        <w:rPr>
          <w:lang w:val="sr-Latn-RS"/>
        </w:rPr>
        <w:t>C# programski jezik</w:t>
      </w:r>
      <w:bookmarkEnd w:id="63"/>
      <w:bookmarkEnd w:id="64"/>
    </w:p>
    <w:p w14:paraId="00E7604E" w14:textId="2ADFEA40" w:rsidR="00037A0A" w:rsidRDefault="008E6344" w:rsidP="00037A0A">
      <w:pPr>
        <w:rPr>
          <w:lang w:val="sr-Latn-RS"/>
        </w:rPr>
      </w:pPr>
      <w:r>
        <w:rPr>
          <w:lang w:val="sr-Latn-RS"/>
        </w:rPr>
        <w:t xml:space="preserve">C# (C </w:t>
      </w:r>
      <w:r w:rsidRPr="00E40A8C">
        <w:rPr>
          <w:i/>
          <w:lang w:val="sr-Latn-RS"/>
        </w:rPr>
        <w:t>Sharp</w:t>
      </w:r>
      <w:r>
        <w:rPr>
          <w:lang w:val="sr-Latn-RS"/>
        </w:rPr>
        <w:t xml:space="preserve">) je objektno orjentisan programski jezik i čini sastavni deo </w:t>
      </w:r>
      <w:r>
        <w:rPr>
          <w:i/>
          <w:lang w:val="sr-Latn-RS"/>
        </w:rPr>
        <w:t>.NET framework</w:t>
      </w:r>
      <w:r w:rsidRPr="00E40A8C">
        <w:rPr>
          <w:i/>
          <w:lang w:val="sr-Latn-RS"/>
        </w:rPr>
        <w:t>-a</w:t>
      </w:r>
      <w:r>
        <w:rPr>
          <w:lang w:val="sr-Latn-RS"/>
        </w:rPr>
        <w:t xml:space="preserve">. Jedan je od mlađih programskih jezika i veoma je sličan Java programskom jeziku. C# kombinuje računarsku moć C++ sa lakoćom programiranja koju poseduje </w:t>
      </w:r>
      <w:r w:rsidRPr="00E40A8C">
        <w:rPr>
          <w:i/>
          <w:lang w:val="sr-Latn-RS"/>
        </w:rPr>
        <w:t>Visual Basic</w:t>
      </w:r>
      <w:r>
        <w:rPr>
          <w:lang w:val="sr-Latn-RS"/>
        </w:rPr>
        <w:t xml:space="preserve"> </w:t>
      </w:r>
      <w:r w:rsidR="00965335">
        <w:rPr>
          <w:lang w:val="sr-Latn-RS"/>
        </w:rPr>
        <w:fldChar w:fldCharType="begin"/>
      </w:r>
      <w:r w:rsidR="00965335">
        <w:rPr>
          <w:lang w:val="sr-Latn-RS"/>
        </w:rPr>
        <w:instrText xml:space="preserve"> REF _Ref19002898 \n \h </w:instrText>
      </w:r>
      <w:r w:rsidR="00965335">
        <w:rPr>
          <w:lang w:val="sr-Latn-RS"/>
        </w:rPr>
      </w:r>
      <w:r w:rsidR="00965335">
        <w:rPr>
          <w:lang w:val="sr-Latn-RS"/>
        </w:rPr>
        <w:fldChar w:fldCharType="separate"/>
      </w:r>
      <w:r w:rsidR="00965335">
        <w:rPr>
          <w:lang w:val="sr-Latn-RS"/>
        </w:rPr>
        <w:t>[7]</w:t>
      </w:r>
      <w:r w:rsidR="00965335">
        <w:rPr>
          <w:lang w:val="sr-Latn-RS"/>
        </w:rPr>
        <w:fldChar w:fldCharType="end"/>
      </w:r>
      <w:r w:rsidR="00AB57EA">
        <w:rPr>
          <w:lang w:val="sr-Latn-RS"/>
        </w:rPr>
        <w:t>.</w:t>
      </w:r>
    </w:p>
    <w:p w14:paraId="47662E15" w14:textId="48C708B9" w:rsidR="00965335" w:rsidRDefault="00652220" w:rsidP="00037A0A">
      <w:pPr>
        <w:rPr>
          <w:lang w:val="sr-Latn-RS"/>
        </w:rPr>
      </w:pPr>
      <w:r>
        <w:rPr>
          <w:lang w:val="sr-Latn-RS"/>
        </w:rPr>
        <w:t xml:space="preserve">Koristeći C# prilikom razvoja programeri mogu da nadograde postojeći kod umesto da ga više puta dupliraju </w:t>
      </w:r>
      <w:r w:rsidR="00965335">
        <w:rPr>
          <w:lang w:val="sr-Latn-RS"/>
        </w:rPr>
        <w:fldChar w:fldCharType="begin"/>
      </w:r>
      <w:r w:rsidR="00965335">
        <w:rPr>
          <w:lang w:val="sr-Latn-RS"/>
        </w:rPr>
        <w:instrText xml:space="preserve"> REF _Ref19002898 \n \h </w:instrText>
      </w:r>
      <w:r w:rsidR="00965335">
        <w:rPr>
          <w:lang w:val="sr-Latn-RS"/>
        </w:rPr>
      </w:r>
      <w:r w:rsidR="00965335">
        <w:rPr>
          <w:lang w:val="sr-Latn-RS"/>
        </w:rPr>
        <w:fldChar w:fldCharType="separate"/>
      </w:r>
      <w:r w:rsidR="00965335">
        <w:rPr>
          <w:lang w:val="sr-Latn-RS"/>
        </w:rPr>
        <w:t>[7]</w:t>
      </w:r>
      <w:r w:rsidR="00965335">
        <w:rPr>
          <w:lang w:val="sr-Latn-RS"/>
        </w:rPr>
        <w:fldChar w:fldCharType="end"/>
      </w:r>
      <w:r w:rsidR="00965335">
        <w:rPr>
          <w:lang w:val="sr-Latn-RS"/>
        </w:rPr>
        <w:t>.</w:t>
      </w:r>
      <w:r>
        <w:rPr>
          <w:lang w:val="sr-Latn-RS"/>
        </w:rPr>
        <w:t xml:space="preserve"> C#</w:t>
      </w:r>
      <w:r w:rsidR="006F058A">
        <w:rPr>
          <w:lang w:val="sr-Latn-RS"/>
        </w:rPr>
        <w:t xml:space="preserve"> time ubrzava razvoj novih proiz</w:t>
      </w:r>
      <w:r>
        <w:rPr>
          <w:lang w:val="sr-Latn-RS"/>
        </w:rPr>
        <w:t>voda i usluga .</w:t>
      </w:r>
      <w:r w:rsidR="00965335">
        <w:rPr>
          <w:lang w:val="sr-Latn-RS"/>
        </w:rPr>
        <w:t>Jezik je opšte pr</w:t>
      </w:r>
      <w:r w:rsidR="00E40A8C">
        <w:rPr>
          <w:lang w:val="sr-Latn-RS"/>
        </w:rPr>
        <w:t>imene i posed</w:t>
      </w:r>
      <w:r w:rsidR="00965335">
        <w:rPr>
          <w:lang w:val="sr-Latn-RS"/>
        </w:rPr>
        <w:t>uje visok nivo apstrakcije.</w:t>
      </w:r>
    </w:p>
    <w:p w14:paraId="3602B9BE" w14:textId="77777777" w:rsidR="00965335" w:rsidRPr="00E40A8C" w:rsidRDefault="00965335" w:rsidP="00965335">
      <w:pPr>
        <w:pStyle w:val="Heading2"/>
        <w:rPr>
          <w:i/>
          <w:lang w:val="sr-Latn-RS"/>
        </w:rPr>
      </w:pPr>
      <w:bookmarkStart w:id="65" w:name="_Ref20210851"/>
      <w:bookmarkStart w:id="66" w:name="_Toc21605385"/>
      <w:r w:rsidRPr="00E40A8C">
        <w:rPr>
          <w:i/>
          <w:lang w:val="sr-Latn-RS"/>
        </w:rPr>
        <w:t>Microsoft Visual Studio</w:t>
      </w:r>
      <w:bookmarkEnd w:id="65"/>
      <w:bookmarkEnd w:id="66"/>
    </w:p>
    <w:p w14:paraId="219C725C" w14:textId="05FC7C95" w:rsidR="00965335" w:rsidRDefault="004F07E4" w:rsidP="00965335">
      <w:pPr>
        <w:rPr>
          <w:lang w:val="sr-Latn-RS"/>
        </w:rPr>
      </w:pPr>
      <w:r>
        <w:rPr>
          <w:lang w:val="sr-Latn-RS"/>
        </w:rPr>
        <w:t xml:space="preserve">Za razvoj projekta opisanog u ovom dokumentu korišćen je </w:t>
      </w:r>
      <w:r w:rsidRPr="00E40A8C">
        <w:rPr>
          <w:i/>
          <w:lang w:val="sr-Latn-RS"/>
        </w:rPr>
        <w:t>Microsoft Visual Studio</w:t>
      </w:r>
      <w:r>
        <w:rPr>
          <w:lang w:val="sr-Latn-RS"/>
        </w:rPr>
        <w:t xml:space="preserve">, integrisano razvojno okruženje (IDE). </w:t>
      </w:r>
      <w:r w:rsidRPr="00B13B50">
        <w:rPr>
          <w:i/>
          <w:lang w:val="sr-Latn-RS"/>
        </w:rPr>
        <w:t>Visual Studio</w:t>
      </w:r>
      <w:r>
        <w:rPr>
          <w:lang w:val="sr-Latn-RS"/>
        </w:rPr>
        <w:t xml:space="preserve"> ima široku upotrebu prilikom razvoja </w:t>
      </w:r>
      <w:r w:rsidRPr="00E40A8C">
        <w:rPr>
          <w:i/>
          <w:lang w:val="sr-Latn-RS"/>
        </w:rPr>
        <w:t>web</w:t>
      </w:r>
      <w:r>
        <w:rPr>
          <w:lang w:val="sr-Latn-RS"/>
        </w:rPr>
        <w:t xml:space="preserve"> aplikacija i </w:t>
      </w:r>
      <w:r w:rsidRPr="00E40A8C">
        <w:rPr>
          <w:i/>
          <w:lang w:val="sr-Latn-RS"/>
        </w:rPr>
        <w:t>web</w:t>
      </w:r>
      <w:r>
        <w:rPr>
          <w:lang w:val="sr-Latn-RS"/>
        </w:rPr>
        <w:t xml:space="preserve"> servisa, </w:t>
      </w:r>
      <w:r w:rsidRPr="00E40A8C">
        <w:rPr>
          <w:i/>
          <w:lang w:val="sr-Latn-RS"/>
        </w:rPr>
        <w:t>web</w:t>
      </w:r>
      <w:r>
        <w:rPr>
          <w:lang w:val="sr-Latn-RS"/>
        </w:rPr>
        <w:t xml:space="preserve"> sajtova, i drugih računarskih programa</w:t>
      </w:r>
      <w:r w:rsidR="00671C15">
        <w:rPr>
          <w:lang w:val="sr-Latn-RS"/>
        </w:rPr>
        <w:t xml:space="preserve"> </w:t>
      </w:r>
      <w:r>
        <w:rPr>
          <w:lang w:val="sr-Latn-RS"/>
        </w:rPr>
        <w:t>.</w:t>
      </w:r>
    </w:p>
    <w:p w14:paraId="09DC0014" w14:textId="77777777" w:rsidR="00865150" w:rsidRDefault="00865150" w:rsidP="00965335">
      <w:pPr>
        <w:rPr>
          <w:lang w:val="sr-Latn-RS"/>
        </w:rPr>
      </w:pPr>
      <w:r>
        <w:rPr>
          <w:lang w:val="sr-Latn-RS"/>
        </w:rPr>
        <w:t>Karakteristike:</w:t>
      </w:r>
    </w:p>
    <w:p w14:paraId="57FBABC6" w14:textId="77777777" w:rsidR="00865150" w:rsidRDefault="00865150" w:rsidP="00865150">
      <w:pPr>
        <w:pStyle w:val="ListParagraph"/>
        <w:numPr>
          <w:ilvl w:val="0"/>
          <w:numId w:val="7"/>
        </w:numPr>
        <w:rPr>
          <w:lang w:val="sr-Latn-RS"/>
        </w:rPr>
      </w:pPr>
      <w:r>
        <w:rPr>
          <w:lang w:val="sr-Latn-RS"/>
        </w:rPr>
        <w:t>Editor koda - mogućnost refaktorisanja koda</w:t>
      </w:r>
    </w:p>
    <w:p w14:paraId="6CF9A0B8" w14:textId="27BFB946" w:rsidR="00865150" w:rsidRDefault="00865150" w:rsidP="00865150">
      <w:pPr>
        <w:pStyle w:val="ListParagraph"/>
        <w:numPr>
          <w:ilvl w:val="0"/>
          <w:numId w:val="7"/>
        </w:numPr>
        <w:rPr>
          <w:lang w:val="sr-Latn-RS"/>
        </w:rPr>
      </w:pPr>
      <w:r w:rsidRPr="00E40A8C">
        <w:rPr>
          <w:i/>
          <w:lang w:val="sr-Latn-RS"/>
        </w:rPr>
        <w:t>Debugger</w:t>
      </w:r>
      <w:r w:rsidR="00E4153B">
        <w:rPr>
          <w:lang w:val="sr-Latn-RS"/>
        </w:rPr>
        <w:t xml:space="preserve"> – integ</w:t>
      </w:r>
      <w:r>
        <w:rPr>
          <w:lang w:val="sr-Latn-RS"/>
        </w:rPr>
        <w:t>r</w:t>
      </w:r>
      <w:r w:rsidR="00E4153B">
        <w:rPr>
          <w:lang w:val="sr-Latn-RS"/>
        </w:rPr>
        <w:t>i</w:t>
      </w:r>
      <w:r>
        <w:rPr>
          <w:lang w:val="sr-Latn-RS"/>
        </w:rPr>
        <w:t xml:space="preserve">san u okviru </w:t>
      </w:r>
      <w:r w:rsidRPr="00E40A8C">
        <w:rPr>
          <w:i/>
          <w:lang w:val="sr-Latn-RS"/>
        </w:rPr>
        <w:t>Microsoft Visual Studio-a</w:t>
      </w:r>
      <w:r>
        <w:rPr>
          <w:lang w:val="sr-Latn-RS"/>
        </w:rPr>
        <w:t>. Alat za statičku analizu koda</w:t>
      </w:r>
    </w:p>
    <w:p w14:paraId="3F97B239" w14:textId="231738ED" w:rsidR="00865150" w:rsidRDefault="00865150" w:rsidP="00865150">
      <w:pPr>
        <w:pStyle w:val="ListParagraph"/>
        <w:numPr>
          <w:ilvl w:val="0"/>
          <w:numId w:val="7"/>
        </w:numPr>
        <w:rPr>
          <w:lang w:val="sr-Latn-RS"/>
        </w:rPr>
      </w:pPr>
      <w:r w:rsidRPr="00E40A8C">
        <w:rPr>
          <w:i/>
          <w:lang w:val="sr-Latn-RS"/>
        </w:rPr>
        <w:t>Designer</w:t>
      </w:r>
      <w:r>
        <w:rPr>
          <w:lang w:val="sr-Latn-RS"/>
        </w:rPr>
        <w:t xml:space="preserve"> – formi za kreiranje GUI (</w:t>
      </w:r>
      <w:r w:rsidRPr="00E40A8C">
        <w:rPr>
          <w:i/>
          <w:lang w:val="sr-Latn-RS"/>
        </w:rPr>
        <w:t>Graphical User Interface</w:t>
      </w:r>
      <w:r w:rsidR="006A4D9D">
        <w:rPr>
          <w:lang w:val="sr-Latn-RS"/>
        </w:rPr>
        <w:t>) apli</w:t>
      </w:r>
      <w:r>
        <w:rPr>
          <w:lang w:val="sr-Latn-RS"/>
        </w:rPr>
        <w:t>k</w:t>
      </w:r>
      <w:r w:rsidR="006A4D9D">
        <w:rPr>
          <w:lang w:val="sr-Latn-RS"/>
        </w:rPr>
        <w:t>a</w:t>
      </w:r>
      <w:r>
        <w:rPr>
          <w:lang w:val="sr-Latn-RS"/>
        </w:rPr>
        <w:t>cija, šema baza podataka</w:t>
      </w:r>
    </w:p>
    <w:p w14:paraId="62934899" w14:textId="05D945F6" w:rsidR="005742BE" w:rsidRDefault="007A70C6" w:rsidP="005742BE">
      <w:pPr>
        <w:rPr>
          <w:lang w:val="sr-Latn-RS"/>
        </w:rPr>
      </w:pPr>
      <w:r>
        <w:rPr>
          <w:lang w:val="sr-Latn-RS"/>
        </w:rPr>
        <w:lastRenderedPageBreak/>
        <w:t xml:space="preserve">U okviru </w:t>
      </w:r>
      <w:r w:rsidRPr="00E40A8C">
        <w:rPr>
          <w:i/>
          <w:lang w:val="sr-Latn-RS"/>
        </w:rPr>
        <w:t>Visual Studio-a</w:t>
      </w:r>
      <w:r>
        <w:rPr>
          <w:lang w:val="sr-Latn-RS"/>
        </w:rPr>
        <w:t xml:space="preserve"> se nalazi alat </w:t>
      </w:r>
      <w:r w:rsidRPr="00E40A8C">
        <w:rPr>
          <w:i/>
          <w:lang w:val="sr-Latn-RS"/>
        </w:rPr>
        <w:t>Performance Profiler</w:t>
      </w:r>
      <w:r>
        <w:rPr>
          <w:lang w:val="sr-Latn-RS"/>
        </w:rPr>
        <w:t>. Pomoću njega se mogu meriti performanse sistema, zauzeće memorije, broj poziva funkcija, vreme provedeno u funkcijama i ostale korisne stvari koje mogu pomoći prilikom unapređenja performansi razvijene aplikacije.</w:t>
      </w:r>
    </w:p>
    <w:p w14:paraId="16A1A89B" w14:textId="4754F604" w:rsidR="00023252" w:rsidRPr="00671C15" w:rsidRDefault="00DC6673" w:rsidP="005742BE">
      <w:pPr>
        <w:pStyle w:val="Heading2"/>
        <w:rPr>
          <w:i/>
          <w:lang w:val="sr-Latn-RS"/>
        </w:rPr>
      </w:pPr>
      <w:bookmarkStart w:id="67" w:name="_Toc21605386"/>
      <w:r w:rsidRPr="00671C15">
        <w:rPr>
          <w:i/>
          <w:lang w:val="sr-Latn-RS"/>
        </w:rPr>
        <w:t>NUnit</w:t>
      </w:r>
      <w:bookmarkEnd w:id="67"/>
    </w:p>
    <w:p w14:paraId="54B69D05" w14:textId="08BEF5C8" w:rsidR="00671C15" w:rsidRDefault="00671C15" w:rsidP="00023252">
      <w:pPr>
        <w:rPr>
          <w:lang w:val="sr-Latn-RS"/>
        </w:rPr>
      </w:pPr>
      <w:r>
        <w:rPr>
          <w:lang w:val="sr-Latn-RS"/>
        </w:rPr>
        <w:t xml:space="preserve">Testiranje ispravnosti napisanog koda vrši se </w:t>
      </w:r>
      <w:r w:rsidRPr="00F423D9">
        <w:rPr>
          <w:iCs/>
          <w:lang w:val="sr-Latn-RS"/>
        </w:rPr>
        <w:t>pomoću</w:t>
      </w:r>
      <w:r>
        <w:rPr>
          <w:lang w:val="sr-Latn-RS"/>
        </w:rPr>
        <w:t xml:space="preserve"> </w:t>
      </w:r>
      <w:r>
        <w:rPr>
          <w:iCs/>
          <w:lang w:val="sr-Latn-RS"/>
        </w:rPr>
        <w:t>automatskih</w:t>
      </w:r>
      <w:r>
        <w:rPr>
          <w:lang w:val="sr-Latn-RS"/>
        </w:rPr>
        <w:t xml:space="preserve"> testova od kojih neki testiraju pojedinačne klase (</w:t>
      </w:r>
      <w:r>
        <w:rPr>
          <w:i/>
          <w:lang w:val="sr-Latn-RS"/>
        </w:rPr>
        <w:t>U</w:t>
      </w:r>
      <w:r w:rsidRPr="00790901">
        <w:rPr>
          <w:i/>
          <w:lang w:val="sr-Latn-RS"/>
        </w:rPr>
        <w:t>nit</w:t>
      </w:r>
      <w:r>
        <w:rPr>
          <w:lang w:val="sr-Latn-RS"/>
        </w:rPr>
        <w:t xml:space="preserve"> testovi) a drugi čitave komponente (</w:t>
      </w:r>
      <w:r>
        <w:rPr>
          <w:i/>
          <w:lang w:val="sr-Latn-RS"/>
        </w:rPr>
        <w:t>C</w:t>
      </w:r>
      <w:r w:rsidRPr="00790901">
        <w:rPr>
          <w:i/>
          <w:lang w:val="sr-Latn-RS"/>
        </w:rPr>
        <w:t>omponent</w:t>
      </w:r>
      <w:r>
        <w:rPr>
          <w:lang w:val="sr-Latn-RS"/>
        </w:rPr>
        <w:t xml:space="preserve"> testovi). </w:t>
      </w:r>
      <w:r w:rsidRPr="00E40A8C">
        <w:rPr>
          <w:i/>
          <w:lang w:val="sr-Latn-RS"/>
        </w:rPr>
        <w:t>Unit</w:t>
      </w:r>
      <w:r>
        <w:rPr>
          <w:lang w:val="sr-Latn-RS"/>
        </w:rPr>
        <w:t xml:space="preserve"> testovi predstavljaju manje celine koda napisane od strane testera ili programera. Pomoću ovih testova proveravaju se delovi koda koji imaju jedinstvenu funkcionalnost</w:t>
      </w:r>
      <w:ins w:id="68" w:author="Branislav Atlagic" w:date="2019-10-04T10:00:00Z">
        <w:r>
          <w:rPr>
            <w:lang w:val="sr-Latn-RS"/>
          </w:rPr>
          <w:t>,</w:t>
        </w:r>
      </w:ins>
      <w:r>
        <w:rPr>
          <w:lang w:val="sr-Latn-RS"/>
        </w:rPr>
        <w:t xml:space="preserve"> kao što su jedna metoda ili funkcija</w:t>
      </w:r>
    </w:p>
    <w:p w14:paraId="460CA725" w14:textId="23CC8645" w:rsidR="0008299E" w:rsidRDefault="0008299E" w:rsidP="00023252">
      <w:pPr>
        <w:rPr>
          <w:lang w:val="sr-Latn-RS"/>
        </w:rPr>
      </w:pPr>
      <w:r>
        <w:rPr>
          <w:lang w:val="sr-Latn-RS"/>
        </w:rPr>
        <w:t>Razvoj softvera je tek</w:t>
      </w:r>
      <w:r w:rsidR="00E40A8C">
        <w:rPr>
          <w:lang w:val="sr-Latn-RS"/>
        </w:rPr>
        <w:t>a</w:t>
      </w:r>
      <w:r>
        <w:rPr>
          <w:lang w:val="sr-Latn-RS"/>
        </w:rPr>
        <w:t>o po TDD (</w:t>
      </w:r>
      <w:r w:rsidRPr="00E40A8C">
        <w:rPr>
          <w:i/>
          <w:lang w:val="sr-Latn-RS"/>
        </w:rPr>
        <w:t>Test-Driven Development</w:t>
      </w:r>
      <w:r>
        <w:rPr>
          <w:lang w:val="sr-Latn-RS"/>
        </w:rPr>
        <w:t>) principu. Prvo su pisani testovi koji imaju određene zahteve. Nako</w:t>
      </w:r>
      <w:r w:rsidR="00F423D9">
        <w:rPr>
          <w:lang w:val="sr-Latn-RS"/>
        </w:rPr>
        <w:t>n</w:t>
      </w:r>
      <w:r>
        <w:rPr>
          <w:lang w:val="sr-Latn-RS"/>
        </w:rPr>
        <w:t xml:space="preserve"> toga se piše programska logika sve dok svi zahtevi testova ne budu ispunjeni.</w:t>
      </w:r>
      <w:r w:rsidR="00E40A8C">
        <w:rPr>
          <w:lang w:val="sr-Latn-RS"/>
        </w:rPr>
        <w:t xml:space="preserve"> N</w:t>
      </w:r>
      <w:r>
        <w:rPr>
          <w:lang w:val="sr-Latn-RS"/>
        </w:rPr>
        <w:t>ovi testovi mogu da se dodaju tek nakon</w:t>
      </w:r>
      <w:r w:rsidR="00E40A8C">
        <w:rPr>
          <w:lang w:val="sr-Latn-RS"/>
        </w:rPr>
        <w:t xml:space="preserve"> što svu ispunjeni zahtevi pret</w:t>
      </w:r>
      <w:r>
        <w:rPr>
          <w:lang w:val="sr-Latn-RS"/>
        </w:rPr>
        <w:t>hodno napisanih testova.</w:t>
      </w:r>
    </w:p>
    <w:p w14:paraId="6E7502B7" w14:textId="7C9FEEB8" w:rsidR="0008299E" w:rsidRDefault="0008299E" w:rsidP="00023252">
      <w:pPr>
        <w:rPr>
          <w:lang w:val="sr-Latn-RS"/>
        </w:rPr>
      </w:pPr>
      <w:r>
        <w:rPr>
          <w:lang w:val="sr-Latn-RS"/>
        </w:rPr>
        <w:t xml:space="preserve">Neke od prednosti </w:t>
      </w:r>
      <w:r w:rsidR="00F423D9" w:rsidRPr="00790901">
        <w:rPr>
          <w:lang w:val="sr-Latn-RS"/>
        </w:rPr>
        <w:t>automatskih</w:t>
      </w:r>
      <w:r w:rsidR="00750E9F">
        <w:rPr>
          <w:i/>
          <w:lang w:val="sr-Latn-RS"/>
        </w:rPr>
        <w:t xml:space="preserve"> U</w:t>
      </w:r>
      <w:r w:rsidR="00F423D9">
        <w:rPr>
          <w:i/>
          <w:lang w:val="sr-Latn-RS"/>
        </w:rPr>
        <w:t xml:space="preserve">nit i </w:t>
      </w:r>
      <w:r w:rsidR="00F423D9" w:rsidRPr="00790901">
        <w:rPr>
          <w:lang w:val="sr-Latn-RS"/>
        </w:rPr>
        <w:t>komponentnih</w:t>
      </w:r>
      <w:r>
        <w:rPr>
          <w:lang w:val="sr-Latn-RS"/>
        </w:rPr>
        <w:t xml:space="preserve"> testova </w:t>
      </w:r>
      <w:r>
        <w:rPr>
          <w:lang w:val="sr-Latn-RS"/>
        </w:rPr>
        <w:fldChar w:fldCharType="begin"/>
      </w:r>
      <w:r>
        <w:rPr>
          <w:lang w:val="sr-Latn-RS"/>
        </w:rPr>
        <w:instrText xml:space="preserve"> REF _Ref19008369 \n \h </w:instrText>
      </w:r>
      <w:r>
        <w:rPr>
          <w:lang w:val="sr-Latn-RS"/>
        </w:rPr>
      </w:r>
      <w:r>
        <w:rPr>
          <w:lang w:val="sr-Latn-RS"/>
        </w:rPr>
        <w:fldChar w:fldCharType="separate"/>
      </w:r>
      <w:r>
        <w:rPr>
          <w:lang w:val="sr-Latn-RS"/>
        </w:rPr>
        <w:t>[7]</w:t>
      </w:r>
      <w:r>
        <w:rPr>
          <w:lang w:val="sr-Latn-RS"/>
        </w:rPr>
        <w:fldChar w:fldCharType="end"/>
      </w:r>
      <w:r>
        <w:rPr>
          <w:lang w:val="sr-Latn-RS"/>
        </w:rPr>
        <w:t>:</w:t>
      </w:r>
    </w:p>
    <w:p w14:paraId="19F6233D" w14:textId="77777777" w:rsidR="0008299E" w:rsidRDefault="0008299E" w:rsidP="0008299E">
      <w:pPr>
        <w:pStyle w:val="ListParagraph"/>
        <w:numPr>
          <w:ilvl w:val="0"/>
          <w:numId w:val="8"/>
        </w:numPr>
        <w:rPr>
          <w:lang w:val="sr-Latn-RS"/>
        </w:rPr>
      </w:pPr>
      <w:r>
        <w:rPr>
          <w:lang w:val="sr-Latn-RS"/>
        </w:rPr>
        <w:t>pokretanje testova može biti automatizovano i da se ponavlja nakon određenih izmena</w:t>
      </w:r>
    </w:p>
    <w:p w14:paraId="12B29F46" w14:textId="77777777" w:rsidR="0008299E" w:rsidRPr="0008299E" w:rsidRDefault="0008299E" w:rsidP="0008299E">
      <w:pPr>
        <w:pStyle w:val="ListParagraph"/>
        <w:numPr>
          <w:ilvl w:val="0"/>
          <w:numId w:val="8"/>
        </w:numPr>
        <w:rPr>
          <w:lang w:val="sr-Latn-RS"/>
        </w:rPr>
      </w:pPr>
      <w:r>
        <w:rPr>
          <w:lang w:val="sr-Latn-RS"/>
        </w:rPr>
        <w:t>testovi su mnogo precizniji nego testiranje preko GUI</w:t>
      </w:r>
    </w:p>
    <w:p w14:paraId="6994F82D" w14:textId="77777777" w:rsidR="003A608C" w:rsidRPr="00E40A8C" w:rsidRDefault="00865150" w:rsidP="00865150">
      <w:pPr>
        <w:pStyle w:val="Heading2"/>
        <w:rPr>
          <w:i/>
          <w:lang w:val="sr-Latn-RS"/>
        </w:rPr>
      </w:pPr>
      <w:bookmarkStart w:id="69" w:name="_Toc21605387"/>
      <w:r w:rsidRPr="00E40A8C">
        <w:rPr>
          <w:i/>
          <w:lang w:val="sr-Latn-RS"/>
        </w:rPr>
        <w:t>O</w:t>
      </w:r>
      <w:r w:rsidR="00E40A8C">
        <w:rPr>
          <w:i/>
          <w:lang w:val="sr-Latn-RS"/>
        </w:rPr>
        <w:t>pen C</w:t>
      </w:r>
      <w:r w:rsidRPr="00E40A8C">
        <w:rPr>
          <w:i/>
          <w:lang w:val="sr-Latn-RS"/>
        </w:rPr>
        <w:t>over</w:t>
      </w:r>
      <w:bookmarkEnd w:id="69"/>
    </w:p>
    <w:p w14:paraId="1301B596" w14:textId="76DD779C" w:rsidR="00C131C8" w:rsidRDefault="004A4DFB" w:rsidP="00865150">
      <w:pPr>
        <w:rPr>
          <w:lang w:val="sr-Latn-RS"/>
        </w:rPr>
      </w:pPr>
      <w:r>
        <w:rPr>
          <w:lang w:val="sr-Latn-RS"/>
        </w:rPr>
        <w:t>Za merenje procenta pokriven</w:t>
      </w:r>
      <w:r w:rsidR="00163C31">
        <w:rPr>
          <w:lang w:val="sr-Latn-RS"/>
        </w:rPr>
        <w:t>o</w:t>
      </w:r>
      <w:r>
        <w:rPr>
          <w:lang w:val="sr-Latn-RS"/>
        </w:rPr>
        <w:t xml:space="preserve">sti koda testovima koristi se alat pod nazivom </w:t>
      </w:r>
      <w:r w:rsidRPr="00E40A8C">
        <w:rPr>
          <w:i/>
          <w:lang w:val="sr-Latn-RS"/>
        </w:rPr>
        <w:t>Open Cover</w:t>
      </w:r>
      <w:r>
        <w:rPr>
          <w:lang w:val="sr-Latn-RS"/>
        </w:rPr>
        <w:t xml:space="preserve">. </w:t>
      </w:r>
      <w:r w:rsidRPr="00E40A8C">
        <w:rPr>
          <w:i/>
          <w:lang w:val="sr-Latn-RS"/>
        </w:rPr>
        <w:t>Open Cover</w:t>
      </w:r>
      <w:r>
        <w:rPr>
          <w:lang w:val="sr-Latn-RS"/>
        </w:rPr>
        <w:t xml:space="preserve"> je besplatan alat koji može da se primenjuje na </w:t>
      </w:r>
      <w:r w:rsidRPr="00E40A8C">
        <w:rPr>
          <w:i/>
          <w:lang w:val="sr-Latn-RS"/>
        </w:rPr>
        <w:t>.NET</w:t>
      </w:r>
      <w:r>
        <w:rPr>
          <w:lang w:val="sr-Latn-RS"/>
        </w:rPr>
        <w:t xml:space="preserve"> 2.0 i novijim verzijama. Pomoću ovog alata možemo da pratimo pokrivenost grana kao i pokrivenost određenih sekvenci koda</w:t>
      </w:r>
      <w:r w:rsidR="00DA16FC">
        <w:rPr>
          <w:lang w:val="sr-Latn-RS"/>
        </w:rPr>
        <w:t>.</w:t>
      </w:r>
    </w:p>
    <w:p w14:paraId="27780BDC" w14:textId="77777777" w:rsidR="005F22FD" w:rsidRDefault="00C131C8" w:rsidP="005F22FD">
      <w:pPr>
        <w:keepNext/>
        <w:jc w:val="center"/>
      </w:pPr>
      <w:r>
        <w:rPr>
          <w:noProof/>
          <w:lang w:val="sr-Latn-RS" w:eastAsia="sr-Latn-RS"/>
        </w:rPr>
        <w:drawing>
          <wp:inline distT="0" distB="0" distL="0" distR="0" wp14:anchorId="602F52CA" wp14:editId="1288009A">
            <wp:extent cx="2257740" cy="206721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cover.png"/>
                    <pic:cNvPicPr/>
                  </pic:nvPicPr>
                  <pic:blipFill>
                    <a:blip r:embed="rId18">
                      <a:extLst>
                        <a:ext uri="{28A0092B-C50C-407E-A947-70E740481C1C}">
                          <a14:useLocalDpi xmlns:a14="http://schemas.microsoft.com/office/drawing/2010/main" val="0"/>
                        </a:ext>
                      </a:extLst>
                    </a:blip>
                    <a:stretch>
                      <a:fillRect/>
                    </a:stretch>
                  </pic:blipFill>
                  <pic:spPr>
                    <a:xfrm>
                      <a:off x="0" y="0"/>
                      <a:ext cx="2257740" cy="2067213"/>
                    </a:xfrm>
                    <a:prstGeom prst="rect">
                      <a:avLst/>
                    </a:prstGeom>
                  </pic:spPr>
                </pic:pic>
              </a:graphicData>
            </a:graphic>
          </wp:inline>
        </w:drawing>
      </w:r>
    </w:p>
    <w:p w14:paraId="439FE9CC" w14:textId="4CA825A7" w:rsidR="0029329C" w:rsidRDefault="005F22FD" w:rsidP="005F22FD">
      <w:pPr>
        <w:pStyle w:val="Caption"/>
        <w:jc w:val="center"/>
      </w:pPr>
      <w:bookmarkStart w:id="70" w:name="_Ref21526110"/>
      <w:bookmarkStart w:id="71" w:name="_Ref21526130"/>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1</w:t>
      </w:r>
      <w:r>
        <w:fldChar w:fldCharType="end"/>
      </w:r>
      <w:bookmarkEnd w:id="71"/>
      <w:r>
        <w:t xml:space="preserve"> - OpenCover Test Explorer</w:t>
      </w:r>
      <w:bookmarkEnd w:id="70"/>
    </w:p>
    <w:p w14:paraId="6BE1BB22" w14:textId="1CC93085" w:rsidR="0029329C" w:rsidRDefault="0029329C" w:rsidP="0029329C">
      <w:pPr>
        <w:rPr>
          <w:lang w:val="sr-Latn-RS"/>
        </w:rPr>
      </w:pPr>
      <w:r w:rsidRPr="00C70AEB">
        <w:rPr>
          <w:i/>
          <w:lang w:val="sr-Latn-RS"/>
        </w:rPr>
        <w:t>Open Cover</w:t>
      </w:r>
      <w:r w:rsidRPr="00C70AEB">
        <w:rPr>
          <w:lang w:val="sr-Latn-RS"/>
        </w:rPr>
        <w:t xml:space="preserve"> poseduje vizuelni prikaz (</w:t>
      </w:r>
      <w:r w:rsidR="005F22FD">
        <w:rPr>
          <w:lang w:val="sr-Latn-RS"/>
        </w:rPr>
        <w:fldChar w:fldCharType="begin"/>
      </w:r>
      <w:r w:rsidR="005F22FD">
        <w:rPr>
          <w:lang w:val="sr-Latn-RS"/>
        </w:rPr>
        <w:instrText xml:space="preserve"> REF _Ref21526130 \h </w:instrText>
      </w:r>
      <w:r w:rsidR="005F22FD">
        <w:rPr>
          <w:lang w:val="sr-Latn-RS"/>
        </w:rPr>
      </w:r>
      <w:r w:rsidR="005F22FD">
        <w:rPr>
          <w:lang w:val="sr-Latn-RS"/>
        </w:rPr>
        <w:fldChar w:fldCharType="separate"/>
      </w:r>
      <w:r w:rsidR="005F22FD">
        <w:t xml:space="preserve">Slika </w:t>
      </w:r>
      <w:r w:rsidR="005F22FD">
        <w:rPr>
          <w:noProof/>
        </w:rPr>
        <w:t>3</w:t>
      </w:r>
      <w:r w:rsidR="005F22FD">
        <w:t>.</w:t>
      </w:r>
      <w:r w:rsidR="005F22FD">
        <w:rPr>
          <w:noProof/>
        </w:rPr>
        <w:t>1</w:t>
      </w:r>
      <w:r w:rsidR="005F22FD">
        <w:rPr>
          <w:lang w:val="sr-Latn-RS"/>
        </w:rPr>
        <w:fldChar w:fldCharType="end"/>
      </w:r>
      <w:r w:rsidRPr="00C70AEB">
        <w:rPr>
          <w:lang w:val="sr-Latn-RS"/>
        </w:rPr>
        <w:t>) svih testova. U posebnim odeljcima se prikazuju testovi koji su uspešno izvršeni, oni koji nisu uspešno izvršeni i testovi koji nisu pokrenuti.</w:t>
      </w:r>
    </w:p>
    <w:p w14:paraId="61D15B74" w14:textId="77777777" w:rsidR="005742BE" w:rsidRDefault="005742BE" w:rsidP="005742BE">
      <w:pPr>
        <w:pStyle w:val="Heading2"/>
        <w:rPr>
          <w:lang w:val="sr-Latn-RS"/>
        </w:rPr>
      </w:pPr>
      <w:bookmarkStart w:id="72" w:name="_Ref19881043"/>
      <w:bookmarkStart w:id="73" w:name="_Toc19882406"/>
      <w:bookmarkStart w:id="74" w:name="_Toc21605388"/>
      <w:r w:rsidRPr="005E50E3">
        <w:rPr>
          <w:i/>
          <w:lang w:val="sr-Latn-RS"/>
        </w:rPr>
        <w:t>Windows Communication Foundation</w:t>
      </w:r>
      <w:r>
        <w:rPr>
          <w:lang w:val="sr-Latn-RS"/>
        </w:rPr>
        <w:t xml:space="preserve"> (WCF)</w:t>
      </w:r>
      <w:bookmarkEnd w:id="72"/>
      <w:bookmarkEnd w:id="73"/>
      <w:bookmarkEnd w:id="74"/>
    </w:p>
    <w:p w14:paraId="37AE5A91" w14:textId="49B7C67E" w:rsidR="005742BE" w:rsidRDefault="007051D0" w:rsidP="005742BE">
      <w:pPr>
        <w:rPr>
          <w:lang w:val="sr-Latn-RS"/>
        </w:rPr>
      </w:pPr>
      <w:r w:rsidRPr="00702E3A">
        <w:rPr>
          <w:i/>
          <w:lang w:val="sr-Latn-RS"/>
        </w:rPr>
        <w:t>Windows Communication Foundation</w:t>
      </w:r>
      <w:r w:rsidRPr="00702E3A">
        <w:rPr>
          <w:lang w:val="sr-Latn-RS"/>
        </w:rPr>
        <w:t xml:space="preserve"> (WCF) jeste model za razmenu podataka koji omogućava komunikaciju preko mreže ili lokalnu komunikaciju. WCF uključuje set biblioteka koje su razvijene za distribuirano programiranje </w:t>
      </w:r>
      <w:r w:rsidR="005742BE">
        <w:rPr>
          <w:lang w:val="sr-Latn-RS"/>
        </w:rPr>
        <w:fldChar w:fldCharType="begin"/>
      </w:r>
      <w:r w:rsidR="005742BE">
        <w:rPr>
          <w:lang w:val="sr-Latn-RS"/>
        </w:rPr>
        <w:instrText xml:space="preserve"> REF _Ref19868736 \n \h </w:instrText>
      </w:r>
      <w:r w:rsidR="005742BE">
        <w:rPr>
          <w:lang w:val="sr-Latn-RS"/>
        </w:rPr>
      </w:r>
      <w:r w:rsidR="005742BE">
        <w:rPr>
          <w:lang w:val="sr-Latn-RS"/>
        </w:rPr>
        <w:fldChar w:fldCharType="separate"/>
      </w:r>
      <w:r w:rsidR="005742BE">
        <w:rPr>
          <w:lang w:val="sr-Latn-RS"/>
        </w:rPr>
        <w:t>[13]</w:t>
      </w:r>
      <w:r w:rsidR="005742BE">
        <w:rPr>
          <w:lang w:val="sr-Latn-RS"/>
        </w:rPr>
        <w:fldChar w:fldCharType="end"/>
      </w:r>
      <w:r w:rsidR="005742BE">
        <w:rPr>
          <w:lang w:val="sr-Latn-RS"/>
        </w:rPr>
        <w:t>.</w:t>
      </w:r>
    </w:p>
    <w:p w14:paraId="36D535F5" w14:textId="77777777" w:rsidR="005742BE" w:rsidRDefault="005742BE" w:rsidP="005742BE">
      <w:pPr>
        <w:rPr>
          <w:lang w:val="sr-Latn-RS"/>
        </w:rPr>
      </w:pPr>
      <w:r>
        <w:rPr>
          <w:lang w:val="sr-Latn-RS"/>
        </w:rPr>
        <w:t xml:space="preserve">WCF se upotrebljava prilikom razvoja servisno orjentisanih aplikacija. Sam dizajn podržava razvoj distribuiranih sistema, to jest da obezbedi komunikaciju između tačaka koje su geografski dislocirane. Karakteristika WCF-a jeste da su komponente labavo povezane </w:t>
      </w:r>
      <w:r>
        <w:rPr>
          <w:lang w:val="sr-Latn-RS"/>
        </w:rPr>
        <w:fldChar w:fldCharType="begin"/>
      </w:r>
      <w:r>
        <w:rPr>
          <w:lang w:val="sr-Latn-RS"/>
        </w:rPr>
        <w:instrText xml:space="preserve"> REF _Ref19870089 \n \h </w:instrText>
      </w:r>
      <w:r>
        <w:rPr>
          <w:lang w:val="sr-Latn-RS"/>
        </w:rPr>
      </w:r>
      <w:r>
        <w:rPr>
          <w:lang w:val="sr-Latn-RS"/>
        </w:rPr>
        <w:fldChar w:fldCharType="separate"/>
      </w:r>
      <w:r>
        <w:rPr>
          <w:lang w:val="sr-Latn-RS"/>
        </w:rPr>
        <w:t>[14]</w:t>
      </w:r>
      <w:r>
        <w:rPr>
          <w:lang w:val="sr-Latn-RS"/>
        </w:rPr>
        <w:fldChar w:fldCharType="end"/>
      </w:r>
      <w:r>
        <w:rPr>
          <w:lang w:val="sr-Latn-RS"/>
        </w:rPr>
        <w:t>.</w:t>
      </w:r>
    </w:p>
    <w:p w14:paraId="2C83C435" w14:textId="77777777" w:rsidR="005742BE" w:rsidRDefault="005742BE" w:rsidP="005742BE">
      <w:pPr>
        <w:keepNext/>
        <w:jc w:val="center"/>
      </w:pPr>
      <w:r>
        <w:rPr>
          <w:noProof/>
          <w:lang w:val="sr-Latn-RS" w:eastAsia="sr-Latn-RS"/>
        </w:rPr>
        <w:lastRenderedPageBreak/>
        <w:drawing>
          <wp:inline distT="0" distB="0" distL="0" distR="0" wp14:anchorId="2D0F56A4" wp14:editId="407B8E92">
            <wp:extent cx="5772345" cy="182886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CF_Endpoint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72345" cy="1828862"/>
                    </a:xfrm>
                    <a:prstGeom prst="rect">
                      <a:avLst/>
                    </a:prstGeom>
                  </pic:spPr>
                </pic:pic>
              </a:graphicData>
            </a:graphic>
          </wp:inline>
        </w:drawing>
      </w:r>
    </w:p>
    <w:p w14:paraId="560AF4AD" w14:textId="2522B2CC" w:rsidR="005742BE" w:rsidRDefault="005742BE" w:rsidP="005742BE">
      <w:pPr>
        <w:pStyle w:val="Caption"/>
        <w:jc w:val="center"/>
      </w:pPr>
      <w:bookmarkStart w:id="75" w:name="_Ref19870804"/>
      <w:bookmarkStart w:id="76" w:name="_Ref19870808"/>
      <w:r>
        <w:t xml:space="preserve">Slika </w:t>
      </w:r>
      <w:r w:rsidR="005F22FD">
        <w:fldChar w:fldCharType="begin"/>
      </w:r>
      <w:r w:rsidR="005F22FD">
        <w:instrText xml:space="preserve"> STYLEREF 1 \s </w:instrText>
      </w:r>
      <w:r w:rsidR="005F22FD">
        <w:fldChar w:fldCharType="separate"/>
      </w:r>
      <w:r w:rsidR="005F22FD">
        <w:rPr>
          <w:noProof/>
        </w:rPr>
        <w:t>3</w:t>
      </w:r>
      <w:r w:rsidR="005F22FD">
        <w:fldChar w:fldCharType="end"/>
      </w:r>
      <w:r w:rsidR="005F22FD">
        <w:t>.</w:t>
      </w:r>
      <w:r w:rsidR="005F22FD">
        <w:fldChar w:fldCharType="begin"/>
      </w:r>
      <w:r w:rsidR="005F22FD">
        <w:instrText xml:space="preserve"> SEQ Slika \* ARABIC \s 1 </w:instrText>
      </w:r>
      <w:r w:rsidR="005F22FD">
        <w:fldChar w:fldCharType="separate"/>
      </w:r>
      <w:r w:rsidR="005F22FD">
        <w:rPr>
          <w:noProof/>
        </w:rPr>
        <w:t>2</w:t>
      </w:r>
      <w:r w:rsidR="005F22FD">
        <w:fldChar w:fldCharType="end"/>
      </w:r>
      <w:bookmarkEnd w:id="76"/>
      <w:r w:rsidR="005F22FD">
        <w:t xml:space="preserve"> -</w:t>
      </w:r>
      <w:r>
        <w:t xml:space="preserve"> WCF dijagram</w:t>
      </w:r>
      <w:bookmarkEnd w:id="75"/>
      <w:r>
        <w:t xml:space="preserve"> </w:t>
      </w:r>
      <w:r>
        <w:fldChar w:fldCharType="begin"/>
      </w:r>
      <w:r>
        <w:instrText xml:space="preserve"> REF _Ref19868736 \n \h </w:instrText>
      </w:r>
      <w:r>
        <w:fldChar w:fldCharType="separate"/>
      </w:r>
      <w:r>
        <w:t>[13]</w:t>
      </w:r>
      <w:r>
        <w:fldChar w:fldCharType="end"/>
      </w:r>
    </w:p>
    <w:p w14:paraId="7D597F5D" w14:textId="77777777" w:rsidR="005742BE" w:rsidRDefault="005742BE" w:rsidP="005742BE">
      <w:pPr>
        <w:rPr>
          <w:lang w:val="sr-Latn-RS"/>
        </w:rPr>
      </w:pPr>
    </w:p>
    <w:p w14:paraId="6D780FEA" w14:textId="628861F4" w:rsidR="005742BE" w:rsidRDefault="005F22FD" w:rsidP="005742BE">
      <w:pPr>
        <w:rPr>
          <w:lang w:val="sr-Latn-RS"/>
        </w:rPr>
      </w:pPr>
      <w:r>
        <w:rPr>
          <w:lang w:val="sr-Latn-RS"/>
        </w:rPr>
        <w:fldChar w:fldCharType="begin"/>
      </w:r>
      <w:r>
        <w:rPr>
          <w:lang w:val="sr-Latn-RS"/>
        </w:rPr>
        <w:instrText xml:space="preserve"> REF _Ref19870808 \h </w:instrText>
      </w:r>
      <w:r>
        <w:rPr>
          <w:lang w:val="sr-Latn-RS"/>
        </w:rPr>
      </w:r>
      <w:r>
        <w:rPr>
          <w:lang w:val="sr-Latn-RS"/>
        </w:rPr>
        <w:fldChar w:fldCharType="separate"/>
      </w:r>
      <w:r>
        <w:t xml:space="preserve">Slika </w:t>
      </w:r>
      <w:r>
        <w:rPr>
          <w:noProof/>
        </w:rPr>
        <w:t>3</w:t>
      </w:r>
      <w:r>
        <w:t>.</w:t>
      </w:r>
      <w:r>
        <w:rPr>
          <w:noProof/>
        </w:rPr>
        <w:t>2</w:t>
      </w:r>
      <w:r>
        <w:rPr>
          <w:lang w:val="sr-Latn-RS"/>
        </w:rPr>
        <w:fldChar w:fldCharType="end"/>
      </w:r>
      <w:r>
        <w:rPr>
          <w:lang w:val="sr-Latn-RS"/>
        </w:rPr>
        <w:t xml:space="preserve"> </w:t>
      </w:r>
      <w:r w:rsidR="005742BE">
        <w:rPr>
          <w:lang w:val="sr-Latn-RS"/>
        </w:rPr>
        <w:t xml:space="preserve">prikazuje na koji način se ostvaruje komunikacija između klijenta i servera. Klijent kreira kanal prema serveru na osnovu adrese, povezivanja i ugovora. Adresa jeste URL pomoću kojeg se pronalazi krajnja tačka. Povezivanje određuje protokol koji se koristi. Ugovor ili interfejs sadrži informacije o funkcijama koje su klijentima na raspolaganju. Da bi klijent bio u mogućnosti da poziva funkcije sa servisa, potrebno je da bude povezan sa servisom preko protokola koji je određen krajnjom tačkom </w:t>
      </w:r>
      <w:r w:rsidR="005742BE">
        <w:rPr>
          <w:lang w:val="sr-Latn-RS"/>
        </w:rPr>
        <w:fldChar w:fldCharType="begin"/>
      </w:r>
      <w:r w:rsidR="005742BE">
        <w:rPr>
          <w:lang w:val="sr-Latn-RS"/>
        </w:rPr>
        <w:instrText xml:space="preserve"> REF _Ref19868736 \n \h </w:instrText>
      </w:r>
      <w:r w:rsidR="005742BE">
        <w:rPr>
          <w:lang w:val="sr-Latn-RS"/>
        </w:rPr>
      </w:r>
      <w:r w:rsidR="005742BE">
        <w:rPr>
          <w:lang w:val="sr-Latn-RS"/>
        </w:rPr>
        <w:fldChar w:fldCharType="separate"/>
      </w:r>
      <w:r w:rsidR="005742BE">
        <w:rPr>
          <w:lang w:val="sr-Latn-RS"/>
        </w:rPr>
        <w:t>[13]</w:t>
      </w:r>
      <w:r w:rsidR="005742BE">
        <w:rPr>
          <w:lang w:val="sr-Latn-RS"/>
        </w:rPr>
        <w:fldChar w:fldCharType="end"/>
      </w:r>
      <w:r w:rsidR="005742BE">
        <w:rPr>
          <w:lang w:val="sr-Latn-RS"/>
        </w:rPr>
        <w:t>.</w:t>
      </w:r>
    </w:p>
    <w:p w14:paraId="32076B09" w14:textId="77777777" w:rsidR="005742BE" w:rsidRDefault="005742BE" w:rsidP="005742BE">
      <w:pPr>
        <w:rPr>
          <w:lang w:val="sr-Latn-RS"/>
        </w:rPr>
      </w:pPr>
      <w:r>
        <w:rPr>
          <w:lang w:val="sr-Latn-RS"/>
        </w:rPr>
        <w:t xml:space="preserve">WCF omogućava nekoliko šablona za razmenu podataka </w:t>
      </w:r>
      <w:r>
        <w:rPr>
          <w:lang w:val="sr-Latn-RS"/>
        </w:rPr>
        <w:fldChar w:fldCharType="begin"/>
      </w:r>
      <w:r>
        <w:rPr>
          <w:lang w:val="sr-Latn-RS"/>
        </w:rPr>
        <w:instrText xml:space="preserve"> REF _Ref19870089 \n \h </w:instrText>
      </w:r>
      <w:r>
        <w:rPr>
          <w:lang w:val="sr-Latn-RS"/>
        </w:rPr>
      </w:r>
      <w:r>
        <w:rPr>
          <w:lang w:val="sr-Latn-RS"/>
        </w:rPr>
        <w:fldChar w:fldCharType="separate"/>
      </w:r>
      <w:r>
        <w:rPr>
          <w:lang w:val="sr-Latn-RS"/>
        </w:rPr>
        <w:t>[14]</w:t>
      </w:r>
      <w:r>
        <w:rPr>
          <w:lang w:val="sr-Latn-RS"/>
        </w:rPr>
        <w:fldChar w:fldCharType="end"/>
      </w:r>
      <w:r>
        <w:rPr>
          <w:lang w:val="sr-Latn-RS"/>
        </w:rPr>
        <w:t>:</w:t>
      </w:r>
    </w:p>
    <w:p w14:paraId="61A208D1" w14:textId="785E1BD8" w:rsidR="005742BE" w:rsidRDefault="005742BE" w:rsidP="005742BE">
      <w:pPr>
        <w:pStyle w:val="ListParagraph"/>
        <w:numPr>
          <w:ilvl w:val="0"/>
          <w:numId w:val="22"/>
        </w:numPr>
        <w:rPr>
          <w:lang w:val="sr-Latn-RS"/>
        </w:rPr>
      </w:pPr>
      <w:r w:rsidRPr="00A25A71">
        <w:rPr>
          <w:i/>
          <w:lang w:val="sr-Latn-RS"/>
        </w:rPr>
        <w:t>Request-Response</w:t>
      </w:r>
      <w:r>
        <w:rPr>
          <w:lang w:val="sr-Latn-RS"/>
        </w:rPr>
        <w:t xml:space="preserve"> šablon– šablon koji se najviše koristi. Jedna krajnja tačka zahteva podatke od druge krajnje tačke. Druga kra</w:t>
      </w:r>
      <w:r w:rsidR="00664460">
        <w:rPr>
          <w:lang w:val="sr-Latn-RS"/>
        </w:rPr>
        <w:t>j</w:t>
      </w:r>
      <w:r>
        <w:rPr>
          <w:lang w:val="sr-Latn-RS"/>
        </w:rPr>
        <w:t>nja tačka odgovara.</w:t>
      </w:r>
    </w:p>
    <w:p w14:paraId="20391DE2" w14:textId="514FAAF3" w:rsidR="005742BE" w:rsidRDefault="005742BE" w:rsidP="005742BE">
      <w:pPr>
        <w:pStyle w:val="ListParagraph"/>
        <w:numPr>
          <w:ilvl w:val="0"/>
          <w:numId w:val="22"/>
        </w:numPr>
        <w:rPr>
          <w:lang w:val="sr-Latn-RS"/>
        </w:rPr>
      </w:pPr>
      <w:r w:rsidRPr="00A25A71">
        <w:rPr>
          <w:i/>
          <w:lang w:val="sr-Latn-RS"/>
        </w:rPr>
        <w:t>OneWay</w:t>
      </w:r>
      <w:r>
        <w:rPr>
          <w:lang w:val="sr-Latn-RS"/>
        </w:rPr>
        <w:t xml:space="preserve"> šablon – jedna kra</w:t>
      </w:r>
      <w:r w:rsidR="00664460">
        <w:rPr>
          <w:lang w:val="sr-Latn-RS"/>
        </w:rPr>
        <w:t>j</w:t>
      </w:r>
      <w:r>
        <w:rPr>
          <w:lang w:val="sr-Latn-RS"/>
        </w:rPr>
        <w:t>nja tačka šalje podatke i ne očekuje nikakav odgovor. Ovaj šablon se najčešće upotrebljava kod asinhrone komunikacije</w:t>
      </w:r>
    </w:p>
    <w:p w14:paraId="4A3C266A" w14:textId="77777777" w:rsidR="005742BE" w:rsidRPr="00A25A71" w:rsidRDefault="005742BE" w:rsidP="005742BE">
      <w:pPr>
        <w:pStyle w:val="ListParagraph"/>
        <w:numPr>
          <w:ilvl w:val="0"/>
          <w:numId w:val="22"/>
        </w:numPr>
        <w:rPr>
          <w:lang w:val="sr-Latn-RS"/>
        </w:rPr>
      </w:pPr>
      <w:r>
        <w:rPr>
          <w:i/>
          <w:lang w:val="sr-Latn-RS"/>
        </w:rPr>
        <w:t>Duplex E</w:t>
      </w:r>
      <w:r w:rsidRPr="00A25A71">
        <w:rPr>
          <w:i/>
          <w:lang w:val="sr-Latn-RS"/>
        </w:rPr>
        <w:t>xchange</w:t>
      </w:r>
      <w:r>
        <w:rPr>
          <w:lang w:val="sr-Latn-RS"/>
        </w:rPr>
        <w:t xml:space="preserve"> šablon – nešto složeniji šablon. Dve krajnje tačke uspostavljaju vezu i mogu da šalju podatke jedna drugoj.</w:t>
      </w:r>
    </w:p>
    <w:p w14:paraId="009A9D02" w14:textId="77777777" w:rsidR="005742BE" w:rsidRDefault="005742BE" w:rsidP="005742BE">
      <w:pPr>
        <w:pStyle w:val="Heading2"/>
        <w:rPr>
          <w:lang w:val="sr-Latn-RS"/>
        </w:rPr>
      </w:pPr>
      <w:bookmarkStart w:id="77" w:name="_Toc19882407"/>
      <w:bookmarkStart w:id="78" w:name="_Toc21605389"/>
      <w:r>
        <w:rPr>
          <w:lang w:val="sr-Latn-RS"/>
        </w:rPr>
        <w:t>Generički tipovi podataka</w:t>
      </w:r>
      <w:bookmarkEnd w:id="77"/>
      <w:bookmarkEnd w:id="78"/>
    </w:p>
    <w:p w14:paraId="468609CD" w14:textId="77777777" w:rsidR="005742BE" w:rsidRDefault="005742BE" w:rsidP="005742BE">
      <w:pPr>
        <w:rPr>
          <w:lang w:val="sr-Latn-RS"/>
        </w:rPr>
      </w:pPr>
      <w:r>
        <w:rPr>
          <w:lang w:val="sr-Latn-RS"/>
        </w:rPr>
        <w:t>Prilikom razvoja programskog rešenja u velikoj meri su se upotrebljavali generički tipovi podataka. U ovom delu ćemo detaljno objasniti šta su to generički tipovi podataka i koje su njihove prednosti.</w:t>
      </w:r>
    </w:p>
    <w:p w14:paraId="1F32E088" w14:textId="5F42D4D6" w:rsidR="005742BE" w:rsidRDefault="009E2E26" w:rsidP="005742BE">
      <w:pPr>
        <w:rPr>
          <w:lang w:val="sr-Latn-RS"/>
        </w:rPr>
      </w:pPr>
      <w:r w:rsidRPr="00702E3A">
        <w:rPr>
          <w:lang w:val="sr-Latn-RS"/>
        </w:rPr>
        <w:t>Generički tipovi podataka su uvedeni u C# verziji 2.0. Oni omogućavaju da se definiše klasa sa rezervisanim mestom za tip polja, tip povratne vrednosti funkcije ili tip parametra u samoj funkciji</w:t>
      </w:r>
      <w:r w:rsidR="005742BE">
        <w:rPr>
          <w:lang w:val="sr-Latn-RS"/>
        </w:rPr>
        <w:t xml:space="preserve"> </w:t>
      </w:r>
      <w:r w:rsidR="005742BE">
        <w:rPr>
          <w:lang w:val="sr-Latn-RS"/>
        </w:rPr>
        <w:fldChar w:fldCharType="begin"/>
      </w:r>
      <w:r w:rsidR="005742BE">
        <w:rPr>
          <w:lang w:val="sr-Latn-RS"/>
        </w:rPr>
        <w:instrText xml:space="preserve"> REF _Ref19874525 \n \h </w:instrText>
      </w:r>
      <w:r w:rsidR="005742BE">
        <w:rPr>
          <w:lang w:val="sr-Latn-RS"/>
        </w:rPr>
      </w:r>
      <w:r w:rsidR="005742BE">
        <w:rPr>
          <w:lang w:val="sr-Latn-RS"/>
        </w:rPr>
        <w:fldChar w:fldCharType="separate"/>
      </w:r>
      <w:r w:rsidR="005742BE">
        <w:rPr>
          <w:lang w:val="sr-Latn-RS"/>
        </w:rPr>
        <w:t>[15]</w:t>
      </w:r>
      <w:r w:rsidR="005742BE">
        <w:rPr>
          <w:lang w:val="sr-Latn-RS"/>
        </w:rPr>
        <w:fldChar w:fldCharType="end"/>
      </w:r>
      <w:r w:rsidR="005742BE">
        <w:rPr>
          <w:lang w:val="sr-Latn-RS"/>
        </w:rPr>
        <w:t>.</w:t>
      </w:r>
      <w:r w:rsidR="0067130A" w:rsidRPr="00702E3A">
        <w:rPr>
          <w:lang w:val="sr-Latn-RS"/>
        </w:rPr>
        <w:t xml:space="preserve"> Generički tipovi podataka se najviše upotrebljavaju kod metoda koje rukuju sa kolekcijama </w:t>
      </w:r>
      <w:r w:rsidR="005742BE">
        <w:rPr>
          <w:lang w:val="sr-Latn-RS"/>
        </w:rPr>
        <w:fldChar w:fldCharType="begin"/>
      </w:r>
      <w:r w:rsidR="005742BE">
        <w:rPr>
          <w:lang w:val="sr-Latn-RS"/>
        </w:rPr>
        <w:instrText xml:space="preserve"> REF _Ref19874854 \n \h </w:instrText>
      </w:r>
      <w:r w:rsidR="005742BE">
        <w:rPr>
          <w:lang w:val="sr-Latn-RS"/>
        </w:rPr>
      </w:r>
      <w:r w:rsidR="005742BE">
        <w:rPr>
          <w:lang w:val="sr-Latn-RS"/>
        </w:rPr>
        <w:fldChar w:fldCharType="separate"/>
      </w:r>
      <w:r w:rsidR="005742BE">
        <w:rPr>
          <w:lang w:val="sr-Latn-RS"/>
        </w:rPr>
        <w:t>[16]</w:t>
      </w:r>
      <w:r w:rsidR="005742BE">
        <w:rPr>
          <w:lang w:val="sr-Latn-RS"/>
        </w:rPr>
        <w:fldChar w:fldCharType="end"/>
      </w:r>
      <w:r w:rsidR="005742BE">
        <w:rPr>
          <w:lang w:val="sr-Latn-RS"/>
        </w:rPr>
        <w:t>.</w:t>
      </w:r>
    </w:p>
    <w:p w14:paraId="7DDC854A" w14:textId="77777777" w:rsidR="005742BE" w:rsidRDefault="005742BE" w:rsidP="005742BE">
      <w:pPr>
        <w:rPr>
          <w:lang w:val="sr-Latn-RS"/>
        </w:rPr>
      </w:pPr>
      <w:r>
        <w:rPr>
          <w:lang w:val="sr-Latn-RS"/>
        </w:rPr>
        <w:t xml:space="preserve">Generički tipovi podataka mogu da se upotrebljavaju kod: interfejsa (ugovora), apstraktnih klasa, klasa, metoda, statičkih metoda, polja, događaja, delegata, operatora </w:t>
      </w:r>
      <w:r>
        <w:rPr>
          <w:lang w:val="sr-Latn-RS"/>
        </w:rPr>
        <w:fldChar w:fldCharType="begin"/>
      </w:r>
      <w:r>
        <w:rPr>
          <w:lang w:val="sr-Latn-RS"/>
        </w:rPr>
        <w:instrText xml:space="preserve"> REF _Ref19874525 \n \h </w:instrText>
      </w:r>
      <w:r>
        <w:rPr>
          <w:lang w:val="sr-Latn-RS"/>
        </w:rPr>
      </w:r>
      <w:r>
        <w:rPr>
          <w:lang w:val="sr-Latn-RS"/>
        </w:rPr>
        <w:fldChar w:fldCharType="separate"/>
      </w:r>
      <w:r>
        <w:rPr>
          <w:lang w:val="sr-Latn-RS"/>
        </w:rPr>
        <w:t>[15]</w:t>
      </w:r>
      <w:r>
        <w:rPr>
          <w:lang w:val="sr-Latn-RS"/>
        </w:rPr>
        <w:fldChar w:fldCharType="end"/>
      </w:r>
      <w:r>
        <w:rPr>
          <w:lang w:val="sr-Latn-RS"/>
        </w:rPr>
        <w:t>.</w:t>
      </w:r>
    </w:p>
    <w:p w14:paraId="0FF25774" w14:textId="77777777" w:rsidR="005742BE" w:rsidRDefault="005742BE" w:rsidP="005742BE">
      <w:pPr>
        <w:rPr>
          <w:lang w:val="sr-Latn-RS"/>
        </w:rPr>
      </w:pPr>
      <w:r>
        <w:rPr>
          <w:lang w:val="sr-Latn-RS"/>
        </w:rPr>
        <w:t xml:space="preserve">Prednosti generičkih tipova podataka su sledeće </w:t>
      </w:r>
      <w:r>
        <w:rPr>
          <w:lang w:val="sr-Latn-RS"/>
        </w:rPr>
        <w:fldChar w:fldCharType="begin"/>
      </w:r>
      <w:r>
        <w:rPr>
          <w:lang w:val="sr-Latn-RS"/>
        </w:rPr>
        <w:instrText xml:space="preserve"> REF _Ref19874525 \n \h </w:instrText>
      </w:r>
      <w:r>
        <w:rPr>
          <w:lang w:val="sr-Latn-RS"/>
        </w:rPr>
      </w:r>
      <w:r>
        <w:rPr>
          <w:lang w:val="sr-Latn-RS"/>
        </w:rPr>
        <w:fldChar w:fldCharType="separate"/>
      </w:r>
      <w:r>
        <w:rPr>
          <w:lang w:val="sr-Latn-RS"/>
        </w:rPr>
        <w:t>[15]</w:t>
      </w:r>
      <w:r>
        <w:rPr>
          <w:lang w:val="sr-Latn-RS"/>
        </w:rPr>
        <w:fldChar w:fldCharType="end"/>
      </w:r>
      <w:r>
        <w:rPr>
          <w:lang w:val="sr-Latn-RS"/>
        </w:rPr>
        <w:t>:</w:t>
      </w:r>
    </w:p>
    <w:p w14:paraId="5F11C273" w14:textId="77777777" w:rsidR="005742BE" w:rsidRDefault="005742BE" w:rsidP="005742BE">
      <w:pPr>
        <w:pStyle w:val="ListParagraph"/>
        <w:numPr>
          <w:ilvl w:val="0"/>
          <w:numId w:val="23"/>
        </w:numPr>
        <w:rPr>
          <w:lang w:val="sr-Latn-RS"/>
        </w:rPr>
      </w:pPr>
      <w:r>
        <w:rPr>
          <w:lang w:val="sr-Latn-RS"/>
        </w:rPr>
        <w:t>Povećava ponovnu upotrebu koda</w:t>
      </w:r>
    </w:p>
    <w:p w14:paraId="475D904A" w14:textId="77777777" w:rsidR="005742BE" w:rsidRDefault="005742BE" w:rsidP="005742BE">
      <w:pPr>
        <w:pStyle w:val="ListParagraph"/>
        <w:numPr>
          <w:ilvl w:val="0"/>
          <w:numId w:val="23"/>
        </w:numPr>
        <w:rPr>
          <w:lang w:val="sr-Latn-RS"/>
        </w:rPr>
      </w:pPr>
      <w:r>
        <w:rPr>
          <w:lang w:val="sr-Latn-RS"/>
        </w:rPr>
        <w:t>Generički tipovi podataka su sigurni za tip (</w:t>
      </w:r>
      <w:r w:rsidRPr="00B744B8">
        <w:rPr>
          <w:i/>
          <w:lang w:val="sr-Latn-RS"/>
        </w:rPr>
        <w:t>Type Safe</w:t>
      </w:r>
      <w:r>
        <w:rPr>
          <w:lang w:val="sr-Latn-RS"/>
        </w:rPr>
        <w:t>). Ukoliko se pokuša korišćenje neodgovarajućeg tipa prijaviće se greška prilikom prevođenja.</w:t>
      </w:r>
    </w:p>
    <w:p w14:paraId="6B7550E7" w14:textId="77777777" w:rsidR="005742BE" w:rsidRDefault="005742BE" w:rsidP="005742BE">
      <w:pPr>
        <w:pStyle w:val="ListParagraph"/>
        <w:numPr>
          <w:ilvl w:val="0"/>
          <w:numId w:val="23"/>
        </w:numPr>
        <w:rPr>
          <w:lang w:val="sr-Latn-RS"/>
        </w:rPr>
      </w:pPr>
      <w:r>
        <w:rPr>
          <w:lang w:val="sr-Latn-RS"/>
        </w:rPr>
        <w:t>Stiče se prednost u performansama jer se uklanja potreba za pakovanjem (</w:t>
      </w:r>
      <w:r w:rsidRPr="00B744B8">
        <w:rPr>
          <w:i/>
          <w:lang w:val="sr-Latn-RS"/>
        </w:rPr>
        <w:t>Boxing</w:t>
      </w:r>
      <w:r>
        <w:rPr>
          <w:lang w:val="sr-Latn-RS"/>
        </w:rPr>
        <w:t>) i raspakivanjem (</w:t>
      </w:r>
      <w:r w:rsidRPr="00B744B8">
        <w:rPr>
          <w:i/>
          <w:lang w:val="sr-Latn-RS"/>
        </w:rPr>
        <w:t>Unboxing</w:t>
      </w:r>
      <w:r>
        <w:rPr>
          <w:lang w:val="sr-Latn-RS"/>
        </w:rPr>
        <w:t>) podataka</w:t>
      </w:r>
    </w:p>
    <w:p w14:paraId="0EADAEF3" w14:textId="77777777" w:rsidR="005742BE" w:rsidRPr="008B775F" w:rsidRDefault="005742BE" w:rsidP="005742BE">
      <w:pPr>
        <w:rPr>
          <w:lang w:val="sr-Latn-RS"/>
        </w:rPr>
      </w:pPr>
      <w:r>
        <w:rPr>
          <w:lang w:val="sr-Latn-RS"/>
        </w:rPr>
        <w:t xml:space="preserve">Upotreba generičkih tipova podataka može se videti u sledećem primeru. </w:t>
      </w:r>
      <w:r>
        <w:rPr>
          <w:lang w:val="sr-Latn-RS"/>
        </w:rPr>
        <w:fldChar w:fldCharType="begin"/>
      </w:r>
      <w:r>
        <w:rPr>
          <w:lang w:val="sr-Latn-RS"/>
        </w:rPr>
        <w:instrText xml:space="preserve"> REF _Ref19875722 \h  \* MERGEFORMAT </w:instrText>
      </w:r>
      <w:r>
        <w:rPr>
          <w:lang w:val="sr-Latn-RS"/>
        </w:rPr>
      </w:r>
      <w:r>
        <w:rPr>
          <w:lang w:val="sr-Latn-RS"/>
        </w:rPr>
        <w:fldChar w:fldCharType="separate"/>
      </w:r>
      <w:r>
        <w:t xml:space="preserve">Listing </w:t>
      </w:r>
      <w:r>
        <w:rPr>
          <w:noProof/>
        </w:rPr>
        <w:t>4</w:t>
      </w:r>
      <w:r>
        <w:t>:</w:t>
      </w:r>
      <w:r>
        <w:rPr>
          <w:noProof/>
        </w:rPr>
        <w:t>18</w:t>
      </w:r>
      <w:r>
        <w:t xml:space="preserve"> - </w:t>
      </w:r>
      <w:r w:rsidRPr="00AF6CD0">
        <w:rPr>
          <w:i/>
        </w:rPr>
        <w:t>IReplicationClient</w:t>
      </w:r>
      <w:r>
        <w:t xml:space="preserve"> interfejs</w:t>
      </w:r>
      <w:r>
        <w:rPr>
          <w:lang w:val="sr-Latn-RS"/>
        </w:rPr>
        <w:fldChar w:fldCharType="end"/>
      </w:r>
      <w:r>
        <w:rPr>
          <w:lang w:val="sr-Latn-RS"/>
        </w:rPr>
        <w:t xml:space="preserve"> prikazuje jedan interfejs gde generički tip (u ovom slučaju R) predstavlja tip koji će se koristiti kao tip podataka koji će se replicirati.</w:t>
      </w:r>
    </w:p>
    <w:p w14:paraId="381D4BA9" w14:textId="77777777" w:rsidR="005742BE" w:rsidRDefault="005742BE" w:rsidP="005742BE">
      <w:pPr>
        <w:pStyle w:val="Heading2"/>
        <w:rPr>
          <w:i/>
          <w:lang w:val="sr-Latn-RS"/>
        </w:rPr>
      </w:pPr>
      <w:bookmarkStart w:id="79" w:name="_Toc19882408"/>
      <w:bookmarkStart w:id="80" w:name="_Toc21605390"/>
      <w:r w:rsidRPr="00AF6CD0">
        <w:rPr>
          <w:i/>
          <w:lang w:val="sr-Latn-RS"/>
        </w:rPr>
        <w:lastRenderedPageBreak/>
        <w:t>Callback</w:t>
      </w:r>
      <w:r>
        <w:rPr>
          <w:i/>
          <w:lang w:val="sr-Latn-RS"/>
        </w:rPr>
        <w:t xml:space="preserve"> </w:t>
      </w:r>
      <w:r w:rsidRPr="00AF6CD0">
        <w:rPr>
          <w:i/>
          <w:lang w:val="sr-Latn-RS"/>
        </w:rPr>
        <w:t>Handler</w:t>
      </w:r>
      <w:bookmarkEnd w:id="79"/>
      <w:bookmarkEnd w:id="80"/>
    </w:p>
    <w:p w14:paraId="56EC72C0" w14:textId="2798BF52" w:rsidR="005742BE" w:rsidRDefault="005742BE" w:rsidP="005742BE">
      <w:pPr>
        <w:rPr>
          <w:lang w:val="sr-Latn-RS"/>
        </w:rPr>
      </w:pPr>
      <w:r>
        <w:rPr>
          <w:lang w:val="sr-Latn-RS"/>
        </w:rPr>
        <w:t xml:space="preserve">U poglavlju </w:t>
      </w:r>
      <w:r w:rsidR="00944116">
        <w:rPr>
          <w:lang w:val="sr-Latn-RS"/>
        </w:rPr>
        <w:fldChar w:fldCharType="begin"/>
      </w:r>
      <w:r w:rsidR="00944116">
        <w:rPr>
          <w:lang w:val="sr-Latn-RS"/>
        </w:rPr>
        <w:instrText xml:space="preserve"> REF _Ref19881043 \n \h </w:instrText>
      </w:r>
      <w:r w:rsidR="00944116">
        <w:rPr>
          <w:lang w:val="sr-Latn-RS"/>
        </w:rPr>
      </w:r>
      <w:r w:rsidR="00944116">
        <w:rPr>
          <w:lang w:val="sr-Latn-RS"/>
        </w:rPr>
        <w:fldChar w:fldCharType="separate"/>
      </w:r>
      <w:r w:rsidR="00944116">
        <w:rPr>
          <w:lang w:val="sr-Latn-RS"/>
        </w:rPr>
        <w:t>3.6</w:t>
      </w:r>
      <w:r w:rsidR="00944116">
        <w:rPr>
          <w:lang w:val="sr-Latn-RS"/>
        </w:rPr>
        <w:fldChar w:fldCharType="end"/>
      </w:r>
      <w:r>
        <w:rPr>
          <w:lang w:val="sr-Latn-RS"/>
        </w:rPr>
        <w:t xml:space="preserve"> smo govorili o WCF-u i o načinu razmene podataka u okviru WCF-a. U ovom poglavlju ćemo detaljnije opisati </w:t>
      </w:r>
      <w:r w:rsidR="005606B5" w:rsidRPr="005606B5">
        <w:rPr>
          <w:lang w:val="sr-Latn-RS"/>
        </w:rPr>
        <w:t>dvostruku</w:t>
      </w:r>
      <w:r>
        <w:rPr>
          <w:lang w:val="sr-Latn-RS"/>
        </w:rPr>
        <w:t xml:space="preserve"> komunikaciju kao i šta je to </w:t>
      </w:r>
      <w:r w:rsidR="00944116">
        <w:rPr>
          <w:i/>
          <w:lang w:val="sr-Latn-RS"/>
        </w:rPr>
        <w:t>C</w:t>
      </w:r>
      <w:r w:rsidRPr="00683443">
        <w:rPr>
          <w:i/>
          <w:lang w:val="sr-Latn-RS"/>
        </w:rPr>
        <w:t>allback</w:t>
      </w:r>
      <w:r>
        <w:rPr>
          <w:lang w:val="sr-Latn-RS"/>
        </w:rPr>
        <w:t xml:space="preserve"> i kako se upotrebljava.</w:t>
      </w:r>
    </w:p>
    <w:p w14:paraId="47FB2038" w14:textId="723E9EDD" w:rsidR="005742BE" w:rsidRDefault="005742BE" w:rsidP="005742BE">
      <w:pPr>
        <w:rPr>
          <w:lang w:val="sr-Latn-RS"/>
        </w:rPr>
      </w:pPr>
      <w:r>
        <w:rPr>
          <w:lang w:val="sr-Latn-RS"/>
        </w:rPr>
        <w:t xml:space="preserve">WCF prilikom kreiranja </w:t>
      </w:r>
      <w:r w:rsidR="005606B5">
        <w:rPr>
          <w:lang w:val="sr-Latn-RS"/>
        </w:rPr>
        <w:t xml:space="preserve">dvostrukog </w:t>
      </w:r>
      <w:r>
        <w:rPr>
          <w:lang w:val="sr-Latn-RS"/>
        </w:rPr>
        <w:t xml:space="preserve">kanala ne omogućuje punu </w:t>
      </w:r>
      <w:r w:rsidR="005606B5" w:rsidRPr="005606B5">
        <w:rPr>
          <w:lang w:val="sr-Latn-RS"/>
        </w:rPr>
        <w:t>dvostruku</w:t>
      </w:r>
      <w:r w:rsidR="005606B5">
        <w:rPr>
          <w:lang w:val="sr-Latn-RS"/>
        </w:rPr>
        <w:t xml:space="preserve"> </w:t>
      </w:r>
      <w:r>
        <w:rPr>
          <w:lang w:val="sr-Latn-RS"/>
        </w:rPr>
        <w:t xml:space="preserve">komunikaciju. Kada se podaci šalju u jednom smeru nije moguće u istom trenutku slati podatke u suprotnom smeru. To je jedna od mana </w:t>
      </w:r>
      <w:r w:rsidR="00182598">
        <w:rPr>
          <w:lang w:val="sr-Latn-RS"/>
        </w:rPr>
        <w:t xml:space="preserve">dvostrukog </w:t>
      </w:r>
      <w:r>
        <w:rPr>
          <w:lang w:val="sr-Latn-RS"/>
        </w:rPr>
        <w:t xml:space="preserve">kanala kod WCF-a. </w:t>
      </w:r>
    </w:p>
    <w:p w14:paraId="080FD07A" w14:textId="1224019B" w:rsidR="005742BE" w:rsidRDefault="005530D1" w:rsidP="005742BE">
      <w:pPr>
        <w:rPr>
          <w:i/>
          <w:lang w:val="sr-Latn-RS"/>
        </w:rPr>
      </w:pPr>
      <w:r w:rsidRPr="00702E3A">
        <w:rPr>
          <w:i/>
          <w:lang w:val="sr-Latn-RS"/>
        </w:rPr>
        <w:t>Callback</w:t>
      </w:r>
      <w:r w:rsidRPr="00702E3A">
        <w:rPr>
          <w:lang w:val="sr-Latn-RS"/>
        </w:rPr>
        <w:t xml:space="preserve"> je interfejs definisan kao atribut drugog interfejsa koji izlaže servis. </w:t>
      </w:r>
      <w:r w:rsidRPr="00702E3A">
        <w:rPr>
          <w:i/>
          <w:lang w:val="sr-Latn-RS"/>
        </w:rPr>
        <w:t>Callback</w:t>
      </w:r>
      <w:r w:rsidRPr="00702E3A">
        <w:rPr>
          <w:lang w:val="sr-Latn-RS"/>
        </w:rPr>
        <w:t xml:space="preserve"> interfejs treba da implementira klijent koji ostvaruje vezu sa serverom. </w:t>
      </w:r>
      <w:r w:rsidRPr="00702E3A">
        <w:rPr>
          <w:i/>
          <w:lang w:val="sr-Latn-RS"/>
        </w:rPr>
        <w:t>Callback</w:t>
      </w:r>
      <w:r w:rsidRPr="00702E3A">
        <w:rPr>
          <w:lang w:val="sr-Latn-RS"/>
        </w:rPr>
        <w:t xml:space="preserve"> se koristi kada server treba da obavesti klijenta da se desio neki događaj ili da isporuči klijentu neke podatke bez potrebe da klijent kreira </w:t>
      </w:r>
      <w:r w:rsidRPr="00702E3A">
        <w:rPr>
          <w:i/>
          <w:lang w:val="sr-Latn-RS"/>
        </w:rPr>
        <w:t>Host</w:t>
      </w:r>
      <w:r w:rsidR="00D43D25">
        <w:rPr>
          <w:i/>
          <w:lang w:val="sr-Latn-RS"/>
        </w:rPr>
        <w:t>.</w:t>
      </w:r>
    </w:p>
    <w:p w14:paraId="61BD7A69" w14:textId="77777777" w:rsidR="005742BE" w:rsidRDefault="005742BE" w:rsidP="005742BE">
      <w:pPr>
        <w:keepNext/>
        <w:jc w:val="center"/>
      </w:pPr>
      <w:r w:rsidRPr="006F22FD">
        <w:rPr>
          <w:i/>
          <w:noProof/>
          <w:lang w:val="sr-Latn-RS" w:eastAsia="sr-Latn-RS"/>
        </w:rPr>
        <w:drawing>
          <wp:inline distT="0" distB="0" distL="0" distR="0" wp14:anchorId="5F194B55" wp14:editId="686BE2FA">
            <wp:extent cx="6285865" cy="1934845"/>
            <wp:effectExtent l="0" t="0" r="63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85865" cy="1934845"/>
                    </a:xfrm>
                    <a:prstGeom prst="rect">
                      <a:avLst/>
                    </a:prstGeom>
                  </pic:spPr>
                </pic:pic>
              </a:graphicData>
            </a:graphic>
          </wp:inline>
        </w:drawing>
      </w:r>
    </w:p>
    <w:p w14:paraId="3D0E00C9" w14:textId="77777777" w:rsidR="005742BE" w:rsidRDefault="005742BE" w:rsidP="005742BE">
      <w:pPr>
        <w:pStyle w:val="Caption"/>
        <w:jc w:val="center"/>
        <w:rPr>
          <w:i w:val="0"/>
          <w:lang w:val="sr-Latn-RS"/>
        </w:rPr>
      </w:pPr>
      <w:bookmarkStart w:id="81" w:name="_Ref19881918"/>
      <w:r>
        <w:t xml:space="preserve">Listing </w:t>
      </w:r>
      <w:r>
        <w:fldChar w:fldCharType="begin"/>
      </w:r>
      <w:r>
        <w:instrText xml:space="preserve"> STYLEREF 1 \s </w:instrText>
      </w:r>
      <w:r>
        <w:fldChar w:fldCharType="separate"/>
      </w:r>
      <w:r>
        <w:rPr>
          <w:noProof/>
        </w:rPr>
        <w:t>3</w:t>
      </w:r>
      <w:r>
        <w:fldChar w:fldCharType="end"/>
      </w:r>
      <w:r>
        <w:t>:</w:t>
      </w:r>
      <w:r>
        <w:fldChar w:fldCharType="begin"/>
      </w:r>
      <w:r>
        <w:instrText xml:space="preserve"> SEQ Listing \* ARABIC \s 1 </w:instrText>
      </w:r>
      <w:r>
        <w:fldChar w:fldCharType="separate"/>
      </w:r>
      <w:r>
        <w:rPr>
          <w:noProof/>
        </w:rPr>
        <w:t>1</w:t>
      </w:r>
      <w:r>
        <w:fldChar w:fldCharType="end"/>
      </w:r>
      <w:bookmarkEnd w:id="81"/>
      <w:r>
        <w:t xml:space="preserve"> - CallbackHandler klasa</w:t>
      </w:r>
    </w:p>
    <w:p w14:paraId="5D40F569" w14:textId="6B4EC002" w:rsidR="005742BE" w:rsidRPr="006F22FD" w:rsidRDefault="005742BE" w:rsidP="005742BE">
      <w:pPr>
        <w:rPr>
          <w:lang w:val="sr-Latn-RS"/>
        </w:rPr>
      </w:pPr>
      <w:r>
        <w:rPr>
          <w:lang w:val="sr-Latn-RS"/>
        </w:rPr>
        <w:t xml:space="preserve">Uz pomoć </w:t>
      </w:r>
      <w:r w:rsidR="007139DA">
        <w:rPr>
          <w:i/>
          <w:lang w:val="sr-Latn-RS"/>
        </w:rPr>
        <w:t>Callback H</w:t>
      </w:r>
      <w:r w:rsidRPr="006F22FD">
        <w:rPr>
          <w:i/>
          <w:lang w:val="sr-Latn-RS"/>
        </w:rPr>
        <w:t>andler-a</w:t>
      </w:r>
      <w:r>
        <w:rPr>
          <w:lang w:val="sr-Latn-RS"/>
        </w:rPr>
        <w:t xml:space="preserve"> (</w:t>
      </w:r>
      <w:r>
        <w:rPr>
          <w:lang w:val="sr-Latn-RS"/>
        </w:rPr>
        <w:fldChar w:fldCharType="begin"/>
      </w:r>
      <w:r>
        <w:rPr>
          <w:lang w:val="sr-Latn-RS"/>
        </w:rPr>
        <w:instrText xml:space="preserve"> REF _Ref19881918 \h </w:instrText>
      </w:r>
      <w:r>
        <w:rPr>
          <w:lang w:val="sr-Latn-RS"/>
        </w:rPr>
      </w:r>
      <w:r>
        <w:rPr>
          <w:lang w:val="sr-Latn-RS"/>
        </w:rPr>
        <w:fldChar w:fldCharType="separate"/>
      </w:r>
      <w:r>
        <w:t xml:space="preserve">Listing </w:t>
      </w:r>
      <w:r>
        <w:rPr>
          <w:noProof/>
        </w:rPr>
        <w:t>3</w:t>
      </w:r>
      <w:r>
        <w:t>:</w:t>
      </w:r>
      <w:r>
        <w:rPr>
          <w:noProof/>
        </w:rPr>
        <w:t>1</w:t>
      </w:r>
      <w:r>
        <w:rPr>
          <w:lang w:val="sr-Latn-RS"/>
        </w:rPr>
        <w:fldChar w:fldCharType="end"/>
      </w:r>
      <w:r>
        <w:rPr>
          <w:lang w:val="sr-Latn-RS"/>
        </w:rPr>
        <w:t xml:space="preserve">) izvlačimo klijenta koji je pozvao određenu metoda i na taj način možemo da ga obavestimo ili mu pošaljemo podatke. Konkretno, </w:t>
      </w:r>
      <w:r w:rsidR="00C34BAD">
        <w:rPr>
          <w:i/>
          <w:lang w:val="sr-Latn-RS"/>
        </w:rPr>
        <w:t>C</w:t>
      </w:r>
      <w:r w:rsidRPr="00552FD4">
        <w:rPr>
          <w:i/>
          <w:lang w:val="sr-Latn-RS"/>
        </w:rPr>
        <w:t>allback</w:t>
      </w:r>
      <w:r>
        <w:rPr>
          <w:lang w:val="sr-Latn-RS"/>
        </w:rPr>
        <w:t xml:space="preserve"> sistem omogućuje da server poziva udaljene funkcije na klijentu.</w:t>
      </w:r>
    </w:p>
    <w:p w14:paraId="2013A78C" w14:textId="742ECA73" w:rsidR="005742BE" w:rsidRDefault="005742BE" w:rsidP="005742BE">
      <w:pPr>
        <w:rPr>
          <w:lang w:val="sr-Latn-RS"/>
        </w:rPr>
      </w:pPr>
      <w:r>
        <w:rPr>
          <w:i/>
          <w:lang w:val="sr-Latn-RS"/>
        </w:rPr>
        <w:fldChar w:fldCharType="begin"/>
      </w:r>
      <w:r>
        <w:rPr>
          <w:lang w:val="sr-Latn-RS"/>
        </w:rPr>
        <w:instrText xml:space="preserve"> REF _Ref19881709 \h </w:instrText>
      </w:r>
      <w:r>
        <w:rPr>
          <w:i/>
          <w:lang w:val="sr-Latn-RS"/>
        </w:rPr>
        <w:instrText xml:space="preserve"> \* MERGEFORMAT </w:instrText>
      </w:r>
      <w:r>
        <w:rPr>
          <w:i/>
          <w:lang w:val="sr-Latn-RS"/>
        </w:rPr>
      </w:r>
      <w:r>
        <w:rPr>
          <w:i/>
          <w:lang w:val="sr-Latn-RS"/>
        </w:rPr>
        <w:fldChar w:fldCharType="separate"/>
      </w:r>
      <w:r>
        <w:t xml:space="preserve">Listing </w:t>
      </w:r>
      <w:r>
        <w:rPr>
          <w:noProof/>
        </w:rPr>
        <w:t>4</w:t>
      </w:r>
      <w:r>
        <w:t>:</w:t>
      </w:r>
      <w:r>
        <w:rPr>
          <w:noProof/>
        </w:rPr>
        <w:t>6</w:t>
      </w:r>
      <w:r>
        <w:t xml:space="preserve"> - Implementacija </w:t>
      </w:r>
      <w:r w:rsidRPr="006F22FD">
        <w:rPr>
          <w:i/>
        </w:rPr>
        <w:t>Pub</w:t>
      </w:r>
      <w:r>
        <w:rPr>
          <w:i/>
        </w:rPr>
        <w:t>lishS</w:t>
      </w:r>
      <w:r w:rsidRPr="006F22FD">
        <w:rPr>
          <w:i/>
        </w:rPr>
        <w:t>ync</w:t>
      </w:r>
      <w:r>
        <w:t xml:space="preserve"> metode</w:t>
      </w:r>
      <w:r>
        <w:rPr>
          <w:i/>
          <w:lang w:val="sr-Latn-RS"/>
        </w:rPr>
        <w:fldChar w:fldCharType="end"/>
      </w:r>
      <w:r>
        <w:rPr>
          <w:i/>
          <w:lang w:val="sr-Latn-RS"/>
        </w:rPr>
        <w:t xml:space="preserve"> </w:t>
      </w:r>
      <w:r>
        <w:rPr>
          <w:lang w:val="sr-Latn-RS"/>
        </w:rPr>
        <w:t xml:space="preserve">prikazuje upotrebu </w:t>
      </w:r>
      <w:r w:rsidR="00FF4813">
        <w:rPr>
          <w:i/>
          <w:lang w:val="sr-Latn-RS"/>
        </w:rPr>
        <w:t>Callback H</w:t>
      </w:r>
      <w:r w:rsidRPr="0003591D">
        <w:rPr>
          <w:i/>
          <w:lang w:val="sr-Latn-RS"/>
        </w:rPr>
        <w:t>andler</w:t>
      </w:r>
      <w:r>
        <w:rPr>
          <w:i/>
          <w:lang w:val="sr-Latn-RS"/>
        </w:rPr>
        <w:t>-</w:t>
      </w:r>
      <w:r w:rsidRPr="0003591D">
        <w:rPr>
          <w:i/>
          <w:lang w:val="sr-Latn-RS"/>
        </w:rPr>
        <w:t>a</w:t>
      </w:r>
      <w:r>
        <w:rPr>
          <w:lang w:val="sr-Latn-RS"/>
        </w:rPr>
        <w:t xml:space="preserve">. Izvlačimo </w:t>
      </w:r>
      <w:r w:rsidR="005625D6">
        <w:rPr>
          <w:i/>
          <w:lang w:val="sr-Latn-RS"/>
        </w:rPr>
        <w:t>C</w:t>
      </w:r>
      <w:r w:rsidRPr="0003591D">
        <w:rPr>
          <w:i/>
          <w:lang w:val="sr-Latn-RS"/>
        </w:rPr>
        <w:t>allback</w:t>
      </w:r>
      <w:r>
        <w:rPr>
          <w:lang w:val="sr-Latn-RS"/>
        </w:rPr>
        <w:t xml:space="preserve"> klijenta koji je pozvao </w:t>
      </w:r>
      <w:r w:rsidRPr="0003591D">
        <w:rPr>
          <w:i/>
          <w:lang w:val="sr-Latn-RS"/>
        </w:rPr>
        <w:t>PublishAsync</w:t>
      </w:r>
      <w:r>
        <w:rPr>
          <w:lang w:val="sr-Latn-RS"/>
        </w:rPr>
        <w:t xml:space="preserve"> metodu i obaveštavamo ga da li su podaci uspešno poslati.</w:t>
      </w:r>
    </w:p>
    <w:p w14:paraId="4DD50874" w14:textId="77777777" w:rsidR="00865150" w:rsidRDefault="00865150">
      <w:pPr>
        <w:spacing w:before="0" w:after="160" w:line="259" w:lineRule="auto"/>
        <w:jc w:val="left"/>
        <w:rPr>
          <w:lang w:val="sr-Latn-RS"/>
        </w:rPr>
      </w:pPr>
      <w:r>
        <w:rPr>
          <w:lang w:val="sr-Latn-RS"/>
        </w:rPr>
        <w:br w:type="page"/>
      </w:r>
    </w:p>
    <w:p w14:paraId="2B4D221E" w14:textId="1024CC1E" w:rsidR="00D11FE7" w:rsidRDefault="00D11FE7" w:rsidP="00D11FE7">
      <w:pPr>
        <w:pStyle w:val="Heading1"/>
        <w:rPr>
          <w:lang w:val="sr-Latn-RS"/>
        </w:rPr>
      </w:pPr>
      <w:bookmarkStart w:id="82" w:name="_Ref21605001"/>
      <w:bookmarkStart w:id="83" w:name="_Toc21605391"/>
      <w:r>
        <w:rPr>
          <w:lang w:val="sr-Latn-RS"/>
        </w:rPr>
        <w:lastRenderedPageBreak/>
        <w:t>Implementirano programsko rešenje</w:t>
      </w:r>
      <w:bookmarkEnd w:id="82"/>
      <w:bookmarkEnd w:id="83"/>
    </w:p>
    <w:p w14:paraId="5BC3D917" w14:textId="26F5A514" w:rsidR="00D11FE7" w:rsidRDefault="00D11FE7" w:rsidP="00D11FE7">
      <w:pPr>
        <w:rPr>
          <w:lang w:val="sr-Latn-RS"/>
        </w:rPr>
      </w:pPr>
      <w:r>
        <w:rPr>
          <w:lang w:val="sr-Latn-RS"/>
        </w:rPr>
        <w:t xml:space="preserve">U ovom poglavlju prikazano je rešenje za razmenu velike količine podataka u distribuiranim sistemima kao i detaljan osvrt na implementirane funkcionalnosti programskog rešenja. Postoji mogućnost sinhronog i asinhronog slanja podataka od strane komponenti koje generišu podatke koji se kasnije koriste u sistemu. Tako generisani podaci se šalju ka komponenti koja </w:t>
      </w:r>
      <w:r w:rsidR="00C9198F">
        <w:rPr>
          <w:lang w:val="sr-Latn-RS"/>
        </w:rPr>
        <w:t>ih</w:t>
      </w:r>
      <w:r>
        <w:rPr>
          <w:lang w:val="sr-Latn-RS"/>
        </w:rPr>
        <w:t xml:space="preserve"> skladišti u odgovarajućoj bazi podataka. Komponente kojima su ti podaci potrebni šalju zahteve za podacima komponentama koje su prethodno te podatke skladištile.</w:t>
      </w:r>
    </w:p>
    <w:p w14:paraId="036C29E4" w14:textId="77777777" w:rsidR="00D11FE7" w:rsidRDefault="00D11FE7" w:rsidP="00D11FE7">
      <w:pPr>
        <w:pStyle w:val="Heading2"/>
        <w:rPr>
          <w:lang w:val="sr-Latn-RS"/>
        </w:rPr>
      </w:pPr>
      <w:bookmarkStart w:id="84" w:name="_Toc19087864"/>
      <w:bookmarkStart w:id="85" w:name="_Ref19098003"/>
      <w:bookmarkStart w:id="86" w:name="_Toc21605392"/>
      <w:r>
        <w:rPr>
          <w:lang w:val="sr-Latn-RS"/>
        </w:rPr>
        <w:t>Arhitektura realizovanog rešenja</w:t>
      </w:r>
      <w:bookmarkEnd w:id="84"/>
      <w:bookmarkEnd w:id="85"/>
      <w:bookmarkEnd w:id="86"/>
    </w:p>
    <w:p w14:paraId="678FBDD5" w14:textId="77777777" w:rsidR="00D11FE7" w:rsidRDefault="00D11FE7" w:rsidP="00D11FE7">
      <w:pPr>
        <w:rPr>
          <w:lang w:val="sr-Latn-RS"/>
        </w:rPr>
      </w:pPr>
      <w:r>
        <w:rPr>
          <w:lang w:val="sr-Latn-RS"/>
        </w:rPr>
        <w:t>Komponente koje čine implementirano rešenje (</w:t>
      </w:r>
      <w:r>
        <w:rPr>
          <w:lang w:val="sr-Latn-RS"/>
        </w:rPr>
        <w:fldChar w:fldCharType="begin"/>
      </w:r>
      <w:r>
        <w:rPr>
          <w:lang w:val="sr-Latn-RS"/>
        </w:rPr>
        <w:instrText xml:space="preserve"> REF _Ref19085974 \h </w:instrText>
      </w:r>
      <w:r>
        <w:rPr>
          <w:lang w:val="sr-Latn-RS"/>
        </w:rPr>
      </w:r>
      <w:r>
        <w:rPr>
          <w:lang w:val="sr-Latn-RS"/>
        </w:rPr>
        <w:fldChar w:fldCharType="separate"/>
      </w:r>
      <w:r>
        <w:t xml:space="preserve">Slika </w:t>
      </w:r>
      <w:r>
        <w:rPr>
          <w:noProof/>
        </w:rPr>
        <w:t>4</w:t>
      </w:r>
      <w:r>
        <w:t>.</w:t>
      </w:r>
      <w:r>
        <w:rPr>
          <w:noProof/>
        </w:rPr>
        <w:t>1</w:t>
      </w:r>
      <w:r>
        <w:rPr>
          <w:lang w:val="sr-Latn-RS"/>
        </w:rPr>
        <w:fldChar w:fldCharType="end"/>
      </w:r>
      <w:r>
        <w:rPr>
          <w:lang w:val="sr-Latn-RS"/>
        </w:rPr>
        <w:t>):</w:t>
      </w:r>
    </w:p>
    <w:p w14:paraId="10728274" w14:textId="0B621A43" w:rsidR="00D11FE7" w:rsidRPr="00ED1EF7" w:rsidRDefault="00357DF9" w:rsidP="00D11FE7">
      <w:pPr>
        <w:pStyle w:val="ListParagraph"/>
        <w:numPr>
          <w:ilvl w:val="0"/>
          <w:numId w:val="9"/>
        </w:numPr>
        <w:rPr>
          <w:i/>
          <w:lang w:val="sr-Latn-RS"/>
        </w:rPr>
      </w:pPr>
      <w:r>
        <w:rPr>
          <w:lang w:val="sr-Latn-RS"/>
        </w:rPr>
        <w:t>Proizvođač (</w:t>
      </w:r>
      <w:r w:rsidRPr="00ED1EF7">
        <w:rPr>
          <w:i/>
          <w:lang w:val="sr-Latn-RS"/>
        </w:rPr>
        <w:t>Producer</w:t>
      </w:r>
      <w:r>
        <w:rPr>
          <w:lang w:val="sr-Latn-RS"/>
        </w:rPr>
        <w:t>)</w:t>
      </w:r>
      <w:r w:rsidR="003B6C9F">
        <w:rPr>
          <w:i/>
          <w:lang w:val="sr-Latn-RS"/>
        </w:rPr>
        <w:t xml:space="preserve"> </w:t>
      </w:r>
      <w:r w:rsidR="003B6C9F">
        <w:rPr>
          <w:lang w:val="sr-Latn-RS"/>
        </w:rPr>
        <w:t>(</w:t>
      </w:r>
      <w:r w:rsidR="003B6C9F">
        <w:rPr>
          <w:lang w:val="sr-Latn-RS"/>
        </w:rPr>
        <w:fldChar w:fldCharType="begin"/>
      </w:r>
      <w:r w:rsidR="003B6C9F">
        <w:rPr>
          <w:lang w:val="sr-Latn-RS"/>
        </w:rPr>
        <w:instrText xml:space="preserve"> REF _Ref19103417 \n \h </w:instrText>
      </w:r>
      <w:r w:rsidR="003B6C9F">
        <w:rPr>
          <w:lang w:val="sr-Latn-RS"/>
        </w:rPr>
      </w:r>
      <w:r w:rsidR="003B6C9F">
        <w:rPr>
          <w:lang w:val="sr-Latn-RS"/>
        </w:rPr>
        <w:fldChar w:fldCharType="separate"/>
      </w:r>
      <w:r w:rsidR="003B6C9F">
        <w:rPr>
          <w:lang w:val="sr-Latn-RS"/>
        </w:rPr>
        <w:t>4.2.1</w:t>
      </w:r>
      <w:r w:rsidR="003B6C9F">
        <w:rPr>
          <w:lang w:val="sr-Latn-RS"/>
        </w:rPr>
        <w:fldChar w:fldCharType="end"/>
      </w:r>
      <w:r w:rsidR="003B6C9F">
        <w:rPr>
          <w:lang w:val="sr-Latn-RS"/>
        </w:rPr>
        <w:t>)</w:t>
      </w:r>
    </w:p>
    <w:p w14:paraId="1403491A" w14:textId="22D866B9" w:rsidR="00D11FE7" w:rsidRPr="00ED1EF7" w:rsidRDefault="00F766AD" w:rsidP="00D11FE7">
      <w:pPr>
        <w:pStyle w:val="ListParagraph"/>
        <w:numPr>
          <w:ilvl w:val="0"/>
          <w:numId w:val="9"/>
        </w:numPr>
        <w:rPr>
          <w:i/>
          <w:lang w:val="sr-Latn-RS"/>
        </w:rPr>
      </w:pPr>
      <w:r>
        <w:rPr>
          <w:lang w:val="sr-Latn-RS"/>
        </w:rPr>
        <w:t>Menadžer (</w:t>
      </w:r>
      <w:r w:rsidRPr="00ED1EF7">
        <w:rPr>
          <w:i/>
          <w:lang w:val="sr-Latn-RS"/>
        </w:rPr>
        <w:t>Manager</w:t>
      </w:r>
      <w:r>
        <w:rPr>
          <w:lang w:val="sr-Latn-RS"/>
        </w:rPr>
        <w:t>)</w:t>
      </w:r>
      <w:r w:rsidR="004616E8">
        <w:rPr>
          <w:i/>
          <w:lang w:val="sr-Latn-RS"/>
        </w:rPr>
        <w:t xml:space="preserve"> </w:t>
      </w:r>
      <w:r w:rsidR="004616E8" w:rsidRPr="004616E8">
        <w:rPr>
          <w:lang w:val="sr-Latn-RS"/>
        </w:rPr>
        <w:t>(</w:t>
      </w:r>
      <w:r w:rsidR="004616E8" w:rsidRPr="004616E8">
        <w:rPr>
          <w:lang w:val="sr-Latn-RS"/>
        </w:rPr>
        <w:fldChar w:fldCharType="begin"/>
      </w:r>
      <w:r w:rsidR="004616E8" w:rsidRPr="004616E8">
        <w:rPr>
          <w:lang w:val="sr-Latn-RS"/>
        </w:rPr>
        <w:instrText xml:space="preserve"> REF _Ref19107861 \n \h  \* MERGEFORMAT </w:instrText>
      </w:r>
      <w:r w:rsidR="004616E8" w:rsidRPr="004616E8">
        <w:rPr>
          <w:lang w:val="sr-Latn-RS"/>
        </w:rPr>
      </w:r>
      <w:r w:rsidR="004616E8" w:rsidRPr="004616E8">
        <w:rPr>
          <w:lang w:val="sr-Latn-RS"/>
        </w:rPr>
        <w:fldChar w:fldCharType="separate"/>
      </w:r>
      <w:r w:rsidR="004616E8" w:rsidRPr="004616E8">
        <w:rPr>
          <w:lang w:val="sr-Latn-RS"/>
        </w:rPr>
        <w:t>4.2.3</w:t>
      </w:r>
      <w:r w:rsidR="004616E8" w:rsidRPr="004616E8">
        <w:rPr>
          <w:lang w:val="sr-Latn-RS"/>
        </w:rPr>
        <w:fldChar w:fldCharType="end"/>
      </w:r>
      <w:r w:rsidR="004616E8" w:rsidRPr="004616E8">
        <w:rPr>
          <w:lang w:val="sr-Latn-RS"/>
        </w:rPr>
        <w:t>)</w:t>
      </w:r>
    </w:p>
    <w:p w14:paraId="5D181D52" w14:textId="0E261667" w:rsidR="00D11FE7" w:rsidRPr="00ED1EF7" w:rsidRDefault="00F766AD" w:rsidP="00D11FE7">
      <w:pPr>
        <w:pStyle w:val="ListParagraph"/>
        <w:numPr>
          <w:ilvl w:val="0"/>
          <w:numId w:val="9"/>
        </w:numPr>
        <w:rPr>
          <w:i/>
          <w:lang w:val="sr-Latn-RS"/>
        </w:rPr>
      </w:pPr>
      <w:r>
        <w:rPr>
          <w:lang w:val="sr-Latn-RS"/>
        </w:rPr>
        <w:t>Posrednik (</w:t>
      </w:r>
      <w:r w:rsidRPr="00ED1EF7">
        <w:rPr>
          <w:i/>
          <w:lang w:val="sr-Latn-RS"/>
        </w:rPr>
        <w:t>Broker</w:t>
      </w:r>
      <w:r>
        <w:rPr>
          <w:lang w:val="sr-Latn-RS"/>
        </w:rPr>
        <w:t>)</w:t>
      </w:r>
      <w:r w:rsidR="00E03A98">
        <w:rPr>
          <w:i/>
          <w:lang w:val="sr-Latn-RS"/>
        </w:rPr>
        <w:t xml:space="preserve"> </w:t>
      </w:r>
      <w:r w:rsidR="00E03A98">
        <w:rPr>
          <w:lang w:val="sr-Latn-RS"/>
        </w:rPr>
        <w:t>(</w:t>
      </w:r>
      <w:r w:rsidR="00E03A98">
        <w:rPr>
          <w:lang w:val="sr-Latn-RS"/>
        </w:rPr>
        <w:fldChar w:fldCharType="begin"/>
      </w:r>
      <w:r w:rsidR="00E03A98">
        <w:rPr>
          <w:lang w:val="sr-Latn-RS"/>
        </w:rPr>
        <w:instrText xml:space="preserve"> REF _Ref19172114 \n \h </w:instrText>
      </w:r>
      <w:r w:rsidR="00E03A98">
        <w:rPr>
          <w:lang w:val="sr-Latn-RS"/>
        </w:rPr>
      </w:r>
      <w:r w:rsidR="00E03A98">
        <w:rPr>
          <w:lang w:val="sr-Latn-RS"/>
        </w:rPr>
        <w:fldChar w:fldCharType="separate"/>
      </w:r>
      <w:r w:rsidR="00E03A98">
        <w:rPr>
          <w:lang w:val="sr-Latn-RS"/>
        </w:rPr>
        <w:t>4.2.4</w:t>
      </w:r>
      <w:r w:rsidR="00E03A98">
        <w:rPr>
          <w:lang w:val="sr-Latn-RS"/>
        </w:rPr>
        <w:fldChar w:fldCharType="end"/>
      </w:r>
      <w:r w:rsidR="00E03A98">
        <w:rPr>
          <w:lang w:val="sr-Latn-RS"/>
        </w:rPr>
        <w:t>)</w:t>
      </w:r>
    </w:p>
    <w:p w14:paraId="0129B972" w14:textId="5A646A4E" w:rsidR="00D11FE7" w:rsidRPr="00ED1EF7" w:rsidRDefault="00F766AD" w:rsidP="00D11FE7">
      <w:pPr>
        <w:pStyle w:val="ListParagraph"/>
        <w:numPr>
          <w:ilvl w:val="0"/>
          <w:numId w:val="9"/>
        </w:numPr>
        <w:rPr>
          <w:i/>
          <w:lang w:val="sr-Latn-RS"/>
        </w:rPr>
      </w:pPr>
      <w:r>
        <w:rPr>
          <w:lang w:val="sr-Latn-RS"/>
        </w:rPr>
        <w:t>Potrošač (</w:t>
      </w:r>
      <w:r w:rsidRPr="00ED1EF7">
        <w:rPr>
          <w:i/>
          <w:lang w:val="sr-Latn-RS"/>
        </w:rPr>
        <w:t>Consumer</w:t>
      </w:r>
      <w:r>
        <w:rPr>
          <w:lang w:val="sr-Latn-RS"/>
        </w:rPr>
        <w:t>)</w:t>
      </w:r>
      <w:r w:rsidR="003B6C9F">
        <w:rPr>
          <w:i/>
          <w:lang w:val="sr-Latn-RS"/>
        </w:rPr>
        <w:t xml:space="preserve"> </w:t>
      </w:r>
      <w:r w:rsidR="003B6C9F">
        <w:rPr>
          <w:lang w:val="sr-Latn-RS"/>
        </w:rPr>
        <w:t>(</w:t>
      </w:r>
      <w:r w:rsidR="003B6C9F">
        <w:rPr>
          <w:lang w:val="sr-Latn-RS"/>
        </w:rPr>
        <w:fldChar w:fldCharType="begin"/>
      </w:r>
      <w:r w:rsidR="003B6C9F">
        <w:rPr>
          <w:lang w:val="sr-Latn-RS"/>
        </w:rPr>
        <w:instrText xml:space="preserve"> REF _Ref19103437 \n \h </w:instrText>
      </w:r>
      <w:r w:rsidR="003B6C9F">
        <w:rPr>
          <w:lang w:val="sr-Latn-RS"/>
        </w:rPr>
      </w:r>
      <w:r w:rsidR="003B6C9F">
        <w:rPr>
          <w:lang w:val="sr-Latn-RS"/>
        </w:rPr>
        <w:fldChar w:fldCharType="separate"/>
      </w:r>
      <w:r w:rsidR="003B6C9F">
        <w:rPr>
          <w:lang w:val="sr-Latn-RS"/>
        </w:rPr>
        <w:t>4.2.2</w:t>
      </w:r>
      <w:r w:rsidR="003B6C9F">
        <w:rPr>
          <w:lang w:val="sr-Latn-RS"/>
        </w:rPr>
        <w:fldChar w:fldCharType="end"/>
      </w:r>
      <w:r w:rsidR="003B6C9F">
        <w:rPr>
          <w:lang w:val="sr-Latn-RS"/>
        </w:rPr>
        <w:t>)</w:t>
      </w:r>
    </w:p>
    <w:p w14:paraId="38BBF80C" w14:textId="3A67CE4E" w:rsidR="00D11FE7" w:rsidRPr="00ED1EF7" w:rsidRDefault="002C60DC" w:rsidP="00D11FE7">
      <w:pPr>
        <w:pStyle w:val="ListParagraph"/>
        <w:numPr>
          <w:ilvl w:val="0"/>
          <w:numId w:val="9"/>
        </w:numPr>
        <w:rPr>
          <w:i/>
          <w:lang w:val="sr-Latn-RS"/>
        </w:rPr>
      </w:pPr>
      <w:r>
        <w:rPr>
          <w:lang w:val="sr-Latn-RS"/>
        </w:rPr>
        <w:t>Replikacioni servis (</w:t>
      </w:r>
      <w:r w:rsidRPr="00ED1EF7">
        <w:rPr>
          <w:i/>
          <w:lang w:val="sr-Latn-RS"/>
        </w:rPr>
        <w:t>Replication Service</w:t>
      </w:r>
      <w:r>
        <w:rPr>
          <w:lang w:val="sr-Latn-RS"/>
        </w:rPr>
        <w:t>)</w:t>
      </w:r>
      <w:r w:rsidR="007C363B">
        <w:rPr>
          <w:i/>
          <w:lang w:val="sr-Latn-RS"/>
        </w:rPr>
        <w:t xml:space="preserve"> </w:t>
      </w:r>
      <w:r w:rsidR="007C363B">
        <w:rPr>
          <w:lang w:val="sr-Latn-RS"/>
        </w:rPr>
        <w:t>(</w:t>
      </w:r>
      <w:r w:rsidR="007C363B">
        <w:rPr>
          <w:lang w:val="sr-Latn-RS"/>
        </w:rPr>
        <w:fldChar w:fldCharType="begin"/>
      </w:r>
      <w:r w:rsidR="007C363B">
        <w:rPr>
          <w:lang w:val="sr-Latn-RS"/>
        </w:rPr>
        <w:instrText xml:space="preserve"> REF _Ref19193333 \n \h </w:instrText>
      </w:r>
      <w:r w:rsidR="007C363B">
        <w:rPr>
          <w:lang w:val="sr-Latn-RS"/>
        </w:rPr>
      </w:r>
      <w:r w:rsidR="007C363B">
        <w:rPr>
          <w:lang w:val="sr-Latn-RS"/>
        </w:rPr>
        <w:fldChar w:fldCharType="separate"/>
      </w:r>
      <w:r w:rsidR="007C363B">
        <w:rPr>
          <w:lang w:val="sr-Latn-RS"/>
        </w:rPr>
        <w:t>4.2.5</w:t>
      </w:r>
      <w:r w:rsidR="007C363B">
        <w:rPr>
          <w:lang w:val="sr-Latn-RS"/>
        </w:rPr>
        <w:fldChar w:fldCharType="end"/>
      </w:r>
      <w:r w:rsidR="007C363B">
        <w:rPr>
          <w:lang w:val="sr-Latn-RS"/>
        </w:rPr>
        <w:t>)</w:t>
      </w:r>
    </w:p>
    <w:p w14:paraId="1E27AF97" w14:textId="77777777" w:rsidR="00D11FE7" w:rsidRDefault="00D11FE7" w:rsidP="00D11FE7">
      <w:pPr>
        <w:keepNext/>
        <w:jc w:val="center"/>
      </w:pPr>
      <w:r>
        <w:rPr>
          <w:noProof/>
          <w:lang w:val="sr-Latn-RS" w:eastAsia="sr-Latn-RS"/>
        </w:rPr>
        <w:drawing>
          <wp:inline distT="0" distB="0" distL="0" distR="0" wp14:anchorId="3512CC38" wp14:editId="73F6839C">
            <wp:extent cx="6285865" cy="3902453"/>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hitekturaSaRs.jpg"/>
                    <pic:cNvPicPr/>
                  </pic:nvPicPr>
                  <pic:blipFill>
                    <a:blip r:embed="rId21">
                      <a:extLst>
                        <a:ext uri="{28A0092B-C50C-407E-A947-70E740481C1C}">
                          <a14:useLocalDpi xmlns:a14="http://schemas.microsoft.com/office/drawing/2010/main" val="0"/>
                        </a:ext>
                      </a:extLst>
                    </a:blip>
                    <a:stretch>
                      <a:fillRect/>
                    </a:stretch>
                  </pic:blipFill>
                  <pic:spPr>
                    <a:xfrm>
                      <a:off x="0" y="0"/>
                      <a:ext cx="6285865" cy="3902453"/>
                    </a:xfrm>
                    <a:prstGeom prst="rect">
                      <a:avLst/>
                    </a:prstGeom>
                  </pic:spPr>
                </pic:pic>
              </a:graphicData>
            </a:graphic>
          </wp:inline>
        </w:drawing>
      </w:r>
    </w:p>
    <w:p w14:paraId="738800E1" w14:textId="50FA5B4F" w:rsidR="00D11FE7" w:rsidRDefault="00D11FE7" w:rsidP="00D11FE7">
      <w:pPr>
        <w:pStyle w:val="Caption"/>
        <w:jc w:val="center"/>
      </w:pPr>
      <w:bookmarkStart w:id="87" w:name="_Ref19085974"/>
      <w:r>
        <w:t xml:space="preserve">Slika </w:t>
      </w:r>
      <w:r w:rsidR="005F22FD">
        <w:fldChar w:fldCharType="begin"/>
      </w:r>
      <w:r w:rsidR="005F22FD">
        <w:instrText xml:space="preserve"> STYLEREF 1 \s </w:instrText>
      </w:r>
      <w:r w:rsidR="005F22FD">
        <w:fldChar w:fldCharType="separate"/>
      </w:r>
      <w:r w:rsidR="005F22FD">
        <w:rPr>
          <w:noProof/>
        </w:rPr>
        <w:t>4</w:t>
      </w:r>
      <w:r w:rsidR="005F22FD">
        <w:fldChar w:fldCharType="end"/>
      </w:r>
      <w:r w:rsidR="005F22FD">
        <w:t>.</w:t>
      </w:r>
      <w:r w:rsidR="005F22FD">
        <w:fldChar w:fldCharType="begin"/>
      </w:r>
      <w:r w:rsidR="005F22FD">
        <w:instrText xml:space="preserve"> SEQ Slika \* ARABIC \s 1 </w:instrText>
      </w:r>
      <w:r w:rsidR="005F22FD">
        <w:fldChar w:fldCharType="separate"/>
      </w:r>
      <w:r w:rsidR="005F22FD">
        <w:rPr>
          <w:noProof/>
        </w:rPr>
        <w:t>1</w:t>
      </w:r>
      <w:r w:rsidR="005F22FD">
        <w:fldChar w:fldCharType="end"/>
      </w:r>
      <w:bookmarkEnd w:id="87"/>
      <w:r>
        <w:t xml:space="preserve"> - Arhitektura implementiranog rešenja</w:t>
      </w:r>
    </w:p>
    <w:p w14:paraId="4396AD73" w14:textId="6C699EE4" w:rsidR="00D11FE7" w:rsidRDefault="00D11FE7" w:rsidP="00D11FE7">
      <w:pPr>
        <w:rPr>
          <w:lang w:val="sr-Latn-RS"/>
        </w:rPr>
      </w:pPr>
      <w:r>
        <w:rPr>
          <w:lang w:val="sr-Latn-RS"/>
        </w:rPr>
        <w:fldChar w:fldCharType="begin"/>
      </w:r>
      <w:r>
        <w:rPr>
          <w:lang w:val="sr-Latn-RS"/>
        </w:rPr>
        <w:instrText xml:space="preserve"> REF _Ref19085974 \h </w:instrText>
      </w:r>
      <w:r>
        <w:rPr>
          <w:lang w:val="sr-Latn-RS"/>
        </w:rPr>
      </w:r>
      <w:r>
        <w:rPr>
          <w:lang w:val="sr-Latn-RS"/>
        </w:rPr>
        <w:fldChar w:fldCharType="separate"/>
      </w:r>
      <w:r>
        <w:t xml:space="preserve">Slika </w:t>
      </w:r>
      <w:r>
        <w:rPr>
          <w:noProof/>
        </w:rPr>
        <w:t>4</w:t>
      </w:r>
      <w:r>
        <w:t>.</w:t>
      </w:r>
      <w:r>
        <w:rPr>
          <w:noProof/>
        </w:rPr>
        <w:t>1</w:t>
      </w:r>
      <w:r>
        <w:rPr>
          <w:lang w:val="sr-Latn-RS"/>
        </w:rPr>
        <w:fldChar w:fldCharType="end"/>
      </w:r>
      <w:r>
        <w:rPr>
          <w:lang w:val="sr-Latn-RS"/>
        </w:rPr>
        <w:t xml:space="preserve"> </w:t>
      </w:r>
      <w:r w:rsidR="00A371EC">
        <w:rPr>
          <w:lang w:val="sr-Latn-RS"/>
        </w:rPr>
        <w:t xml:space="preserve">prikazuje arhitekturu implementiranog rešenja. Prethodno navedene komponente čine mehanizam za razmenu podataka po ugledu na </w:t>
      </w:r>
      <w:r w:rsidR="00A371EC" w:rsidRPr="00AC0909">
        <w:rPr>
          <w:i/>
          <w:lang w:val="sr-Latn-RS"/>
        </w:rPr>
        <w:t>Kafka</w:t>
      </w:r>
      <w:r w:rsidR="00A371EC">
        <w:rPr>
          <w:lang w:val="sr-Latn-RS"/>
        </w:rPr>
        <w:t xml:space="preserve"> rešenje. Na slici je prikazana </w:t>
      </w:r>
      <w:r w:rsidR="00A371EC" w:rsidRPr="00AC0909">
        <w:rPr>
          <w:i/>
          <w:lang w:val="sr-Latn-RS"/>
        </w:rPr>
        <w:t>Hot</w:t>
      </w:r>
      <w:r w:rsidR="00A371EC">
        <w:rPr>
          <w:lang w:val="sr-Latn-RS"/>
        </w:rPr>
        <w:t xml:space="preserve"> i </w:t>
      </w:r>
      <w:r w:rsidR="00A371EC" w:rsidRPr="00AC0909">
        <w:rPr>
          <w:i/>
          <w:lang w:val="sr-Latn-RS"/>
        </w:rPr>
        <w:t>StandBy</w:t>
      </w:r>
      <w:r w:rsidR="00A371EC">
        <w:rPr>
          <w:lang w:val="sr-Latn-RS"/>
        </w:rPr>
        <w:t xml:space="preserve"> strana sistema. </w:t>
      </w:r>
      <w:r w:rsidR="00A371EC" w:rsidRPr="00AC0909">
        <w:rPr>
          <w:i/>
          <w:lang w:val="sr-Latn-RS"/>
        </w:rPr>
        <w:t>Hot</w:t>
      </w:r>
      <w:r w:rsidR="00A371EC">
        <w:rPr>
          <w:lang w:val="sr-Latn-RS"/>
        </w:rPr>
        <w:t xml:space="preserve"> strana je aktivna strana i komponente koja se tu nalaza aktivno učestvuju u razmeni podataka. </w:t>
      </w:r>
      <w:r w:rsidR="00A371EC" w:rsidRPr="00AC0909">
        <w:rPr>
          <w:i/>
          <w:lang w:val="sr-Latn-RS"/>
        </w:rPr>
        <w:t>StandBy</w:t>
      </w:r>
      <w:r w:rsidR="00A371EC">
        <w:rPr>
          <w:lang w:val="sr-Latn-RS"/>
        </w:rPr>
        <w:t xml:space="preserve"> strana je strana koja prima replikacione podatke i uvek je u stanju pripravnosti da nastavi sa radom ukoliko dođe do problema na </w:t>
      </w:r>
      <w:r w:rsidR="00A371EC" w:rsidRPr="00AC0909">
        <w:rPr>
          <w:i/>
          <w:lang w:val="sr-Latn-RS"/>
        </w:rPr>
        <w:t>Hot</w:t>
      </w:r>
      <w:r w:rsidR="00A371EC">
        <w:rPr>
          <w:lang w:val="sr-Latn-RS"/>
        </w:rPr>
        <w:t xml:space="preserve"> strani.</w:t>
      </w:r>
    </w:p>
    <w:p w14:paraId="50F55D49" w14:textId="507F5FF8" w:rsidR="00E13AEB" w:rsidRDefault="00E13AEB" w:rsidP="00E13AEB">
      <w:pPr>
        <w:pStyle w:val="Heading2"/>
        <w:rPr>
          <w:lang w:val="sr-Latn-RS"/>
        </w:rPr>
      </w:pPr>
      <w:bookmarkStart w:id="88" w:name="_Toc21605393"/>
      <w:r>
        <w:rPr>
          <w:lang w:val="sr-Latn-RS"/>
        </w:rPr>
        <w:lastRenderedPageBreak/>
        <w:t>Implementacija realizovanog rešenja</w:t>
      </w:r>
      <w:bookmarkEnd w:id="88"/>
    </w:p>
    <w:p w14:paraId="72BA144E" w14:textId="5143EDB4" w:rsidR="00597EC6" w:rsidRPr="00597EC6" w:rsidRDefault="00597EC6" w:rsidP="00597EC6">
      <w:pPr>
        <w:rPr>
          <w:lang w:val="sr-Latn-RS"/>
        </w:rPr>
      </w:pPr>
      <w:r>
        <w:rPr>
          <w:lang w:val="sr-Latn-RS"/>
        </w:rPr>
        <w:t>Detaljan opis implementacije rešenja biće predstavljen u ovom poglavlju. Svaka komponenta pomenuta u prethodnom poglavlju (</w:t>
      </w:r>
      <w:r>
        <w:rPr>
          <w:lang w:val="sr-Latn-RS"/>
        </w:rPr>
        <w:fldChar w:fldCharType="begin"/>
      </w:r>
      <w:r>
        <w:rPr>
          <w:lang w:val="sr-Latn-RS"/>
        </w:rPr>
        <w:instrText xml:space="preserve"> REF _Ref19098003 \n \h </w:instrText>
      </w:r>
      <w:r>
        <w:rPr>
          <w:lang w:val="sr-Latn-RS"/>
        </w:rPr>
      </w:r>
      <w:r>
        <w:rPr>
          <w:lang w:val="sr-Latn-RS"/>
        </w:rPr>
        <w:fldChar w:fldCharType="separate"/>
      </w:r>
      <w:r>
        <w:rPr>
          <w:lang w:val="sr-Latn-RS"/>
        </w:rPr>
        <w:t>4.1</w:t>
      </w:r>
      <w:r>
        <w:rPr>
          <w:lang w:val="sr-Latn-RS"/>
        </w:rPr>
        <w:fldChar w:fldCharType="end"/>
      </w:r>
      <w:r>
        <w:rPr>
          <w:lang w:val="sr-Latn-RS"/>
        </w:rPr>
        <w:t>) će biti pre</w:t>
      </w:r>
      <w:r w:rsidR="00E43A3C">
        <w:rPr>
          <w:lang w:val="sr-Latn-RS"/>
        </w:rPr>
        <w:t>d</w:t>
      </w:r>
      <w:r>
        <w:rPr>
          <w:lang w:val="sr-Latn-RS"/>
        </w:rPr>
        <w:t>stavljena pomoću iz</w:t>
      </w:r>
      <w:r w:rsidR="0072797F">
        <w:rPr>
          <w:lang w:val="sr-Latn-RS"/>
        </w:rPr>
        <w:t>a</w:t>
      </w:r>
      <w:r>
        <w:rPr>
          <w:lang w:val="sr-Latn-RS"/>
        </w:rPr>
        <w:t>branih de</w:t>
      </w:r>
      <w:r w:rsidR="0072797F">
        <w:rPr>
          <w:lang w:val="sr-Latn-RS"/>
        </w:rPr>
        <w:t>lova implementacione logik</w:t>
      </w:r>
      <w:r w:rsidR="00BE1D52">
        <w:rPr>
          <w:lang w:val="sr-Latn-RS"/>
        </w:rPr>
        <w:t>e.</w:t>
      </w:r>
    </w:p>
    <w:p w14:paraId="0688FC68" w14:textId="41C419BA" w:rsidR="00D11FE7" w:rsidRDefault="008960D2" w:rsidP="00D11FE7">
      <w:pPr>
        <w:pStyle w:val="Heading3"/>
        <w:rPr>
          <w:i/>
          <w:lang w:val="sr-Latn-RS"/>
        </w:rPr>
      </w:pPr>
      <w:bookmarkStart w:id="89" w:name="_Toc19087865"/>
      <w:bookmarkStart w:id="90" w:name="_Ref19103417"/>
      <w:bookmarkStart w:id="91" w:name="_Toc21605394"/>
      <w:r>
        <w:rPr>
          <w:lang w:val="sr-Latn-RS"/>
        </w:rPr>
        <w:t>Proizvođač (</w:t>
      </w:r>
      <w:r w:rsidR="00D11FE7" w:rsidRPr="00FD1F63">
        <w:rPr>
          <w:i/>
          <w:lang w:val="sr-Latn-RS"/>
        </w:rPr>
        <w:t>Producer</w:t>
      </w:r>
      <w:bookmarkEnd w:id="89"/>
      <w:bookmarkEnd w:id="90"/>
      <w:r>
        <w:rPr>
          <w:lang w:val="sr-Latn-RS"/>
        </w:rPr>
        <w:t>)</w:t>
      </w:r>
      <w:bookmarkEnd w:id="91"/>
    </w:p>
    <w:p w14:paraId="20DEA2D7" w14:textId="3CF490E6" w:rsidR="00A07433" w:rsidRDefault="00A07433" w:rsidP="00D11FE7">
      <w:pPr>
        <w:rPr>
          <w:lang w:val="sr-Latn-RS"/>
        </w:rPr>
      </w:pPr>
      <w:r>
        <w:rPr>
          <w:lang w:val="sr-Latn-RS"/>
        </w:rPr>
        <w:t xml:space="preserve">U okviru rešenja predstavljenog u ovom poglavlju proizvođač predstavlja glavni izvor podataka. Sama komponenta implementira interfejs </w:t>
      </w:r>
      <w:r w:rsidRPr="0072797F">
        <w:rPr>
          <w:i/>
          <w:lang w:val="sr-Latn-RS"/>
        </w:rPr>
        <w:t>IProducer</w:t>
      </w:r>
      <w:r>
        <w:rPr>
          <w:lang w:val="sr-Latn-RS"/>
        </w:rPr>
        <w:t xml:space="preserve"> (</w:t>
      </w:r>
      <w:r>
        <w:rPr>
          <w:lang w:val="sr-Latn-RS"/>
        </w:rPr>
        <w:fldChar w:fldCharType="begin"/>
      </w:r>
      <w:r>
        <w:rPr>
          <w:lang w:val="sr-Latn-RS"/>
        </w:rPr>
        <w:instrText xml:space="preserve"> REF _Ref19091217 \h </w:instrText>
      </w:r>
      <w:r>
        <w:rPr>
          <w:lang w:val="sr-Latn-RS"/>
        </w:rPr>
      </w:r>
      <w:r>
        <w:rPr>
          <w:lang w:val="sr-Latn-RS"/>
        </w:rPr>
        <w:fldChar w:fldCharType="separate"/>
      </w:r>
      <w:r>
        <w:t xml:space="preserve">Listing </w:t>
      </w:r>
      <w:r>
        <w:rPr>
          <w:noProof/>
        </w:rPr>
        <w:t>4</w:t>
      </w:r>
      <w:r>
        <w:t>.</w:t>
      </w:r>
      <w:r>
        <w:rPr>
          <w:noProof/>
        </w:rPr>
        <w:t>1</w:t>
      </w:r>
      <w:r>
        <w:rPr>
          <w:lang w:val="sr-Latn-RS"/>
        </w:rPr>
        <w:fldChar w:fldCharType="end"/>
      </w:r>
      <w:r>
        <w:rPr>
          <w:lang w:val="sr-Latn-RS"/>
        </w:rPr>
        <w:t>). Pomenuti interfejs sadrži dve metode</w:t>
      </w:r>
    </w:p>
    <w:p w14:paraId="74D8E187" w14:textId="77777777" w:rsidR="00A07433" w:rsidRPr="00B75E4C" w:rsidRDefault="00A07433" w:rsidP="00B75E4C">
      <w:pPr>
        <w:pStyle w:val="ListParagraph"/>
        <w:numPr>
          <w:ilvl w:val="0"/>
          <w:numId w:val="33"/>
        </w:numPr>
        <w:rPr>
          <w:lang w:val="sr-Latn-RS"/>
        </w:rPr>
      </w:pPr>
      <w:r w:rsidRPr="00B75E4C">
        <w:rPr>
          <w:i/>
          <w:lang w:val="sr-Latn-RS"/>
        </w:rPr>
        <w:t>PublishSync</w:t>
      </w:r>
      <w:r w:rsidRPr="00B75E4C">
        <w:rPr>
          <w:lang w:val="sr-Latn-RS"/>
        </w:rPr>
        <w:t xml:space="preserve"> – Pomoću ove metode se vrši sinhrona objava podataka i dobija se odgovor u obliku </w:t>
      </w:r>
      <w:r w:rsidRPr="00B75E4C">
        <w:rPr>
          <w:i/>
          <w:lang w:val="sr-Latn-RS"/>
        </w:rPr>
        <w:t>NotifyStatus-a</w:t>
      </w:r>
      <w:r w:rsidRPr="00B75E4C">
        <w:rPr>
          <w:lang w:val="sr-Latn-RS"/>
        </w:rPr>
        <w:t xml:space="preserve"> koji nam govori da li su podaci uspešno isporučeni ili ne.</w:t>
      </w:r>
    </w:p>
    <w:p w14:paraId="6458F9FE" w14:textId="3F50E5BD" w:rsidR="00D11FE7" w:rsidRPr="00B75E4C" w:rsidRDefault="00A07433" w:rsidP="00B75E4C">
      <w:pPr>
        <w:pStyle w:val="ListParagraph"/>
        <w:numPr>
          <w:ilvl w:val="0"/>
          <w:numId w:val="33"/>
        </w:numPr>
        <w:rPr>
          <w:lang w:val="sr-Latn-RS"/>
        </w:rPr>
      </w:pPr>
      <w:r w:rsidRPr="00B75E4C">
        <w:rPr>
          <w:i/>
          <w:lang w:val="sr-Latn-RS"/>
        </w:rPr>
        <w:t>PublishAsync</w:t>
      </w:r>
      <w:r w:rsidRPr="00B75E4C">
        <w:rPr>
          <w:lang w:val="sr-Latn-RS"/>
        </w:rPr>
        <w:t xml:space="preserve"> – Asinhrona objava podataka. Ne čeka se odgovor i nakon poziva metode se nastavlja sa obavljanjem narednih funkcionalnosti</w:t>
      </w:r>
    </w:p>
    <w:p w14:paraId="447B7B96" w14:textId="77777777" w:rsidR="00D11FE7" w:rsidRDefault="00D11FE7" w:rsidP="00D11FE7">
      <w:pPr>
        <w:keepNext/>
        <w:jc w:val="center"/>
      </w:pPr>
      <w:r w:rsidRPr="008B11C6">
        <w:rPr>
          <w:noProof/>
          <w:lang w:val="sr-Latn-RS" w:eastAsia="sr-Latn-RS"/>
        </w:rPr>
        <w:drawing>
          <wp:inline distT="0" distB="0" distL="0" distR="0" wp14:anchorId="57ED9F4C" wp14:editId="52051CC5">
            <wp:extent cx="6285865" cy="16567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85865" cy="1656715"/>
                    </a:xfrm>
                    <a:prstGeom prst="rect">
                      <a:avLst/>
                    </a:prstGeom>
                  </pic:spPr>
                </pic:pic>
              </a:graphicData>
            </a:graphic>
          </wp:inline>
        </w:drawing>
      </w:r>
    </w:p>
    <w:p w14:paraId="5040FC10" w14:textId="19960B17" w:rsidR="00D11FE7" w:rsidRDefault="00D11FE7" w:rsidP="00D11FE7">
      <w:pPr>
        <w:pStyle w:val="Caption"/>
        <w:jc w:val="center"/>
      </w:pPr>
      <w:bookmarkStart w:id="92" w:name="_Ref19091217"/>
      <w:r>
        <w:t xml:space="preserve">Listing </w:t>
      </w:r>
      <w:r w:rsidR="00A341C1">
        <w:fldChar w:fldCharType="begin"/>
      </w:r>
      <w:r w:rsidR="00A341C1">
        <w:instrText xml:space="preserve"> STYLEREF 1 \s </w:instrText>
      </w:r>
      <w:r w:rsidR="00A341C1">
        <w:fldChar w:fldCharType="separate"/>
      </w:r>
      <w:r w:rsidR="00A341C1">
        <w:rPr>
          <w:noProof/>
        </w:rPr>
        <w:t>4</w:t>
      </w:r>
      <w:r w:rsidR="00A341C1">
        <w:fldChar w:fldCharType="end"/>
      </w:r>
      <w:r w:rsidR="00A341C1">
        <w:t>.</w:t>
      </w:r>
      <w:r w:rsidR="00A341C1">
        <w:fldChar w:fldCharType="begin"/>
      </w:r>
      <w:r w:rsidR="00A341C1">
        <w:instrText xml:space="preserve"> SEQ Listing \* ARABIC \s 1 </w:instrText>
      </w:r>
      <w:r w:rsidR="00A341C1">
        <w:fldChar w:fldCharType="separate"/>
      </w:r>
      <w:r w:rsidR="00A341C1">
        <w:rPr>
          <w:noProof/>
        </w:rPr>
        <w:t>1</w:t>
      </w:r>
      <w:r w:rsidR="00A341C1">
        <w:fldChar w:fldCharType="end"/>
      </w:r>
      <w:bookmarkEnd w:id="92"/>
      <w:r>
        <w:t xml:space="preserve"> - IProducer interfejs </w:t>
      </w:r>
    </w:p>
    <w:p w14:paraId="11CAA81B" w14:textId="6E3625B6" w:rsidR="00E21174" w:rsidRDefault="00B868A5" w:rsidP="00D11FE7">
      <w:pPr>
        <w:rPr>
          <w:lang w:val="sr-Latn-RS"/>
        </w:rPr>
      </w:pPr>
      <w:r>
        <w:rPr>
          <w:lang w:val="sr-Latn-RS"/>
        </w:rPr>
        <w:t>Proizvođač</w:t>
      </w:r>
      <w:r w:rsidR="00E21174">
        <w:rPr>
          <w:lang w:val="sr-Latn-RS"/>
        </w:rPr>
        <w:t xml:space="preserve"> komponenta komunicira samo sa </w:t>
      </w:r>
      <w:r>
        <w:rPr>
          <w:lang w:val="sr-Latn-RS"/>
        </w:rPr>
        <w:t xml:space="preserve">menadžer </w:t>
      </w:r>
      <w:r w:rsidR="00E21174">
        <w:rPr>
          <w:lang w:val="sr-Latn-RS"/>
        </w:rPr>
        <w:t>komponentom (</w:t>
      </w:r>
      <w:r w:rsidR="0072797F">
        <w:rPr>
          <w:lang w:val="sr-Latn-RS"/>
        </w:rPr>
        <w:fldChar w:fldCharType="begin"/>
      </w:r>
      <w:r w:rsidR="0072797F">
        <w:rPr>
          <w:lang w:val="sr-Latn-RS"/>
        </w:rPr>
        <w:instrText xml:space="preserve"> REF _Ref19107861 \n \h </w:instrText>
      </w:r>
      <w:r w:rsidR="0072797F">
        <w:rPr>
          <w:lang w:val="sr-Latn-RS"/>
        </w:rPr>
      </w:r>
      <w:r w:rsidR="0072797F">
        <w:rPr>
          <w:lang w:val="sr-Latn-RS"/>
        </w:rPr>
        <w:fldChar w:fldCharType="separate"/>
      </w:r>
      <w:r w:rsidR="0072797F">
        <w:rPr>
          <w:lang w:val="sr-Latn-RS"/>
        </w:rPr>
        <w:t>4.2.3</w:t>
      </w:r>
      <w:r w:rsidR="0072797F">
        <w:rPr>
          <w:lang w:val="sr-Latn-RS"/>
        </w:rPr>
        <w:fldChar w:fldCharType="end"/>
      </w:r>
      <w:r w:rsidR="00E21174">
        <w:rPr>
          <w:lang w:val="sr-Latn-RS"/>
        </w:rPr>
        <w:t>). U pozadini se otvara WCF (</w:t>
      </w:r>
      <w:r w:rsidR="00E21174" w:rsidRPr="00E21174">
        <w:rPr>
          <w:i/>
          <w:lang w:val="sr-Latn-RS"/>
        </w:rPr>
        <w:t>Windows Communication Foundation</w:t>
      </w:r>
      <w:r w:rsidR="00E21174">
        <w:rPr>
          <w:lang w:val="sr-Latn-RS"/>
        </w:rPr>
        <w:t xml:space="preserve">) kanal ka </w:t>
      </w:r>
      <w:r>
        <w:rPr>
          <w:lang w:val="sr-Latn-RS"/>
        </w:rPr>
        <w:t>menadžer</w:t>
      </w:r>
      <w:r w:rsidR="00E21174">
        <w:rPr>
          <w:lang w:val="sr-Latn-RS"/>
        </w:rPr>
        <w:t xml:space="preserve"> komponenti. Prilikom slanja podataka sinhronim putem (pozivom </w:t>
      </w:r>
      <w:r w:rsidR="00E21174" w:rsidRPr="0072797F">
        <w:rPr>
          <w:i/>
          <w:lang w:val="sr-Latn-RS"/>
        </w:rPr>
        <w:t>PublishSync</w:t>
      </w:r>
      <w:r w:rsidR="00E21174">
        <w:rPr>
          <w:lang w:val="sr-Latn-RS"/>
        </w:rPr>
        <w:t xml:space="preserve"> metode) (</w:t>
      </w:r>
      <w:r w:rsidR="008E5207">
        <w:rPr>
          <w:lang w:val="sr-Latn-RS"/>
        </w:rPr>
        <w:fldChar w:fldCharType="begin"/>
      </w:r>
      <w:r w:rsidR="008E5207">
        <w:rPr>
          <w:lang w:val="sr-Latn-RS"/>
        </w:rPr>
        <w:instrText xml:space="preserve"> REF _Ref19100488 \h </w:instrText>
      </w:r>
      <w:r w:rsidR="008E5207">
        <w:rPr>
          <w:lang w:val="sr-Latn-RS"/>
        </w:rPr>
      </w:r>
      <w:r w:rsidR="008E5207">
        <w:rPr>
          <w:lang w:val="sr-Latn-RS"/>
        </w:rPr>
        <w:fldChar w:fldCharType="separate"/>
      </w:r>
      <w:r w:rsidR="008E5207">
        <w:t xml:space="preserve">Listing </w:t>
      </w:r>
      <w:r w:rsidR="008E5207">
        <w:rPr>
          <w:noProof/>
        </w:rPr>
        <w:t>4</w:t>
      </w:r>
      <w:r w:rsidR="008E5207">
        <w:t>.</w:t>
      </w:r>
      <w:r w:rsidR="008E5207">
        <w:rPr>
          <w:noProof/>
        </w:rPr>
        <w:t>2</w:t>
      </w:r>
      <w:r w:rsidR="008E5207">
        <w:rPr>
          <w:lang w:val="sr-Latn-RS"/>
        </w:rPr>
        <w:fldChar w:fldCharType="end"/>
      </w:r>
      <w:r w:rsidR="00E21174">
        <w:rPr>
          <w:lang w:val="sr-Latn-RS"/>
        </w:rPr>
        <w:t xml:space="preserve">) </w:t>
      </w:r>
      <w:r w:rsidR="001D7EE8">
        <w:rPr>
          <w:lang w:val="sr-Latn-RS"/>
        </w:rPr>
        <w:t xml:space="preserve">pomoću </w:t>
      </w:r>
      <w:r w:rsidR="00E21174">
        <w:rPr>
          <w:lang w:val="sr-Latn-RS"/>
        </w:rPr>
        <w:t xml:space="preserve">prethodni kreiranog kanal se takođe poziva metoda </w:t>
      </w:r>
      <w:r w:rsidR="00E21174" w:rsidRPr="0072797F">
        <w:rPr>
          <w:i/>
          <w:lang w:val="sr-Latn-RS"/>
        </w:rPr>
        <w:t>PublishSync</w:t>
      </w:r>
      <w:r w:rsidR="00E21174">
        <w:rPr>
          <w:lang w:val="sr-Latn-RS"/>
        </w:rPr>
        <w:t xml:space="preserve"> čija se im</w:t>
      </w:r>
      <w:r>
        <w:rPr>
          <w:lang w:val="sr-Latn-RS"/>
        </w:rPr>
        <w:t>p</w:t>
      </w:r>
      <w:r w:rsidR="00E21174">
        <w:rPr>
          <w:lang w:val="sr-Latn-RS"/>
        </w:rPr>
        <w:t xml:space="preserve">lementacija nalazi na </w:t>
      </w:r>
      <w:r w:rsidR="001D7EE8">
        <w:rPr>
          <w:lang w:val="sr-Latn-RS"/>
        </w:rPr>
        <w:t>menadžer</w:t>
      </w:r>
      <w:r w:rsidR="00E21174">
        <w:rPr>
          <w:lang w:val="sr-Latn-RS"/>
        </w:rPr>
        <w:t xml:space="preserve"> komponenti.</w:t>
      </w:r>
    </w:p>
    <w:p w14:paraId="435E2D33" w14:textId="77777777" w:rsidR="00E21174" w:rsidRDefault="00E21174" w:rsidP="00E21174">
      <w:pPr>
        <w:keepNext/>
        <w:jc w:val="center"/>
      </w:pPr>
      <w:r w:rsidRPr="00E21174">
        <w:rPr>
          <w:noProof/>
          <w:lang w:val="sr-Latn-RS" w:eastAsia="sr-Latn-RS"/>
        </w:rPr>
        <w:drawing>
          <wp:inline distT="0" distB="0" distL="0" distR="0" wp14:anchorId="44E0E3B9" wp14:editId="088C4009">
            <wp:extent cx="6285865" cy="18313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33668" cy="1845267"/>
                    </a:xfrm>
                    <a:prstGeom prst="rect">
                      <a:avLst/>
                    </a:prstGeom>
                  </pic:spPr>
                </pic:pic>
              </a:graphicData>
            </a:graphic>
          </wp:inline>
        </w:drawing>
      </w:r>
    </w:p>
    <w:p w14:paraId="1BDDBA68" w14:textId="781538F1" w:rsidR="00D11FE7" w:rsidRDefault="00E21174" w:rsidP="00E21174">
      <w:pPr>
        <w:pStyle w:val="Caption"/>
        <w:jc w:val="center"/>
      </w:pPr>
      <w:bookmarkStart w:id="93" w:name="_Ref19100488"/>
      <w:r>
        <w:t xml:space="preserve">Listing </w:t>
      </w:r>
      <w:r w:rsidR="00A341C1">
        <w:fldChar w:fldCharType="begin"/>
      </w:r>
      <w:r w:rsidR="00A341C1">
        <w:instrText xml:space="preserve"> STYLEREF 1 \s </w:instrText>
      </w:r>
      <w:r w:rsidR="00A341C1">
        <w:fldChar w:fldCharType="separate"/>
      </w:r>
      <w:r w:rsidR="00A341C1">
        <w:rPr>
          <w:noProof/>
        </w:rPr>
        <w:t>4</w:t>
      </w:r>
      <w:r w:rsidR="00A341C1">
        <w:fldChar w:fldCharType="end"/>
      </w:r>
      <w:r w:rsidR="00A341C1">
        <w:t>.</w:t>
      </w:r>
      <w:r w:rsidR="00A341C1">
        <w:fldChar w:fldCharType="begin"/>
      </w:r>
      <w:r w:rsidR="00A341C1">
        <w:instrText xml:space="preserve"> SEQ Listing \* ARABIC \s 1 </w:instrText>
      </w:r>
      <w:r w:rsidR="00A341C1">
        <w:fldChar w:fldCharType="separate"/>
      </w:r>
      <w:r w:rsidR="00A341C1">
        <w:rPr>
          <w:noProof/>
        </w:rPr>
        <w:t>2</w:t>
      </w:r>
      <w:r w:rsidR="00A341C1">
        <w:fldChar w:fldCharType="end"/>
      </w:r>
      <w:bookmarkEnd w:id="93"/>
      <w:r>
        <w:t xml:space="preserve"> - PublishSync metoda</w:t>
      </w:r>
    </w:p>
    <w:p w14:paraId="6AB496CF" w14:textId="582778BA" w:rsidR="00E21174" w:rsidRPr="00552FD4" w:rsidRDefault="00215979" w:rsidP="00E21174">
      <w:pPr>
        <w:rPr>
          <w:lang w:val="sr-Latn-RS"/>
        </w:rPr>
      </w:pPr>
      <w:r w:rsidRPr="00552FD4">
        <w:rPr>
          <w:lang w:val="sr-Latn-RS"/>
        </w:rPr>
        <w:t xml:space="preserve">Nakon poziva metode </w:t>
      </w:r>
      <w:r w:rsidRPr="00552FD4">
        <w:rPr>
          <w:i/>
          <w:lang w:val="sr-Latn-RS"/>
        </w:rPr>
        <w:t>PublishSync</w:t>
      </w:r>
      <w:r w:rsidRPr="00552FD4">
        <w:rPr>
          <w:lang w:val="sr-Latn-RS"/>
        </w:rPr>
        <w:t xml:space="preserve"> čeka se povratna informacija koja se dobija od </w:t>
      </w:r>
      <w:r w:rsidR="007F29C5">
        <w:rPr>
          <w:lang w:val="sr-Latn-RS"/>
        </w:rPr>
        <w:t>menadžera</w:t>
      </w:r>
      <w:r w:rsidRPr="00552FD4">
        <w:rPr>
          <w:lang w:val="sr-Latn-RS"/>
        </w:rPr>
        <w:t xml:space="preserve"> koja nam govori da li je poruka uspešno poslata. </w:t>
      </w:r>
      <w:r w:rsidR="007F29C5">
        <w:rPr>
          <w:lang w:val="sr-Latn-RS"/>
        </w:rPr>
        <w:t>Menadžer</w:t>
      </w:r>
      <w:r w:rsidR="00AE1B50" w:rsidRPr="00552FD4">
        <w:rPr>
          <w:lang w:val="sr-Latn-RS"/>
        </w:rPr>
        <w:t xml:space="preserve"> obaveštava </w:t>
      </w:r>
      <w:r w:rsidR="007F29C5">
        <w:rPr>
          <w:lang w:val="sr-Latn-RS"/>
        </w:rPr>
        <w:t>proizvođača</w:t>
      </w:r>
      <w:r w:rsidR="00AE1B50" w:rsidRPr="00552FD4">
        <w:rPr>
          <w:lang w:val="sr-Latn-RS"/>
        </w:rPr>
        <w:t xml:space="preserve"> o statusu poruke pomoću </w:t>
      </w:r>
      <w:r w:rsidR="0041239C">
        <w:rPr>
          <w:i/>
          <w:lang w:val="sr-Latn-RS"/>
        </w:rPr>
        <w:t>C</w:t>
      </w:r>
      <w:r w:rsidR="00AE1B50" w:rsidRPr="00552FD4">
        <w:rPr>
          <w:i/>
          <w:lang w:val="sr-Latn-RS"/>
        </w:rPr>
        <w:t>allback</w:t>
      </w:r>
      <w:r w:rsidR="00AE1B50" w:rsidRPr="00552FD4">
        <w:rPr>
          <w:lang w:val="sr-Latn-RS"/>
        </w:rPr>
        <w:t xml:space="preserve"> metode </w:t>
      </w:r>
      <w:r w:rsidR="00AE1B50" w:rsidRPr="00552FD4">
        <w:rPr>
          <w:i/>
          <w:lang w:val="sr-Latn-RS"/>
        </w:rPr>
        <w:t>Notify</w:t>
      </w:r>
      <w:r w:rsidR="00AE1B50" w:rsidRPr="00552FD4">
        <w:rPr>
          <w:lang w:val="sr-Latn-RS"/>
        </w:rPr>
        <w:t xml:space="preserve"> koja otpušta semafor. </w:t>
      </w:r>
      <w:r w:rsidRPr="00552FD4">
        <w:rPr>
          <w:lang w:val="sr-Latn-RS"/>
        </w:rPr>
        <w:t xml:space="preserve">Ta informacija se vraća kao povratna vrednost pozvane metode u vidu </w:t>
      </w:r>
      <w:r w:rsidRPr="00552FD4">
        <w:rPr>
          <w:i/>
          <w:lang w:val="sr-Latn-RS"/>
        </w:rPr>
        <w:t>NotifyStatus-a</w:t>
      </w:r>
      <w:r w:rsidR="00AE1B50" w:rsidRPr="00552FD4">
        <w:rPr>
          <w:lang w:val="sr-Latn-RS"/>
        </w:rPr>
        <w:t>.</w:t>
      </w:r>
      <w:r w:rsidR="00D70005" w:rsidRPr="00552FD4">
        <w:rPr>
          <w:lang w:val="sr-Latn-RS"/>
        </w:rPr>
        <w:t xml:space="preserve"> Na osnovu povratne vrednosti </w:t>
      </w:r>
      <w:r w:rsidR="0041239C">
        <w:rPr>
          <w:lang w:val="sr-Latn-RS"/>
        </w:rPr>
        <w:t>proizvođač</w:t>
      </w:r>
      <w:r w:rsidR="00D70005" w:rsidRPr="00552FD4">
        <w:rPr>
          <w:lang w:val="sr-Latn-RS"/>
        </w:rPr>
        <w:t xml:space="preserve"> odlučuje o daljim koracima izvr</w:t>
      </w:r>
      <w:r w:rsidR="00D731C7" w:rsidRPr="00552FD4">
        <w:rPr>
          <w:lang w:val="sr-Latn-RS"/>
        </w:rPr>
        <w:t xml:space="preserve">šavanja u zavisnosti od njegove </w:t>
      </w:r>
      <w:r w:rsidR="00D70005" w:rsidRPr="00552FD4">
        <w:rPr>
          <w:lang w:val="sr-Latn-RS"/>
        </w:rPr>
        <w:t>implementacije.</w:t>
      </w:r>
    </w:p>
    <w:p w14:paraId="39D011CC" w14:textId="77777777" w:rsidR="00D70005" w:rsidRPr="00552FD4" w:rsidRDefault="00D70005" w:rsidP="00E21174">
      <w:pPr>
        <w:rPr>
          <w:lang w:val="sr-Latn-RS"/>
        </w:rPr>
      </w:pPr>
    </w:p>
    <w:p w14:paraId="320A40A5" w14:textId="1DF965D5" w:rsidR="00D70005" w:rsidRPr="00552FD4" w:rsidRDefault="00D70005" w:rsidP="00E21174">
      <w:pPr>
        <w:rPr>
          <w:lang w:val="sr-Latn-RS"/>
        </w:rPr>
      </w:pPr>
      <w:r w:rsidRPr="00552FD4">
        <w:rPr>
          <w:lang w:val="sr-Latn-RS"/>
        </w:rPr>
        <w:lastRenderedPageBreak/>
        <w:t xml:space="preserve">Što se tiče asinhronog slanja podataka, poziva se metoda </w:t>
      </w:r>
      <w:r w:rsidRPr="00552FD4">
        <w:rPr>
          <w:i/>
          <w:lang w:val="sr-Latn-RS"/>
        </w:rPr>
        <w:t>PublishAsync</w:t>
      </w:r>
      <w:r w:rsidRPr="00552FD4">
        <w:rPr>
          <w:lang w:val="sr-Latn-RS"/>
        </w:rPr>
        <w:t xml:space="preserve">. Pozivom ove metode podaci se prosleđuju </w:t>
      </w:r>
      <w:r w:rsidR="002B79BD">
        <w:rPr>
          <w:lang w:val="sr-Latn-RS"/>
        </w:rPr>
        <w:t>menadžer</w:t>
      </w:r>
      <w:r w:rsidRPr="00552FD4">
        <w:rPr>
          <w:lang w:val="sr-Latn-RS"/>
        </w:rPr>
        <w:t xml:space="preserve"> komponenti i nastavlja se sa radom bez čekanja ikakvog odgovora ili potvrde od </w:t>
      </w:r>
      <w:r w:rsidR="002B79BD">
        <w:rPr>
          <w:lang w:val="sr-Latn-RS"/>
        </w:rPr>
        <w:t>menadžera</w:t>
      </w:r>
      <w:r w:rsidR="008E5207" w:rsidRPr="00552FD4">
        <w:rPr>
          <w:lang w:val="sr-Latn-RS"/>
        </w:rPr>
        <w:t>.</w:t>
      </w:r>
    </w:p>
    <w:p w14:paraId="5EE8E6F1" w14:textId="7A197D99" w:rsidR="00AE1B50" w:rsidRPr="00AE1B50" w:rsidRDefault="00B75E4C" w:rsidP="00AE1B50">
      <w:pPr>
        <w:pStyle w:val="Heading3"/>
        <w:rPr>
          <w:i/>
        </w:rPr>
      </w:pPr>
      <w:bookmarkStart w:id="94" w:name="_Ref19103437"/>
      <w:bookmarkStart w:id="95" w:name="_Toc21605395"/>
      <w:r>
        <w:t>Potrošač (</w:t>
      </w:r>
      <w:r w:rsidRPr="00AE1B50">
        <w:rPr>
          <w:i/>
        </w:rPr>
        <w:t>Consumer</w:t>
      </w:r>
      <w:r>
        <w:t>)</w:t>
      </w:r>
      <w:bookmarkEnd w:id="94"/>
      <w:bookmarkEnd w:id="95"/>
    </w:p>
    <w:p w14:paraId="27F08B29" w14:textId="29405614" w:rsidR="00AE1B50" w:rsidRPr="002A5897" w:rsidRDefault="005023D3" w:rsidP="00AE1B50">
      <w:pPr>
        <w:rPr>
          <w:lang w:val="sr-Latn-RS"/>
        </w:rPr>
      </w:pPr>
      <w:r w:rsidRPr="00E40E19">
        <w:rPr>
          <w:lang w:val="sr-Latn-RS"/>
        </w:rPr>
        <w:t xml:space="preserve">Funkcionalnost ove komponente jeste da šalje zahteve </w:t>
      </w:r>
      <w:r w:rsidRPr="003C18F6">
        <w:rPr>
          <w:lang w:val="sr-Latn-RS"/>
        </w:rPr>
        <w:t>posredniku</w:t>
      </w:r>
      <w:r w:rsidRPr="00E40E19">
        <w:rPr>
          <w:lang w:val="sr-Latn-RS"/>
        </w:rPr>
        <w:t xml:space="preserve"> kada je spremna da obrađuje iste. </w:t>
      </w:r>
      <w:r w:rsidRPr="003C18F6">
        <w:rPr>
          <w:lang w:val="sr-Latn-RS"/>
        </w:rPr>
        <w:t>Potrošač</w:t>
      </w:r>
      <w:r w:rsidRPr="00E40E19">
        <w:rPr>
          <w:lang w:val="sr-Latn-RS"/>
        </w:rPr>
        <w:t xml:space="preserve"> ima zadatak da vodi računa o </w:t>
      </w:r>
      <w:r w:rsidR="00DB2FAA" w:rsidRPr="00DB2FAA">
        <w:rPr>
          <w:lang w:val="sr-Latn-RS"/>
        </w:rPr>
        <w:t>poziciji</w:t>
      </w:r>
      <w:r w:rsidRPr="00E40E19">
        <w:rPr>
          <w:lang w:val="sr-Latn-RS"/>
        </w:rPr>
        <w:t xml:space="preserve">, to jest da zna do koje pozicije u particiji je stigao sa zahtevima. </w:t>
      </w:r>
      <w:r w:rsidRPr="003C18F6">
        <w:rPr>
          <w:lang w:val="sr-Latn-RS"/>
        </w:rPr>
        <w:t>Potrošač</w:t>
      </w:r>
      <w:r w:rsidRPr="00E40E19">
        <w:rPr>
          <w:lang w:val="sr-Latn-RS"/>
        </w:rPr>
        <w:t xml:space="preserve"> ima mogućnost da uputi zahtev za podacima na dva načina</w:t>
      </w:r>
      <w:r w:rsidR="008E5207" w:rsidRPr="002A5897">
        <w:rPr>
          <w:lang w:val="sr-Latn-RS"/>
        </w:rPr>
        <w:t xml:space="preserve"> (</w:t>
      </w:r>
      <w:r w:rsidR="008E5207" w:rsidRPr="002A5897">
        <w:rPr>
          <w:lang w:val="sr-Latn-RS"/>
        </w:rPr>
        <w:fldChar w:fldCharType="begin"/>
      </w:r>
      <w:r w:rsidR="008E5207" w:rsidRPr="002A5897">
        <w:rPr>
          <w:lang w:val="sr-Latn-RS"/>
        </w:rPr>
        <w:instrText xml:space="preserve"> REF _Ref19105395 \h </w:instrText>
      </w:r>
      <w:r w:rsidR="008E5207" w:rsidRPr="008D1676">
        <w:rPr>
          <w:lang w:val="sr-Latn-RS"/>
        </w:rPr>
      </w:r>
      <w:r w:rsidR="008E5207" w:rsidRPr="002A5897">
        <w:rPr>
          <w:lang w:val="sr-Latn-RS"/>
        </w:rPr>
        <w:fldChar w:fldCharType="separate"/>
      </w:r>
      <w:r w:rsidR="008E5207" w:rsidRPr="002A5897">
        <w:rPr>
          <w:lang w:val="sr-Latn-RS"/>
        </w:rPr>
        <w:t xml:space="preserve">Listing </w:t>
      </w:r>
      <w:r w:rsidR="008E5207" w:rsidRPr="002A5897">
        <w:rPr>
          <w:noProof/>
          <w:lang w:val="sr-Latn-RS"/>
        </w:rPr>
        <w:t>4</w:t>
      </w:r>
      <w:r w:rsidR="008E5207" w:rsidRPr="002A5897">
        <w:rPr>
          <w:lang w:val="sr-Latn-RS"/>
        </w:rPr>
        <w:t>.</w:t>
      </w:r>
      <w:r w:rsidR="008E5207" w:rsidRPr="002A5897">
        <w:rPr>
          <w:noProof/>
          <w:lang w:val="sr-Latn-RS"/>
        </w:rPr>
        <w:t>3</w:t>
      </w:r>
      <w:r w:rsidR="008E5207" w:rsidRPr="002A5897">
        <w:rPr>
          <w:lang w:val="sr-Latn-RS"/>
        </w:rPr>
        <w:fldChar w:fldCharType="end"/>
      </w:r>
      <w:r w:rsidR="008E5207" w:rsidRPr="002A5897">
        <w:rPr>
          <w:lang w:val="sr-Latn-RS"/>
        </w:rPr>
        <w:t>):</w:t>
      </w:r>
    </w:p>
    <w:p w14:paraId="12EA727F" w14:textId="1D673C4D" w:rsidR="008E5207" w:rsidRPr="002A5897" w:rsidRDefault="008E5207" w:rsidP="008E5207">
      <w:pPr>
        <w:pStyle w:val="ListParagraph"/>
        <w:numPr>
          <w:ilvl w:val="0"/>
          <w:numId w:val="11"/>
        </w:numPr>
        <w:rPr>
          <w:lang w:val="sr-Latn-RS"/>
        </w:rPr>
      </w:pPr>
      <w:r w:rsidRPr="002A5897">
        <w:rPr>
          <w:i/>
          <w:lang w:val="sr-Latn-RS"/>
        </w:rPr>
        <w:t>SingleR</w:t>
      </w:r>
      <w:r w:rsidR="007518FF">
        <w:rPr>
          <w:i/>
          <w:lang w:val="sr-Latn-RS"/>
        </w:rPr>
        <w:t>e</w:t>
      </w:r>
      <w:r w:rsidRPr="002A5897">
        <w:rPr>
          <w:i/>
          <w:lang w:val="sr-Latn-RS"/>
        </w:rPr>
        <w:t>quset</w:t>
      </w:r>
      <w:r w:rsidRPr="002A5897">
        <w:rPr>
          <w:lang w:val="sr-Latn-RS"/>
        </w:rPr>
        <w:t xml:space="preserve"> – ovaj zahtev se šalje kada je potrebno dobaviti samo jedan podatak</w:t>
      </w:r>
    </w:p>
    <w:p w14:paraId="18F1A34B" w14:textId="052491EE" w:rsidR="008E5207" w:rsidRPr="002A5897" w:rsidRDefault="008E5207" w:rsidP="008E5207">
      <w:pPr>
        <w:pStyle w:val="ListParagraph"/>
        <w:numPr>
          <w:ilvl w:val="0"/>
          <w:numId w:val="11"/>
        </w:numPr>
        <w:rPr>
          <w:lang w:val="sr-Latn-RS"/>
        </w:rPr>
      </w:pPr>
      <w:r w:rsidRPr="002A5897">
        <w:rPr>
          <w:i/>
          <w:lang w:val="sr-Latn-RS"/>
        </w:rPr>
        <w:t>MultipleRequest</w:t>
      </w:r>
      <w:r w:rsidRPr="002A5897">
        <w:rPr>
          <w:lang w:val="sr-Latn-RS"/>
        </w:rPr>
        <w:t xml:space="preserve"> – ovaj zahtev se šalje kada je potrebno dobaviti više podataka od jednom</w:t>
      </w:r>
    </w:p>
    <w:p w14:paraId="15F1D208" w14:textId="77777777" w:rsidR="008E5207" w:rsidRDefault="008E5207" w:rsidP="008E5207">
      <w:pPr>
        <w:keepNext/>
        <w:jc w:val="center"/>
      </w:pPr>
      <w:r w:rsidRPr="008E5207">
        <w:rPr>
          <w:noProof/>
          <w:lang w:val="sr-Latn-RS" w:eastAsia="sr-Latn-RS"/>
        </w:rPr>
        <w:drawing>
          <wp:inline distT="0" distB="0" distL="0" distR="0" wp14:anchorId="70396F74" wp14:editId="7CF47AC9">
            <wp:extent cx="6285865" cy="162750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85865" cy="1627505"/>
                    </a:xfrm>
                    <a:prstGeom prst="rect">
                      <a:avLst/>
                    </a:prstGeom>
                  </pic:spPr>
                </pic:pic>
              </a:graphicData>
            </a:graphic>
          </wp:inline>
        </w:drawing>
      </w:r>
    </w:p>
    <w:p w14:paraId="37714E8E" w14:textId="2491F38C" w:rsidR="008E5207" w:rsidRDefault="008E5207" w:rsidP="008E5207">
      <w:pPr>
        <w:pStyle w:val="Caption"/>
        <w:jc w:val="center"/>
      </w:pPr>
      <w:bookmarkStart w:id="96" w:name="_Ref19105395"/>
      <w:r>
        <w:t xml:space="preserve">Listing </w:t>
      </w:r>
      <w:r w:rsidR="00A341C1">
        <w:fldChar w:fldCharType="begin"/>
      </w:r>
      <w:r w:rsidR="00A341C1">
        <w:instrText xml:space="preserve"> STYLEREF 1 \s </w:instrText>
      </w:r>
      <w:r w:rsidR="00A341C1">
        <w:fldChar w:fldCharType="separate"/>
      </w:r>
      <w:r w:rsidR="00A341C1">
        <w:rPr>
          <w:noProof/>
        </w:rPr>
        <w:t>4</w:t>
      </w:r>
      <w:r w:rsidR="00A341C1">
        <w:fldChar w:fldCharType="end"/>
      </w:r>
      <w:r w:rsidR="00A341C1">
        <w:t>.</w:t>
      </w:r>
      <w:r w:rsidR="00A341C1">
        <w:fldChar w:fldCharType="begin"/>
      </w:r>
      <w:r w:rsidR="00A341C1">
        <w:instrText xml:space="preserve"> SEQ Listing \* ARABIC \s 1 </w:instrText>
      </w:r>
      <w:r w:rsidR="00A341C1">
        <w:fldChar w:fldCharType="separate"/>
      </w:r>
      <w:r w:rsidR="00A341C1">
        <w:rPr>
          <w:noProof/>
        </w:rPr>
        <w:t>3</w:t>
      </w:r>
      <w:r w:rsidR="00A341C1">
        <w:fldChar w:fldCharType="end"/>
      </w:r>
      <w:bookmarkEnd w:id="96"/>
      <w:r>
        <w:t xml:space="preserve"> - IConsumer interfejs</w:t>
      </w:r>
    </w:p>
    <w:p w14:paraId="125D5A4F" w14:textId="1E2B0751" w:rsidR="00C32F3E" w:rsidRPr="002A5897" w:rsidRDefault="00C0710C" w:rsidP="008E5207">
      <w:pPr>
        <w:rPr>
          <w:lang w:val="sr-Latn-RS"/>
        </w:rPr>
      </w:pPr>
      <w:r>
        <w:rPr>
          <w:lang w:val="sr-Latn-RS"/>
        </w:rPr>
        <w:t xml:space="preserve">Potrošač </w:t>
      </w:r>
      <w:r w:rsidR="00212110" w:rsidRPr="002A5897">
        <w:rPr>
          <w:lang w:val="sr-Latn-RS"/>
        </w:rPr>
        <w:t xml:space="preserve">komunicira samo sa </w:t>
      </w:r>
      <w:r>
        <w:rPr>
          <w:lang w:val="sr-Latn-RS"/>
        </w:rPr>
        <w:t>posre</w:t>
      </w:r>
      <w:r w:rsidR="009016C8">
        <w:rPr>
          <w:lang w:val="sr-Latn-RS"/>
        </w:rPr>
        <w:t>d</w:t>
      </w:r>
      <w:r>
        <w:rPr>
          <w:lang w:val="sr-Latn-RS"/>
        </w:rPr>
        <w:t>nikom</w:t>
      </w:r>
      <w:r w:rsidR="00212110" w:rsidRPr="002A5897">
        <w:rPr>
          <w:lang w:val="sr-Latn-RS"/>
        </w:rPr>
        <w:t xml:space="preserve"> putem WCF-a</w:t>
      </w:r>
      <w:r w:rsidR="00C32F3E" w:rsidRPr="002A5897">
        <w:rPr>
          <w:lang w:val="sr-Latn-RS"/>
        </w:rPr>
        <w:t xml:space="preserve"> (</w:t>
      </w:r>
      <w:r w:rsidR="00C32F3E" w:rsidRPr="002A5897">
        <w:rPr>
          <w:lang w:val="sr-Latn-RS"/>
        </w:rPr>
        <w:fldChar w:fldCharType="begin"/>
      </w:r>
      <w:r w:rsidR="00C32F3E" w:rsidRPr="002A5897">
        <w:rPr>
          <w:lang w:val="sr-Latn-RS"/>
        </w:rPr>
        <w:instrText xml:space="preserve"> REF _Ref19106338 \h </w:instrText>
      </w:r>
      <w:r w:rsidR="00C32F3E" w:rsidRPr="008D1676">
        <w:rPr>
          <w:lang w:val="sr-Latn-RS"/>
        </w:rPr>
      </w:r>
      <w:r w:rsidR="00C32F3E" w:rsidRPr="002A5897">
        <w:rPr>
          <w:lang w:val="sr-Latn-RS"/>
        </w:rPr>
        <w:fldChar w:fldCharType="separate"/>
      </w:r>
      <w:r w:rsidR="00C32F3E" w:rsidRPr="002A5897">
        <w:rPr>
          <w:lang w:val="sr-Latn-RS"/>
        </w:rPr>
        <w:t xml:space="preserve">Listing </w:t>
      </w:r>
      <w:r w:rsidR="00C32F3E" w:rsidRPr="002A5897">
        <w:rPr>
          <w:noProof/>
          <w:lang w:val="sr-Latn-RS"/>
        </w:rPr>
        <w:t>4</w:t>
      </w:r>
      <w:r w:rsidR="00C32F3E" w:rsidRPr="002A5897">
        <w:rPr>
          <w:lang w:val="sr-Latn-RS"/>
        </w:rPr>
        <w:t>.</w:t>
      </w:r>
      <w:r w:rsidR="00C32F3E" w:rsidRPr="002A5897">
        <w:rPr>
          <w:noProof/>
          <w:lang w:val="sr-Latn-RS"/>
        </w:rPr>
        <w:t>4</w:t>
      </w:r>
      <w:r w:rsidR="00C32F3E" w:rsidRPr="002A5897">
        <w:rPr>
          <w:lang w:val="sr-Latn-RS"/>
        </w:rPr>
        <w:fldChar w:fldCharType="end"/>
      </w:r>
      <w:r w:rsidR="00C32F3E" w:rsidRPr="002A5897">
        <w:rPr>
          <w:lang w:val="sr-Latn-RS"/>
        </w:rPr>
        <w:t>)</w:t>
      </w:r>
      <w:r w:rsidR="00212110" w:rsidRPr="002A5897">
        <w:rPr>
          <w:lang w:val="sr-Latn-RS"/>
        </w:rPr>
        <w:t xml:space="preserve">. U pozadini se kreira kanal pomoću kojeg </w:t>
      </w:r>
      <w:r>
        <w:rPr>
          <w:lang w:val="sr-Latn-RS"/>
        </w:rPr>
        <w:t>potrošač</w:t>
      </w:r>
      <w:r w:rsidR="00212110" w:rsidRPr="002A5897">
        <w:rPr>
          <w:lang w:val="sr-Latn-RS"/>
        </w:rPr>
        <w:t xml:space="preserve"> šalje zahteve za potrebnim podacima. Komunikacija između </w:t>
      </w:r>
      <w:r>
        <w:rPr>
          <w:lang w:val="sr-Latn-RS"/>
        </w:rPr>
        <w:t>potrošač</w:t>
      </w:r>
      <w:r>
        <w:rPr>
          <w:lang w:val="sr-Latn-RS"/>
        </w:rPr>
        <w:t>a</w:t>
      </w:r>
      <w:r w:rsidRPr="002A5897">
        <w:rPr>
          <w:lang w:val="sr-Latn-RS"/>
        </w:rPr>
        <w:t xml:space="preserve"> </w:t>
      </w:r>
      <w:r w:rsidR="00212110" w:rsidRPr="002A5897">
        <w:rPr>
          <w:lang w:val="sr-Latn-RS"/>
        </w:rPr>
        <w:t xml:space="preserve">i </w:t>
      </w:r>
      <w:r w:rsidRPr="00C0710C">
        <w:rPr>
          <w:lang w:val="sr-Latn-RS"/>
        </w:rPr>
        <w:t>menadžera</w:t>
      </w:r>
      <w:r w:rsidR="00212110" w:rsidRPr="002A5897">
        <w:rPr>
          <w:lang w:val="sr-Latn-RS"/>
        </w:rPr>
        <w:t xml:space="preserve"> je sinhrona jer je </w:t>
      </w:r>
      <w:r>
        <w:rPr>
          <w:lang w:val="sr-Latn-RS"/>
        </w:rPr>
        <w:t>potrošaču</w:t>
      </w:r>
      <w:r w:rsidR="00212110" w:rsidRPr="002A5897">
        <w:rPr>
          <w:lang w:val="sr-Latn-RS"/>
        </w:rPr>
        <w:t xml:space="preserve"> neophodan odgovor u vidu zahtevanih podataka da bi mogao da nastavi sa izvršavanjem logike.</w:t>
      </w:r>
    </w:p>
    <w:p w14:paraId="3D75B54B" w14:textId="77777777" w:rsidR="00C32F3E" w:rsidRPr="002A5897" w:rsidRDefault="00C32F3E" w:rsidP="00C32F3E">
      <w:pPr>
        <w:keepNext/>
        <w:jc w:val="center"/>
        <w:rPr>
          <w:lang w:val="sr-Latn-RS"/>
        </w:rPr>
      </w:pPr>
      <w:r w:rsidRPr="00542723">
        <w:rPr>
          <w:noProof/>
          <w:lang w:val="sr-Latn-RS" w:eastAsia="sr-Latn-RS"/>
        </w:rPr>
        <w:drawing>
          <wp:inline distT="0" distB="0" distL="0" distR="0" wp14:anchorId="4A66F420" wp14:editId="4FC2B93E">
            <wp:extent cx="6285865" cy="11106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85865" cy="1110615"/>
                    </a:xfrm>
                    <a:prstGeom prst="rect">
                      <a:avLst/>
                    </a:prstGeom>
                  </pic:spPr>
                </pic:pic>
              </a:graphicData>
            </a:graphic>
          </wp:inline>
        </w:drawing>
      </w:r>
    </w:p>
    <w:p w14:paraId="3B94E252" w14:textId="13B61F24" w:rsidR="00C32F3E" w:rsidRPr="002A5897" w:rsidRDefault="00C32F3E" w:rsidP="00C32F3E">
      <w:pPr>
        <w:pStyle w:val="Caption"/>
        <w:jc w:val="center"/>
        <w:rPr>
          <w:lang w:val="sr-Latn-RS"/>
        </w:rPr>
      </w:pPr>
      <w:bookmarkStart w:id="97" w:name="_Ref19106338"/>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bookmarkEnd w:id="97"/>
      <w:r w:rsidRPr="002A5897">
        <w:rPr>
          <w:lang w:val="sr-Latn-RS"/>
        </w:rPr>
        <w:t xml:space="preserve"> - Kreiranje kanala pr</w:t>
      </w:r>
      <w:r w:rsidR="00E95AE9" w:rsidRPr="002A5897">
        <w:rPr>
          <w:lang w:val="sr-Latn-RS"/>
        </w:rPr>
        <w:t>ema Brok</w:t>
      </w:r>
      <w:r w:rsidRPr="002A5897">
        <w:rPr>
          <w:lang w:val="sr-Latn-RS"/>
        </w:rPr>
        <w:t>er servisu</w:t>
      </w:r>
    </w:p>
    <w:p w14:paraId="739E6DDC" w14:textId="487B4576" w:rsidR="00B152CB" w:rsidRPr="002A5897" w:rsidRDefault="00E95AE9" w:rsidP="00B152CB">
      <w:pPr>
        <w:rPr>
          <w:lang w:val="sr-Latn-RS"/>
        </w:rPr>
      </w:pPr>
      <w:r w:rsidRPr="002A5897">
        <w:rPr>
          <w:lang w:val="sr-Latn-RS"/>
        </w:rPr>
        <w:fldChar w:fldCharType="begin"/>
      </w:r>
      <w:r w:rsidRPr="002A5897">
        <w:rPr>
          <w:lang w:val="sr-Latn-RS"/>
        </w:rPr>
        <w:instrText xml:space="preserve"> REF _Ref19106338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4</w:t>
      </w:r>
      <w:r w:rsidRPr="002A5897">
        <w:rPr>
          <w:lang w:val="sr-Latn-RS"/>
        </w:rPr>
        <w:fldChar w:fldCharType="end"/>
      </w:r>
      <w:r w:rsidR="00A32B79" w:rsidRPr="002A5897">
        <w:rPr>
          <w:lang w:val="sr-Latn-RS"/>
        </w:rPr>
        <w:t xml:space="preserve"> opi</w:t>
      </w:r>
      <w:r w:rsidRPr="002A5897">
        <w:rPr>
          <w:lang w:val="sr-Latn-RS"/>
        </w:rPr>
        <w:t>s</w:t>
      </w:r>
      <w:r w:rsidR="00A32B79" w:rsidRPr="002A5897">
        <w:rPr>
          <w:lang w:val="sr-Latn-RS"/>
        </w:rPr>
        <w:t>u</w:t>
      </w:r>
      <w:r w:rsidRPr="002A5897">
        <w:rPr>
          <w:lang w:val="sr-Latn-RS"/>
        </w:rPr>
        <w:t xml:space="preserve">je kreiranje kanala prema </w:t>
      </w:r>
      <w:r w:rsidR="00C0710C">
        <w:rPr>
          <w:lang w:val="sr-Latn-RS"/>
        </w:rPr>
        <w:t>servisu podignutom od strane menadžera</w:t>
      </w:r>
      <w:r w:rsidRPr="002A5897">
        <w:rPr>
          <w:lang w:val="sr-Latn-RS"/>
        </w:rPr>
        <w:t xml:space="preserve">. </w:t>
      </w:r>
      <w:r w:rsidRPr="002A5897">
        <w:rPr>
          <w:i/>
          <w:lang w:val="sr-Latn-RS"/>
        </w:rPr>
        <w:t>IpAddress</w:t>
      </w:r>
      <w:r w:rsidRPr="002A5897">
        <w:rPr>
          <w:lang w:val="sr-Latn-RS"/>
        </w:rPr>
        <w:t xml:space="preserve">, </w:t>
      </w:r>
      <w:r w:rsidR="00C0710C">
        <w:rPr>
          <w:i/>
          <w:lang w:val="sr-Latn-RS"/>
        </w:rPr>
        <w:t>P</w:t>
      </w:r>
      <w:r w:rsidRPr="002A5897">
        <w:rPr>
          <w:i/>
          <w:lang w:val="sr-Latn-RS"/>
        </w:rPr>
        <w:t>ort</w:t>
      </w:r>
      <w:r w:rsidRPr="002A5897">
        <w:rPr>
          <w:lang w:val="sr-Latn-RS"/>
        </w:rPr>
        <w:t xml:space="preserve"> i </w:t>
      </w:r>
      <w:r w:rsidR="00C0710C">
        <w:rPr>
          <w:i/>
          <w:lang w:val="sr-Latn-RS"/>
        </w:rPr>
        <w:t>E</w:t>
      </w:r>
      <w:r w:rsidRPr="002A5897">
        <w:rPr>
          <w:i/>
          <w:lang w:val="sr-Latn-RS"/>
        </w:rPr>
        <w:t>ndpoint</w:t>
      </w:r>
      <w:r w:rsidRPr="002A5897">
        <w:rPr>
          <w:lang w:val="sr-Latn-RS"/>
        </w:rPr>
        <w:t xml:space="preserve"> se čitaju iz </w:t>
      </w:r>
      <w:r w:rsidRPr="002A5897">
        <w:rPr>
          <w:i/>
          <w:lang w:val="sr-Latn-RS"/>
        </w:rPr>
        <w:t>AppConfig-a</w:t>
      </w:r>
      <w:r w:rsidRPr="002A5897">
        <w:rPr>
          <w:lang w:val="sr-Latn-RS"/>
        </w:rPr>
        <w:t xml:space="preserve"> i prosleđuju se kao </w:t>
      </w:r>
      <w:r w:rsidR="009339E9" w:rsidRPr="009339E9">
        <w:rPr>
          <w:lang w:val="sr-Latn-RS"/>
        </w:rPr>
        <w:t>parametri</w:t>
      </w:r>
      <w:r w:rsidRPr="002A5897">
        <w:rPr>
          <w:lang w:val="sr-Latn-RS"/>
        </w:rPr>
        <w:t xml:space="preserve"> funkcije </w:t>
      </w:r>
      <w:r w:rsidRPr="002A5897">
        <w:rPr>
          <w:i/>
          <w:lang w:val="sr-Latn-RS"/>
        </w:rPr>
        <w:t>Initialize</w:t>
      </w:r>
      <w:r w:rsidRPr="002A5897">
        <w:rPr>
          <w:lang w:val="sr-Latn-RS"/>
        </w:rPr>
        <w:t xml:space="preserve">. U funkciji </w:t>
      </w:r>
      <w:r w:rsidRPr="002A5897">
        <w:rPr>
          <w:i/>
          <w:lang w:val="sr-Latn-RS"/>
        </w:rPr>
        <w:t>Initialize</w:t>
      </w:r>
      <w:r w:rsidRPr="002A5897">
        <w:rPr>
          <w:lang w:val="sr-Latn-RS"/>
        </w:rPr>
        <w:t xml:space="preserve"> se kreira kanal preko kog mogu da se pozivaju metode iz </w:t>
      </w:r>
      <w:r w:rsidRPr="002A5897">
        <w:rPr>
          <w:i/>
          <w:lang w:val="sr-Latn-RS"/>
        </w:rPr>
        <w:t>IConsumer</w:t>
      </w:r>
      <w:r w:rsidRPr="002A5897">
        <w:rPr>
          <w:lang w:val="sr-Latn-RS"/>
        </w:rPr>
        <w:t xml:space="preserve"> inter</w:t>
      </w:r>
      <w:r w:rsidR="00CD6EE8">
        <w:rPr>
          <w:lang w:val="sr-Latn-RS"/>
        </w:rPr>
        <w:t>f</w:t>
      </w:r>
      <w:r w:rsidRPr="002A5897">
        <w:rPr>
          <w:lang w:val="sr-Latn-RS"/>
        </w:rPr>
        <w:t>e</w:t>
      </w:r>
      <w:r w:rsidR="00CD6EE8">
        <w:rPr>
          <w:lang w:val="sr-Latn-RS"/>
        </w:rPr>
        <w:t>j</w:t>
      </w:r>
      <w:r w:rsidRPr="002A5897">
        <w:rPr>
          <w:lang w:val="sr-Latn-RS"/>
        </w:rPr>
        <w:t xml:space="preserve">sa. Ove metode su </w:t>
      </w:r>
      <w:r w:rsidR="00965109" w:rsidRPr="00965109">
        <w:rPr>
          <w:lang w:val="sr-Latn-RS"/>
        </w:rPr>
        <w:t>implemetirane</w:t>
      </w:r>
      <w:r w:rsidRPr="002A5897">
        <w:rPr>
          <w:lang w:val="sr-Latn-RS"/>
        </w:rPr>
        <w:t xml:space="preserve"> u okviru </w:t>
      </w:r>
      <w:r w:rsidR="00C0710C">
        <w:rPr>
          <w:lang w:val="sr-Latn-RS"/>
        </w:rPr>
        <w:t>posrednika</w:t>
      </w:r>
      <w:r w:rsidRPr="002A5897">
        <w:rPr>
          <w:lang w:val="sr-Latn-RS"/>
        </w:rPr>
        <w:t>.</w:t>
      </w:r>
    </w:p>
    <w:p w14:paraId="62327FB3" w14:textId="2ADA780A" w:rsidR="00A32B79" w:rsidRPr="002A5897" w:rsidRDefault="00A32B79" w:rsidP="00B152CB">
      <w:pPr>
        <w:rPr>
          <w:lang w:val="sr-Latn-RS"/>
        </w:rPr>
      </w:pPr>
      <w:r w:rsidRPr="002A5897">
        <w:rPr>
          <w:lang w:val="sr-Latn-RS"/>
        </w:rPr>
        <w:t xml:space="preserve">Ukoliko se kao povratna vrednost metoda </w:t>
      </w:r>
      <w:r w:rsidRPr="002A5897">
        <w:rPr>
          <w:i/>
          <w:lang w:val="sr-Latn-RS"/>
        </w:rPr>
        <w:t>SingleRequest</w:t>
      </w:r>
      <w:r w:rsidRPr="002A5897">
        <w:rPr>
          <w:lang w:val="sr-Latn-RS"/>
        </w:rPr>
        <w:t xml:space="preserve"> i </w:t>
      </w:r>
      <w:r w:rsidRPr="002A5897">
        <w:rPr>
          <w:i/>
          <w:lang w:val="sr-Latn-RS"/>
        </w:rPr>
        <w:t>MultipleRequest</w:t>
      </w:r>
      <w:r w:rsidRPr="002A5897">
        <w:rPr>
          <w:lang w:val="sr-Latn-RS"/>
        </w:rPr>
        <w:t xml:space="preserve"> dobije </w:t>
      </w:r>
      <w:r w:rsidR="007F0FE5" w:rsidRPr="007F0FE5">
        <w:rPr>
          <w:lang w:val="sr-Latn-RS"/>
        </w:rPr>
        <w:t>vrednost</w:t>
      </w:r>
      <w:r w:rsidRPr="002A5897">
        <w:rPr>
          <w:lang w:val="sr-Latn-RS"/>
        </w:rPr>
        <w:t xml:space="preserve"> </w:t>
      </w:r>
      <w:r w:rsidRPr="002A5897">
        <w:rPr>
          <w:i/>
          <w:lang w:val="sr-Latn-RS"/>
        </w:rPr>
        <w:t>null</w:t>
      </w:r>
      <w:r w:rsidRPr="002A5897">
        <w:rPr>
          <w:lang w:val="sr-Latn-RS"/>
        </w:rPr>
        <w:t>, t</w:t>
      </w:r>
      <w:r w:rsidR="00A21EA0" w:rsidRPr="002A5897">
        <w:rPr>
          <w:lang w:val="sr-Latn-RS"/>
        </w:rPr>
        <w:t>o je rezultat jednog od sledećih slučajeva</w:t>
      </w:r>
      <w:r w:rsidRPr="002A5897">
        <w:rPr>
          <w:lang w:val="sr-Latn-RS"/>
        </w:rPr>
        <w:t>:</w:t>
      </w:r>
    </w:p>
    <w:p w14:paraId="4659CE85" w14:textId="74EFC14D" w:rsidR="00A32B79" w:rsidRPr="002A5897" w:rsidRDefault="00A32B79" w:rsidP="00A32B79">
      <w:pPr>
        <w:pStyle w:val="ListParagraph"/>
        <w:numPr>
          <w:ilvl w:val="0"/>
          <w:numId w:val="12"/>
        </w:numPr>
        <w:rPr>
          <w:lang w:val="sr-Latn-RS"/>
        </w:rPr>
      </w:pPr>
      <w:r w:rsidRPr="002A5897">
        <w:rPr>
          <w:lang w:val="sr-Latn-RS"/>
        </w:rPr>
        <w:t>Ne postoje podaci objavljeni na temu na koju je poslat zahtev</w:t>
      </w:r>
    </w:p>
    <w:p w14:paraId="563C829B" w14:textId="5FB828AC" w:rsidR="00E1616D" w:rsidRPr="002A5897" w:rsidRDefault="00E1616D" w:rsidP="00A32B79">
      <w:pPr>
        <w:pStyle w:val="ListParagraph"/>
        <w:numPr>
          <w:ilvl w:val="0"/>
          <w:numId w:val="12"/>
        </w:numPr>
        <w:rPr>
          <w:lang w:val="sr-Latn-RS"/>
        </w:rPr>
      </w:pPr>
      <w:r w:rsidRPr="002A5897">
        <w:rPr>
          <w:lang w:val="sr-Latn-RS"/>
        </w:rPr>
        <w:t>Ne postoji tema na koju je poslat zahtev</w:t>
      </w:r>
    </w:p>
    <w:p w14:paraId="1C9F25D6" w14:textId="2F56EF57" w:rsidR="00A32B79" w:rsidRPr="002A5897" w:rsidRDefault="00A32B79" w:rsidP="00A32B79">
      <w:pPr>
        <w:pStyle w:val="ListParagraph"/>
        <w:numPr>
          <w:ilvl w:val="0"/>
          <w:numId w:val="12"/>
        </w:numPr>
        <w:rPr>
          <w:lang w:val="sr-Latn-RS"/>
        </w:rPr>
      </w:pPr>
      <w:r w:rsidRPr="002A5897">
        <w:rPr>
          <w:lang w:val="sr-Latn-RS"/>
        </w:rPr>
        <w:t>Zahtev nije dobro popunjen i nije prošao proveru</w:t>
      </w:r>
    </w:p>
    <w:p w14:paraId="387FB5FC" w14:textId="167550AD" w:rsidR="00A21EA0" w:rsidRPr="002A5897" w:rsidRDefault="00A21EA0" w:rsidP="00A32B79">
      <w:pPr>
        <w:pStyle w:val="ListParagraph"/>
        <w:numPr>
          <w:ilvl w:val="0"/>
          <w:numId w:val="12"/>
        </w:numPr>
        <w:rPr>
          <w:lang w:val="sr-Latn-RS"/>
        </w:rPr>
      </w:pPr>
      <w:r w:rsidRPr="002A5897">
        <w:rPr>
          <w:lang w:val="sr-Latn-RS"/>
        </w:rPr>
        <w:t>Komunikacioni kanal nije ispravno kreiran</w:t>
      </w:r>
    </w:p>
    <w:p w14:paraId="65A5D894" w14:textId="18A2A747" w:rsidR="00A32B79" w:rsidRPr="00742CBA" w:rsidRDefault="00DB2FAA" w:rsidP="00A32B79">
      <w:pPr>
        <w:pStyle w:val="Heading3"/>
        <w:rPr>
          <w:i/>
        </w:rPr>
      </w:pPr>
      <w:bookmarkStart w:id="98" w:name="_Ref19107861"/>
      <w:bookmarkStart w:id="99" w:name="_Toc21605396"/>
      <w:r>
        <w:lastRenderedPageBreak/>
        <w:t>Menadžer (</w:t>
      </w:r>
      <w:r w:rsidRPr="00742CBA">
        <w:rPr>
          <w:i/>
        </w:rPr>
        <w:t>Manager</w:t>
      </w:r>
      <w:r>
        <w:t>)</w:t>
      </w:r>
      <w:bookmarkEnd w:id="98"/>
      <w:bookmarkEnd w:id="99"/>
    </w:p>
    <w:p w14:paraId="6DD5F5F0" w14:textId="0F182BDB" w:rsidR="00287A40" w:rsidRPr="002A5897" w:rsidRDefault="00DB2FAA" w:rsidP="00287A40">
      <w:pPr>
        <w:rPr>
          <w:lang w:val="sr-Latn-RS"/>
        </w:rPr>
      </w:pPr>
      <w:r w:rsidRPr="003C18F6">
        <w:rPr>
          <w:lang w:val="sr-Latn-RS"/>
        </w:rPr>
        <w:t>Menadžer</w:t>
      </w:r>
      <w:r w:rsidRPr="00E40E19">
        <w:rPr>
          <w:lang w:val="sr-Latn-RS"/>
        </w:rPr>
        <w:t xml:space="preserve"> komponenta predstavlja jednu vrstu mehanizma za isporuku podataka. Podaci primljeni od </w:t>
      </w:r>
      <w:r w:rsidRPr="003C18F6">
        <w:rPr>
          <w:lang w:val="sr-Latn-RS"/>
        </w:rPr>
        <w:t>proizvođača</w:t>
      </w:r>
      <w:r w:rsidRPr="00E40E19">
        <w:rPr>
          <w:lang w:val="sr-Latn-RS"/>
        </w:rPr>
        <w:t xml:space="preserve"> se u zavisnosti od v</w:t>
      </w:r>
      <w:r>
        <w:rPr>
          <w:lang w:val="sr-Latn-RS"/>
        </w:rPr>
        <w:t>rste slanja (sinhrono ili asinh</w:t>
      </w:r>
      <w:r w:rsidRPr="00E40E19">
        <w:rPr>
          <w:lang w:val="sr-Latn-RS"/>
        </w:rPr>
        <w:t>r</w:t>
      </w:r>
      <w:r>
        <w:rPr>
          <w:lang w:val="sr-Latn-RS"/>
        </w:rPr>
        <w:t>o</w:t>
      </w:r>
      <w:r w:rsidRPr="00E40E19">
        <w:rPr>
          <w:lang w:val="sr-Latn-RS"/>
        </w:rPr>
        <w:t>no) skladište u red za asinhrono slanje ili se dir</w:t>
      </w:r>
      <w:r>
        <w:rPr>
          <w:lang w:val="sr-Latn-RS"/>
        </w:rPr>
        <w:t>e</w:t>
      </w:r>
      <w:r w:rsidRPr="00E40E19">
        <w:rPr>
          <w:lang w:val="sr-Latn-RS"/>
        </w:rPr>
        <w:t xml:space="preserve">ktno prosleđuju </w:t>
      </w:r>
      <w:r w:rsidRPr="003C18F6">
        <w:rPr>
          <w:lang w:val="sr-Latn-RS"/>
        </w:rPr>
        <w:t>posredniku</w:t>
      </w:r>
      <w:r w:rsidRPr="00E40E19">
        <w:rPr>
          <w:lang w:val="sr-Latn-RS"/>
        </w:rPr>
        <w:t xml:space="preserve">. Sa jedne strane </w:t>
      </w:r>
      <w:r w:rsidRPr="003C18F6">
        <w:rPr>
          <w:lang w:val="sr-Latn-RS"/>
        </w:rPr>
        <w:t>menadžer</w:t>
      </w:r>
      <w:r w:rsidRPr="00E40E19">
        <w:rPr>
          <w:lang w:val="sr-Latn-RS"/>
        </w:rPr>
        <w:t xml:space="preserve"> ima podignut servis</w:t>
      </w:r>
      <w:r>
        <w:rPr>
          <w:lang w:val="sr-Latn-RS"/>
        </w:rPr>
        <w:t>, prema kome</w:t>
      </w:r>
      <w:r w:rsidRPr="00E40E19">
        <w:rPr>
          <w:lang w:val="sr-Latn-RS"/>
        </w:rPr>
        <w:t xml:space="preserve"> </w:t>
      </w:r>
      <w:r w:rsidRPr="003C18F6">
        <w:rPr>
          <w:lang w:val="sr-Latn-RS"/>
        </w:rPr>
        <w:t>proizvođač</w:t>
      </w:r>
      <w:r w:rsidRPr="00E40E19">
        <w:rPr>
          <w:lang w:val="sr-Latn-RS"/>
        </w:rPr>
        <w:t xml:space="preserve"> kreira komunikacioni kanal. Sa druge strane </w:t>
      </w:r>
      <w:r w:rsidRPr="003C18F6">
        <w:rPr>
          <w:lang w:val="sr-Latn-RS"/>
        </w:rPr>
        <w:t>menadžer</w:t>
      </w:r>
      <w:r w:rsidRPr="00E40E19">
        <w:rPr>
          <w:lang w:val="sr-Latn-RS"/>
        </w:rPr>
        <w:t xml:space="preserve"> kreira komunikacioni kanal prema servisu koji je podignut u </w:t>
      </w:r>
      <w:r w:rsidRPr="00070CFA">
        <w:rPr>
          <w:lang w:val="sr-Latn-RS"/>
        </w:rPr>
        <w:t>sklopu</w:t>
      </w:r>
      <w:r w:rsidRPr="00E40E19">
        <w:rPr>
          <w:lang w:val="sr-Latn-RS"/>
        </w:rPr>
        <w:t xml:space="preserve"> </w:t>
      </w:r>
      <w:r w:rsidRPr="003C18F6">
        <w:rPr>
          <w:lang w:val="sr-Latn-RS"/>
        </w:rPr>
        <w:t>posrednika</w:t>
      </w:r>
      <w:r w:rsidRPr="00E40E19">
        <w:rPr>
          <w:lang w:val="sr-Latn-RS"/>
        </w:rPr>
        <w:t xml:space="preserve">. Pomoću tog kanala </w:t>
      </w:r>
      <w:r w:rsidRPr="003C18F6">
        <w:rPr>
          <w:lang w:val="sr-Latn-RS"/>
        </w:rPr>
        <w:t>menadžer</w:t>
      </w:r>
      <w:r w:rsidRPr="00E40E19">
        <w:rPr>
          <w:lang w:val="sr-Latn-RS"/>
        </w:rPr>
        <w:t xml:space="preserve"> isporučuje prethodno dobijene podatke</w:t>
      </w:r>
      <w:r w:rsidR="004475C7" w:rsidRPr="002A5897">
        <w:rPr>
          <w:lang w:val="sr-Latn-RS"/>
        </w:rPr>
        <w:t>.</w:t>
      </w:r>
    </w:p>
    <w:p w14:paraId="4CEDE895" w14:textId="738177BC" w:rsidR="004475C7" w:rsidRPr="002A5897" w:rsidRDefault="00792CE9" w:rsidP="00287A40">
      <w:pPr>
        <w:rPr>
          <w:lang w:val="sr-Latn-RS"/>
        </w:rPr>
      </w:pPr>
      <w:r>
        <w:rPr>
          <w:lang w:val="sr-Latn-RS"/>
        </w:rPr>
        <w:t>Menadžer</w:t>
      </w:r>
      <w:r w:rsidR="003900A1" w:rsidRPr="002A5897">
        <w:rPr>
          <w:lang w:val="sr-Latn-RS"/>
        </w:rPr>
        <w:t xml:space="preserve"> implementira metode </w:t>
      </w:r>
      <w:r w:rsidR="00454307" w:rsidRPr="00454307">
        <w:rPr>
          <w:lang w:val="sr-Latn-RS"/>
        </w:rPr>
        <w:t>interfejsa</w:t>
      </w:r>
      <w:r w:rsidR="003900A1" w:rsidRPr="002A5897">
        <w:rPr>
          <w:lang w:val="sr-Latn-RS"/>
        </w:rPr>
        <w:t xml:space="preserve"> </w:t>
      </w:r>
      <w:r w:rsidR="003900A1" w:rsidRPr="002A5897">
        <w:rPr>
          <w:i/>
          <w:lang w:val="sr-Latn-RS"/>
        </w:rPr>
        <w:t>IPublishManager</w:t>
      </w:r>
      <w:r w:rsidR="003900A1" w:rsidRPr="002A5897">
        <w:rPr>
          <w:lang w:val="sr-Latn-RS"/>
        </w:rPr>
        <w:t>. U okviru ovog interfejsa se nalaze dve metode (</w:t>
      </w:r>
      <w:r w:rsidR="003900A1" w:rsidRPr="002A5897">
        <w:rPr>
          <w:lang w:val="sr-Latn-RS"/>
        </w:rPr>
        <w:fldChar w:fldCharType="begin"/>
      </w:r>
      <w:r w:rsidR="003900A1" w:rsidRPr="002A5897">
        <w:rPr>
          <w:lang w:val="sr-Latn-RS"/>
        </w:rPr>
        <w:instrText xml:space="preserve"> REF _Ref19111870 \h </w:instrText>
      </w:r>
      <w:r w:rsidR="003900A1" w:rsidRPr="008D1676">
        <w:rPr>
          <w:lang w:val="sr-Latn-RS"/>
        </w:rPr>
      </w:r>
      <w:r w:rsidR="003900A1" w:rsidRPr="002A5897">
        <w:rPr>
          <w:lang w:val="sr-Latn-RS"/>
        </w:rPr>
        <w:fldChar w:fldCharType="separate"/>
      </w:r>
      <w:r w:rsidR="003900A1" w:rsidRPr="002A5897">
        <w:rPr>
          <w:lang w:val="sr-Latn-RS"/>
        </w:rPr>
        <w:t xml:space="preserve">Listing </w:t>
      </w:r>
      <w:r w:rsidR="003900A1" w:rsidRPr="002A5897">
        <w:rPr>
          <w:noProof/>
          <w:lang w:val="sr-Latn-RS"/>
        </w:rPr>
        <w:t>4</w:t>
      </w:r>
      <w:r w:rsidR="003900A1" w:rsidRPr="002A5897">
        <w:rPr>
          <w:lang w:val="sr-Latn-RS"/>
        </w:rPr>
        <w:t>.</w:t>
      </w:r>
      <w:r w:rsidR="003900A1" w:rsidRPr="002A5897">
        <w:rPr>
          <w:noProof/>
          <w:lang w:val="sr-Latn-RS"/>
        </w:rPr>
        <w:t>5</w:t>
      </w:r>
      <w:r w:rsidR="003900A1" w:rsidRPr="002A5897">
        <w:rPr>
          <w:lang w:val="sr-Latn-RS"/>
        </w:rPr>
        <w:fldChar w:fldCharType="end"/>
      </w:r>
      <w:r w:rsidR="003900A1" w:rsidRPr="002A5897">
        <w:rPr>
          <w:lang w:val="sr-Latn-RS"/>
        </w:rPr>
        <w:t>):</w:t>
      </w:r>
    </w:p>
    <w:p w14:paraId="5F272446" w14:textId="35B49B1C" w:rsidR="003900A1" w:rsidRPr="002A5897" w:rsidRDefault="003900A1" w:rsidP="003900A1">
      <w:pPr>
        <w:pStyle w:val="ListParagraph"/>
        <w:numPr>
          <w:ilvl w:val="0"/>
          <w:numId w:val="13"/>
        </w:numPr>
        <w:rPr>
          <w:lang w:val="sr-Latn-RS"/>
        </w:rPr>
      </w:pPr>
      <w:r w:rsidRPr="002A5897">
        <w:rPr>
          <w:i/>
          <w:lang w:val="sr-Latn-RS"/>
        </w:rPr>
        <w:t>PublishSync</w:t>
      </w:r>
      <w:r w:rsidRPr="002A5897">
        <w:rPr>
          <w:lang w:val="sr-Latn-RS"/>
        </w:rPr>
        <w:t xml:space="preserve"> – sinhrono slanje podataka</w:t>
      </w:r>
    </w:p>
    <w:p w14:paraId="441D5E39" w14:textId="0158B9AB" w:rsidR="003900A1" w:rsidRPr="002A5897" w:rsidRDefault="003900A1" w:rsidP="003900A1">
      <w:pPr>
        <w:pStyle w:val="ListParagraph"/>
        <w:numPr>
          <w:ilvl w:val="0"/>
          <w:numId w:val="13"/>
        </w:numPr>
        <w:rPr>
          <w:lang w:val="sr-Latn-RS"/>
        </w:rPr>
      </w:pPr>
      <w:r w:rsidRPr="002A5897">
        <w:rPr>
          <w:i/>
          <w:lang w:val="sr-Latn-RS"/>
        </w:rPr>
        <w:t>PublishAsync</w:t>
      </w:r>
      <w:r w:rsidRPr="002A5897">
        <w:rPr>
          <w:lang w:val="sr-Latn-RS"/>
        </w:rPr>
        <w:t xml:space="preserve"> – asinhrono slanje podataka</w:t>
      </w:r>
    </w:p>
    <w:p w14:paraId="0B1C35DB" w14:textId="77777777" w:rsidR="003900A1" w:rsidRDefault="003900A1" w:rsidP="003900A1">
      <w:pPr>
        <w:keepNext/>
        <w:jc w:val="center"/>
      </w:pPr>
      <w:r w:rsidRPr="003900A1">
        <w:rPr>
          <w:noProof/>
          <w:lang w:val="sr-Latn-RS" w:eastAsia="sr-Latn-RS"/>
        </w:rPr>
        <w:drawing>
          <wp:inline distT="0" distB="0" distL="0" distR="0" wp14:anchorId="7D5179E8" wp14:editId="3340017C">
            <wp:extent cx="6285865" cy="1671955"/>
            <wp:effectExtent l="0" t="0" r="63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285865" cy="1671955"/>
                    </a:xfrm>
                    <a:prstGeom prst="rect">
                      <a:avLst/>
                    </a:prstGeom>
                  </pic:spPr>
                </pic:pic>
              </a:graphicData>
            </a:graphic>
          </wp:inline>
        </w:drawing>
      </w:r>
    </w:p>
    <w:p w14:paraId="43D77B1C" w14:textId="4F802CAF" w:rsidR="003900A1" w:rsidRDefault="003900A1" w:rsidP="003900A1">
      <w:pPr>
        <w:pStyle w:val="Caption"/>
        <w:jc w:val="center"/>
      </w:pPr>
      <w:bookmarkStart w:id="100" w:name="_Ref19111870"/>
      <w:r>
        <w:t xml:space="preserve">Listing </w:t>
      </w:r>
      <w:r w:rsidR="00A341C1">
        <w:fldChar w:fldCharType="begin"/>
      </w:r>
      <w:r w:rsidR="00A341C1">
        <w:instrText xml:space="preserve"> STYLEREF 1 \s </w:instrText>
      </w:r>
      <w:r w:rsidR="00A341C1">
        <w:fldChar w:fldCharType="separate"/>
      </w:r>
      <w:r w:rsidR="00A341C1">
        <w:rPr>
          <w:noProof/>
        </w:rPr>
        <w:t>4</w:t>
      </w:r>
      <w:r w:rsidR="00A341C1">
        <w:fldChar w:fldCharType="end"/>
      </w:r>
      <w:r w:rsidR="00A341C1">
        <w:t>.</w:t>
      </w:r>
      <w:r w:rsidR="00A341C1">
        <w:fldChar w:fldCharType="begin"/>
      </w:r>
      <w:r w:rsidR="00A341C1">
        <w:instrText xml:space="preserve"> SEQ Listing \* ARABIC \s 1 </w:instrText>
      </w:r>
      <w:r w:rsidR="00A341C1">
        <w:fldChar w:fldCharType="separate"/>
      </w:r>
      <w:r w:rsidR="00A341C1">
        <w:rPr>
          <w:noProof/>
        </w:rPr>
        <w:t>5</w:t>
      </w:r>
      <w:r w:rsidR="00A341C1">
        <w:fldChar w:fldCharType="end"/>
      </w:r>
      <w:bookmarkEnd w:id="100"/>
      <w:r>
        <w:t xml:space="preserve"> - IPublishManager interfejs</w:t>
      </w:r>
    </w:p>
    <w:p w14:paraId="4FF90729" w14:textId="5E33508C" w:rsidR="003900A1" w:rsidRPr="002A5897" w:rsidRDefault="00271CD5" w:rsidP="003900A1">
      <w:pPr>
        <w:rPr>
          <w:lang w:val="sr-Latn-RS"/>
        </w:rPr>
      </w:pPr>
      <w:r w:rsidRPr="002A5897">
        <w:rPr>
          <w:lang w:val="sr-Latn-RS"/>
        </w:rPr>
        <w:t>Obe me</w:t>
      </w:r>
      <w:r w:rsidR="003900A1" w:rsidRPr="002A5897">
        <w:rPr>
          <w:lang w:val="sr-Latn-RS"/>
        </w:rPr>
        <w:t xml:space="preserve">tode koje pripadaju </w:t>
      </w:r>
      <w:r w:rsidR="002135BE" w:rsidRPr="002135BE">
        <w:rPr>
          <w:lang w:val="sr-Latn-RS"/>
        </w:rPr>
        <w:t>interfejsu</w:t>
      </w:r>
      <w:r w:rsidR="003900A1" w:rsidRPr="002A5897">
        <w:rPr>
          <w:lang w:val="sr-Latn-RS"/>
        </w:rPr>
        <w:t xml:space="preserve"> </w:t>
      </w:r>
      <w:r w:rsidR="003900A1" w:rsidRPr="002A5897">
        <w:rPr>
          <w:i/>
          <w:lang w:val="sr-Latn-RS"/>
        </w:rPr>
        <w:t xml:space="preserve">IPublishManager </w:t>
      </w:r>
      <w:r w:rsidR="003900A1" w:rsidRPr="002A5897">
        <w:rPr>
          <w:lang w:val="sr-Latn-RS"/>
        </w:rPr>
        <w:t xml:space="preserve">imaju postavljenu vrednost atributa </w:t>
      </w:r>
      <w:r w:rsidR="003900A1" w:rsidRPr="002A5897">
        <w:rPr>
          <w:i/>
          <w:lang w:val="sr-Latn-RS"/>
        </w:rPr>
        <w:t>IsOneWay</w:t>
      </w:r>
      <w:r w:rsidR="003900A1" w:rsidRPr="002A5897">
        <w:rPr>
          <w:lang w:val="sr-Latn-RS"/>
        </w:rPr>
        <w:t xml:space="preserve"> na </w:t>
      </w:r>
      <w:r w:rsidR="003900A1" w:rsidRPr="002A5897">
        <w:rPr>
          <w:i/>
          <w:lang w:val="sr-Latn-RS"/>
        </w:rPr>
        <w:t>true</w:t>
      </w:r>
      <w:r w:rsidR="003900A1" w:rsidRPr="002A5897">
        <w:rPr>
          <w:lang w:val="sr-Latn-RS"/>
        </w:rPr>
        <w:t>.</w:t>
      </w:r>
      <w:ins w:id="101" w:author="Mita" w:date="2019-09-25T11:41:00Z">
        <w:r w:rsidR="002135BE">
          <w:rPr>
            <w:lang w:val="sr-Latn-RS"/>
          </w:rPr>
          <w:t xml:space="preserve"> </w:t>
        </w:r>
      </w:ins>
      <w:r w:rsidR="003900A1" w:rsidRPr="002A5897">
        <w:rPr>
          <w:lang w:val="sr-Latn-RS"/>
        </w:rPr>
        <w:t xml:space="preserve">To znači da se ne očekuje nikakva povratna vrednost i takve metode mogu biti samo tipa </w:t>
      </w:r>
      <w:r w:rsidR="003900A1" w:rsidRPr="002A5897">
        <w:rPr>
          <w:i/>
          <w:lang w:val="sr-Latn-RS"/>
        </w:rPr>
        <w:t>void</w:t>
      </w:r>
      <w:r w:rsidR="003900A1" w:rsidRPr="002A5897">
        <w:rPr>
          <w:lang w:val="sr-Latn-RS"/>
        </w:rPr>
        <w:t xml:space="preserve">. </w:t>
      </w:r>
    </w:p>
    <w:p w14:paraId="1ACCF096" w14:textId="19466459" w:rsidR="003900A1" w:rsidRPr="002A5897" w:rsidRDefault="00271CD5" w:rsidP="003900A1">
      <w:pPr>
        <w:rPr>
          <w:lang w:val="sr-Latn-RS"/>
        </w:rPr>
      </w:pPr>
      <w:r w:rsidRPr="002A5897">
        <w:rPr>
          <w:lang w:val="sr-Latn-RS"/>
        </w:rPr>
        <w:t xml:space="preserve">Primarni zadatak </w:t>
      </w:r>
      <w:r w:rsidR="00DA1012">
        <w:rPr>
          <w:lang w:val="sr-Latn-RS"/>
        </w:rPr>
        <w:t>menadžer</w:t>
      </w:r>
      <w:r w:rsidR="00742CBA" w:rsidRPr="002A5897">
        <w:rPr>
          <w:lang w:val="sr-Latn-RS"/>
        </w:rPr>
        <w:t xml:space="preserve"> komponente jeste da isporuči sve podatke koje dobije od </w:t>
      </w:r>
      <w:r w:rsidR="00DA1012">
        <w:rPr>
          <w:lang w:val="sr-Latn-RS"/>
        </w:rPr>
        <w:t>proizvođača</w:t>
      </w:r>
      <w:r w:rsidR="00742CBA" w:rsidRPr="002A5897">
        <w:rPr>
          <w:lang w:val="sr-Latn-RS"/>
        </w:rPr>
        <w:t xml:space="preserve">. Kada je u pitanju sinhrona komunikacija, pozivom metode </w:t>
      </w:r>
      <w:r w:rsidR="00742CBA" w:rsidRPr="002A5897">
        <w:rPr>
          <w:i/>
          <w:lang w:val="sr-Latn-RS"/>
        </w:rPr>
        <w:t>PublishSync</w:t>
      </w:r>
      <w:r w:rsidR="00742CBA" w:rsidRPr="002A5897">
        <w:rPr>
          <w:lang w:val="sr-Latn-RS"/>
        </w:rPr>
        <w:t xml:space="preserve"> (</w:t>
      </w:r>
      <w:r w:rsidR="00742CBA" w:rsidRPr="002A5897">
        <w:rPr>
          <w:lang w:val="sr-Latn-RS"/>
        </w:rPr>
        <w:fldChar w:fldCharType="begin"/>
      </w:r>
      <w:r w:rsidR="00742CBA" w:rsidRPr="002A5897">
        <w:rPr>
          <w:lang w:val="sr-Latn-RS"/>
        </w:rPr>
        <w:instrText xml:space="preserve"> REF _Ref19112687 \h </w:instrText>
      </w:r>
      <w:r w:rsidR="00742CBA" w:rsidRPr="008D1676">
        <w:rPr>
          <w:lang w:val="sr-Latn-RS"/>
        </w:rPr>
      </w:r>
      <w:r w:rsidR="00742CBA" w:rsidRPr="002A5897">
        <w:rPr>
          <w:lang w:val="sr-Latn-RS"/>
        </w:rPr>
        <w:fldChar w:fldCharType="separate"/>
      </w:r>
      <w:r w:rsidR="00742CBA" w:rsidRPr="002A5897">
        <w:rPr>
          <w:lang w:val="sr-Latn-RS"/>
        </w:rPr>
        <w:t xml:space="preserve">Listing </w:t>
      </w:r>
      <w:r w:rsidR="00742CBA" w:rsidRPr="002A5897">
        <w:rPr>
          <w:noProof/>
          <w:lang w:val="sr-Latn-RS"/>
        </w:rPr>
        <w:t>4</w:t>
      </w:r>
      <w:r w:rsidR="00742CBA" w:rsidRPr="002A5897">
        <w:rPr>
          <w:lang w:val="sr-Latn-RS"/>
        </w:rPr>
        <w:t>.</w:t>
      </w:r>
      <w:r w:rsidR="00742CBA" w:rsidRPr="002A5897">
        <w:rPr>
          <w:noProof/>
          <w:lang w:val="sr-Latn-RS"/>
        </w:rPr>
        <w:t>6</w:t>
      </w:r>
      <w:r w:rsidR="00742CBA" w:rsidRPr="002A5897">
        <w:rPr>
          <w:lang w:val="sr-Latn-RS"/>
        </w:rPr>
        <w:fldChar w:fldCharType="end"/>
      </w:r>
      <w:r w:rsidR="00742CBA" w:rsidRPr="002A5897">
        <w:rPr>
          <w:lang w:val="sr-Latn-RS"/>
        </w:rPr>
        <w:t xml:space="preserve">) dobijeni podaci se prosleđuju ka </w:t>
      </w:r>
      <w:r w:rsidR="00DA1012">
        <w:rPr>
          <w:lang w:val="sr-Latn-RS"/>
        </w:rPr>
        <w:t>posredniku</w:t>
      </w:r>
      <w:r w:rsidR="00742CBA" w:rsidRPr="002A5897">
        <w:rPr>
          <w:lang w:val="sr-Latn-RS"/>
        </w:rPr>
        <w:t xml:space="preserve">. </w:t>
      </w:r>
      <w:r w:rsidR="00DA1012">
        <w:rPr>
          <w:lang w:val="sr-Latn-RS"/>
        </w:rPr>
        <w:t>Posrednik</w:t>
      </w:r>
      <w:r w:rsidR="00742CBA" w:rsidRPr="002A5897">
        <w:rPr>
          <w:lang w:val="sr-Latn-RS"/>
        </w:rPr>
        <w:t xml:space="preserve"> kao povratnu vrednost pozvane metode vraća status da li je operacija uspešno izvršena ili ne. Status se preko </w:t>
      </w:r>
      <w:r w:rsidR="00DA1012">
        <w:rPr>
          <w:i/>
          <w:lang w:val="sr-Latn-RS"/>
        </w:rPr>
        <w:t>C</w:t>
      </w:r>
      <w:r w:rsidR="00742CBA" w:rsidRPr="002A5897">
        <w:rPr>
          <w:i/>
          <w:lang w:val="sr-Latn-RS"/>
        </w:rPr>
        <w:t>allback-a</w:t>
      </w:r>
      <w:r w:rsidR="00742CBA" w:rsidRPr="002A5897">
        <w:rPr>
          <w:lang w:val="sr-Latn-RS"/>
        </w:rPr>
        <w:t xml:space="preserve"> prosleđuje </w:t>
      </w:r>
      <w:r w:rsidR="00DA1012">
        <w:rPr>
          <w:lang w:val="sr-Latn-RS"/>
        </w:rPr>
        <w:t>proizvođaču</w:t>
      </w:r>
      <w:r w:rsidR="00742CBA" w:rsidRPr="002A5897">
        <w:rPr>
          <w:lang w:val="sr-Latn-RS"/>
        </w:rPr>
        <w:t xml:space="preserve"> koji na osnovu sopstvene implementacije preduzima odgovarajuće aktivnosti.</w:t>
      </w:r>
    </w:p>
    <w:p w14:paraId="54990DF6" w14:textId="77777777" w:rsidR="00742CBA" w:rsidRDefault="00742CBA" w:rsidP="00742CBA">
      <w:pPr>
        <w:keepNext/>
        <w:jc w:val="center"/>
      </w:pPr>
      <w:r w:rsidRPr="00742CBA">
        <w:rPr>
          <w:noProof/>
          <w:lang w:val="sr-Latn-RS" w:eastAsia="sr-Latn-RS"/>
        </w:rPr>
        <w:drawing>
          <wp:inline distT="0" distB="0" distL="0" distR="0" wp14:anchorId="378ADD94" wp14:editId="272F0A3F">
            <wp:extent cx="6285865" cy="224472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85865" cy="2244725"/>
                    </a:xfrm>
                    <a:prstGeom prst="rect">
                      <a:avLst/>
                    </a:prstGeom>
                  </pic:spPr>
                </pic:pic>
              </a:graphicData>
            </a:graphic>
          </wp:inline>
        </w:drawing>
      </w:r>
    </w:p>
    <w:p w14:paraId="64DA26FF" w14:textId="37C6D00D" w:rsidR="00742CBA" w:rsidRDefault="00742CBA" w:rsidP="00742CBA">
      <w:pPr>
        <w:pStyle w:val="Caption"/>
        <w:jc w:val="center"/>
      </w:pPr>
      <w:bookmarkStart w:id="102" w:name="_Ref19112687"/>
      <w:r>
        <w:t xml:space="preserve">Listing </w:t>
      </w:r>
      <w:r w:rsidR="00A341C1">
        <w:fldChar w:fldCharType="begin"/>
      </w:r>
      <w:r w:rsidR="00A341C1">
        <w:instrText xml:space="preserve"> STYLEREF 1 \s </w:instrText>
      </w:r>
      <w:r w:rsidR="00A341C1">
        <w:fldChar w:fldCharType="separate"/>
      </w:r>
      <w:r w:rsidR="00A341C1">
        <w:rPr>
          <w:noProof/>
        </w:rPr>
        <w:t>4</w:t>
      </w:r>
      <w:r w:rsidR="00A341C1">
        <w:fldChar w:fldCharType="end"/>
      </w:r>
      <w:r w:rsidR="00A341C1">
        <w:t>.</w:t>
      </w:r>
      <w:r w:rsidR="00A341C1">
        <w:fldChar w:fldCharType="begin"/>
      </w:r>
      <w:r w:rsidR="00A341C1">
        <w:instrText xml:space="preserve"> SEQ Listing \* ARABIC \s 1 </w:instrText>
      </w:r>
      <w:r w:rsidR="00A341C1">
        <w:fldChar w:fldCharType="separate"/>
      </w:r>
      <w:r w:rsidR="00A341C1">
        <w:rPr>
          <w:noProof/>
        </w:rPr>
        <w:t>6</w:t>
      </w:r>
      <w:r w:rsidR="00A341C1">
        <w:fldChar w:fldCharType="end"/>
      </w:r>
      <w:bookmarkEnd w:id="102"/>
      <w:r>
        <w:t xml:space="preserve"> - Implementacija PublishAsync metode</w:t>
      </w:r>
    </w:p>
    <w:p w14:paraId="6DFDF4A5" w14:textId="77777777" w:rsidR="00742CBA" w:rsidRDefault="00742CBA" w:rsidP="00742CBA"/>
    <w:p w14:paraId="429F4E2F" w14:textId="77777777" w:rsidR="00742CBA" w:rsidRDefault="00742CBA" w:rsidP="00742CBA"/>
    <w:p w14:paraId="17641311" w14:textId="53110B6F" w:rsidR="00742CBA" w:rsidRPr="002A5897" w:rsidRDefault="0086114B" w:rsidP="00742CBA">
      <w:pPr>
        <w:rPr>
          <w:lang w:val="sr-Latn-RS"/>
        </w:rPr>
      </w:pPr>
      <w:r w:rsidRPr="002A5897">
        <w:rPr>
          <w:lang w:val="sr-Latn-RS"/>
        </w:rPr>
        <w:lastRenderedPageBreak/>
        <w:t xml:space="preserve">Kada je u pitanju asinhrona komunikacija, </w:t>
      </w:r>
      <w:r w:rsidR="002D7991">
        <w:rPr>
          <w:lang w:val="sr-Latn-RS"/>
        </w:rPr>
        <w:t>menadžer</w:t>
      </w:r>
      <w:r w:rsidR="00F12F91" w:rsidRPr="002A5897">
        <w:rPr>
          <w:lang w:val="sr-Latn-RS"/>
        </w:rPr>
        <w:t xml:space="preserve"> poseduje red u koji se skladi</w:t>
      </w:r>
      <w:r w:rsidR="00F12F91" w:rsidRPr="00194374">
        <w:rPr>
          <w:lang w:val="sr-Latn-RS"/>
        </w:rPr>
        <w:t>š</w:t>
      </w:r>
      <w:r w:rsidRPr="002A5897">
        <w:rPr>
          <w:lang w:val="sr-Latn-RS"/>
        </w:rPr>
        <w:t xml:space="preserve">te svi podaci primljeni od </w:t>
      </w:r>
      <w:r w:rsidR="002D7991">
        <w:rPr>
          <w:lang w:val="sr-Latn-RS"/>
        </w:rPr>
        <w:t>proizvođača</w:t>
      </w:r>
      <w:r w:rsidRPr="002A5897">
        <w:rPr>
          <w:lang w:val="sr-Latn-RS"/>
        </w:rPr>
        <w:t xml:space="preserve"> kada </w:t>
      </w:r>
      <w:r w:rsidR="002D7991">
        <w:rPr>
          <w:lang w:val="sr-Latn-RS"/>
        </w:rPr>
        <w:t>proizvođač</w:t>
      </w:r>
      <w:r w:rsidRPr="002A5897">
        <w:rPr>
          <w:lang w:val="sr-Latn-RS"/>
        </w:rPr>
        <w:t xml:space="preserve"> pošalje podatke putem </w:t>
      </w:r>
      <w:r w:rsidRPr="002A5897">
        <w:rPr>
          <w:i/>
          <w:lang w:val="sr-Latn-RS"/>
        </w:rPr>
        <w:t>PublishAsync</w:t>
      </w:r>
      <w:r w:rsidRPr="002A5897">
        <w:rPr>
          <w:lang w:val="sr-Latn-RS"/>
        </w:rPr>
        <w:t xml:space="preserve"> metode. </w:t>
      </w:r>
    </w:p>
    <w:p w14:paraId="374B8674" w14:textId="77777777" w:rsidR="0086114B" w:rsidRPr="002A5897" w:rsidRDefault="0086114B" w:rsidP="0086114B">
      <w:pPr>
        <w:keepNext/>
        <w:jc w:val="center"/>
        <w:rPr>
          <w:lang w:val="sr-Latn-RS"/>
        </w:rPr>
      </w:pPr>
      <w:r w:rsidRPr="00194374">
        <w:rPr>
          <w:noProof/>
          <w:lang w:val="sr-Latn-RS" w:eastAsia="sr-Latn-RS"/>
        </w:rPr>
        <w:drawing>
          <wp:inline distT="0" distB="0" distL="0" distR="0" wp14:anchorId="1AF50BEE" wp14:editId="49E8DA81">
            <wp:extent cx="6285865" cy="217424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85865" cy="2174240"/>
                    </a:xfrm>
                    <a:prstGeom prst="rect">
                      <a:avLst/>
                    </a:prstGeom>
                  </pic:spPr>
                </pic:pic>
              </a:graphicData>
            </a:graphic>
          </wp:inline>
        </w:drawing>
      </w:r>
    </w:p>
    <w:p w14:paraId="1F623BE2" w14:textId="4E03F386" w:rsidR="0086114B" w:rsidRPr="002A5897" w:rsidRDefault="0086114B" w:rsidP="0086114B">
      <w:pPr>
        <w:pStyle w:val="Caption"/>
        <w:jc w:val="center"/>
        <w:rPr>
          <w:lang w:val="sr-Latn-RS"/>
        </w:rPr>
      </w:pPr>
      <w:bookmarkStart w:id="103" w:name="_Ref19113233"/>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7</w:t>
      </w:r>
      <w:r w:rsidR="00A341C1" w:rsidRPr="002A5897">
        <w:rPr>
          <w:lang w:val="sr-Latn-RS"/>
        </w:rPr>
        <w:fldChar w:fldCharType="end"/>
      </w:r>
      <w:bookmarkEnd w:id="103"/>
      <w:r w:rsidRPr="002A5897">
        <w:rPr>
          <w:lang w:val="sr-Latn-RS"/>
        </w:rPr>
        <w:t xml:space="preserve"> - Implementacija metode PublishAsync</w:t>
      </w:r>
    </w:p>
    <w:p w14:paraId="192AA195" w14:textId="13858A01" w:rsidR="00F12F91" w:rsidRPr="002A5897" w:rsidRDefault="0086114B" w:rsidP="0086114B">
      <w:pPr>
        <w:rPr>
          <w:lang w:val="sr-Latn-RS"/>
        </w:rPr>
      </w:pPr>
      <w:r w:rsidRPr="002A5897">
        <w:rPr>
          <w:lang w:val="sr-Latn-RS"/>
        </w:rPr>
        <w:fldChar w:fldCharType="begin"/>
      </w:r>
      <w:r w:rsidRPr="002A5897">
        <w:rPr>
          <w:lang w:val="sr-Latn-RS"/>
        </w:rPr>
        <w:instrText xml:space="preserve"> REF _Ref19113233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7</w:t>
      </w:r>
      <w:r w:rsidRPr="002A5897">
        <w:rPr>
          <w:lang w:val="sr-Latn-RS"/>
        </w:rPr>
        <w:fldChar w:fldCharType="end"/>
      </w:r>
      <w:r w:rsidRPr="002A5897">
        <w:rPr>
          <w:lang w:val="sr-Latn-RS"/>
        </w:rPr>
        <w:t xml:space="preserve"> prikazuje implementaciju metode </w:t>
      </w:r>
      <w:r w:rsidRPr="002A5897">
        <w:rPr>
          <w:i/>
          <w:lang w:val="sr-Latn-RS"/>
        </w:rPr>
        <w:t>PublishAsync</w:t>
      </w:r>
      <w:r w:rsidRPr="002A5897">
        <w:rPr>
          <w:lang w:val="sr-Latn-RS"/>
        </w:rPr>
        <w:t>. Implementacija je veoma jednostavna jer se u okviru pome</w:t>
      </w:r>
      <w:r w:rsidR="00F12F91" w:rsidRPr="002A5897">
        <w:rPr>
          <w:lang w:val="sr-Latn-RS"/>
        </w:rPr>
        <w:t>nute metode dobijeni podaci smeš</w:t>
      </w:r>
      <w:r w:rsidRPr="002A5897">
        <w:rPr>
          <w:lang w:val="sr-Latn-RS"/>
        </w:rPr>
        <w:t>taju u red za asinhronu komunikaciju (</w:t>
      </w:r>
      <w:r w:rsidRPr="002A5897">
        <w:rPr>
          <w:i/>
          <w:lang w:val="sr-Latn-RS"/>
        </w:rPr>
        <w:t>asyncQueue</w:t>
      </w:r>
      <w:r w:rsidRPr="002A5897">
        <w:rPr>
          <w:lang w:val="sr-Latn-RS"/>
        </w:rPr>
        <w:t>).</w:t>
      </w:r>
    </w:p>
    <w:p w14:paraId="4041CFC3" w14:textId="44D55F2F" w:rsidR="0086114B" w:rsidRPr="002A5897" w:rsidRDefault="00F12F91" w:rsidP="0086114B">
      <w:pPr>
        <w:rPr>
          <w:lang w:val="sr-Latn-RS"/>
        </w:rPr>
      </w:pPr>
      <w:r w:rsidRPr="002A5897">
        <w:rPr>
          <w:lang w:val="sr-Latn-RS"/>
        </w:rPr>
        <w:t xml:space="preserve">Prilikom pokretanja </w:t>
      </w:r>
      <w:r w:rsidR="009B6D74">
        <w:rPr>
          <w:lang w:val="sr-Latn-RS"/>
        </w:rPr>
        <w:t>menadžera</w:t>
      </w:r>
      <w:r w:rsidRPr="002A5897">
        <w:rPr>
          <w:lang w:val="sr-Latn-RS"/>
        </w:rPr>
        <w:t xml:space="preserve"> kreira se nova </w:t>
      </w:r>
      <w:r w:rsidR="00271CD5" w:rsidRPr="002A5897">
        <w:rPr>
          <w:lang w:val="sr-Latn-RS"/>
        </w:rPr>
        <w:t>nit</w:t>
      </w:r>
      <w:r w:rsidRPr="002A5897">
        <w:rPr>
          <w:lang w:val="sr-Latn-RS"/>
        </w:rPr>
        <w:t xml:space="preserve"> u okviru koje se izvršava metoda </w:t>
      </w:r>
      <w:r w:rsidRPr="002A5897">
        <w:rPr>
          <w:i/>
          <w:lang w:val="sr-Latn-RS"/>
        </w:rPr>
        <w:t>AsyncSendDataProces</w:t>
      </w:r>
      <w:r w:rsidR="007515F7" w:rsidRPr="002A5897">
        <w:rPr>
          <w:i/>
          <w:lang w:val="sr-Latn-RS"/>
        </w:rPr>
        <w:t xml:space="preserve"> </w:t>
      </w:r>
      <w:r w:rsidR="007515F7" w:rsidRPr="002A5897">
        <w:rPr>
          <w:lang w:val="sr-Latn-RS"/>
        </w:rPr>
        <w:t>(</w:t>
      </w:r>
      <w:r w:rsidR="007515F7" w:rsidRPr="002A5897">
        <w:rPr>
          <w:lang w:val="sr-Latn-RS"/>
        </w:rPr>
        <w:fldChar w:fldCharType="begin"/>
      </w:r>
      <w:r w:rsidR="007515F7" w:rsidRPr="002A5897">
        <w:rPr>
          <w:lang w:val="sr-Latn-RS"/>
        </w:rPr>
        <w:instrText xml:space="preserve"> REF _Ref19170231 \h </w:instrText>
      </w:r>
      <w:r w:rsidR="007515F7" w:rsidRPr="008D1676">
        <w:rPr>
          <w:lang w:val="sr-Latn-RS"/>
        </w:rPr>
      </w:r>
      <w:r w:rsidR="007515F7" w:rsidRPr="002A5897">
        <w:rPr>
          <w:lang w:val="sr-Latn-RS"/>
        </w:rPr>
        <w:fldChar w:fldCharType="separate"/>
      </w:r>
      <w:r w:rsidR="007515F7" w:rsidRPr="002A5897">
        <w:rPr>
          <w:lang w:val="sr-Latn-RS"/>
        </w:rPr>
        <w:t xml:space="preserve">Listing </w:t>
      </w:r>
      <w:r w:rsidR="007515F7" w:rsidRPr="002A5897">
        <w:rPr>
          <w:noProof/>
          <w:lang w:val="sr-Latn-RS"/>
        </w:rPr>
        <w:t>4</w:t>
      </w:r>
      <w:r w:rsidR="007515F7" w:rsidRPr="002A5897">
        <w:rPr>
          <w:lang w:val="sr-Latn-RS"/>
        </w:rPr>
        <w:t>.</w:t>
      </w:r>
      <w:r w:rsidR="007515F7" w:rsidRPr="002A5897">
        <w:rPr>
          <w:noProof/>
          <w:lang w:val="sr-Latn-RS"/>
        </w:rPr>
        <w:t>8</w:t>
      </w:r>
      <w:r w:rsidR="007515F7" w:rsidRPr="002A5897">
        <w:rPr>
          <w:lang w:val="sr-Latn-RS"/>
        </w:rPr>
        <w:fldChar w:fldCharType="end"/>
      </w:r>
      <w:r w:rsidR="007515F7" w:rsidRPr="002A5897">
        <w:rPr>
          <w:lang w:val="sr-Latn-RS"/>
        </w:rPr>
        <w:t>)</w:t>
      </w:r>
      <w:r w:rsidRPr="002A5897">
        <w:rPr>
          <w:lang w:val="sr-Latn-RS"/>
        </w:rPr>
        <w:t xml:space="preserve">. </w:t>
      </w:r>
      <w:r w:rsidR="007515F7" w:rsidRPr="002A5897">
        <w:rPr>
          <w:lang w:val="sr-Latn-RS"/>
        </w:rPr>
        <w:t>U pozadini se proverava da li u redu postoje pristigli podaci. Ukoliko je red prazan, čeka se određeni period vremena i ponovo se vrši ista provera.</w:t>
      </w:r>
    </w:p>
    <w:p w14:paraId="4F3C79D8" w14:textId="77777777" w:rsidR="007515F7" w:rsidRPr="002A5897" w:rsidRDefault="007515F7" w:rsidP="007515F7">
      <w:pPr>
        <w:keepNext/>
        <w:jc w:val="center"/>
        <w:rPr>
          <w:lang w:val="sr-Latn-RS"/>
        </w:rPr>
      </w:pPr>
      <w:r w:rsidRPr="00194374">
        <w:rPr>
          <w:noProof/>
          <w:lang w:val="sr-Latn-RS" w:eastAsia="sr-Latn-RS"/>
        </w:rPr>
        <w:drawing>
          <wp:inline distT="0" distB="0" distL="0" distR="0" wp14:anchorId="25A63BA6" wp14:editId="08AE9AA2">
            <wp:extent cx="6285865" cy="3003550"/>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285865" cy="3003550"/>
                    </a:xfrm>
                    <a:prstGeom prst="rect">
                      <a:avLst/>
                    </a:prstGeom>
                  </pic:spPr>
                </pic:pic>
              </a:graphicData>
            </a:graphic>
          </wp:inline>
        </w:drawing>
      </w:r>
    </w:p>
    <w:p w14:paraId="0ECC80D0" w14:textId="0A8866E4" w:rsidR="00F12F91" w:rsidRPr="002A5897" w:rsidRDefault="007515F7" w:rsidP="007515F7">
      <w:pPr>
        <w:pStyle w:val="Caption"/>
        <w:jc w:val="center"/>
        <w:rPr>
          <w:lang w:val="sr-Latn-RS"/>
        </w:rPr>
      </w:pPr>
      <w:bookmarkStart w:id="104" w:name="_Ref19170231"/>
      <w:bookmarkStart w:id="105" w:name="_Ref19170227"/>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8</w:t>
      </w:r>
      <w:r w:rsidR="00A341C1" w:rsidRPr="002A5897">
        <w:rPr>
          <w:lang w:val="sr-Latn-RS"/>
        </w:rPr>
        <w:fldChar w:fldCharType="end"/>
      </w:r>
      <w:bookmarkEnd w:id="104"/>
      <w:r w:rsidRPr="002A5897">
        <w:rPr>
          <w:lang w:val="sr-Latn-RS"/>
        </w:rPr>
        <w:t xml:space="preserve"> - Implementacija metode AsyncSenddataProcess</w:t>
      </w:r>
      <w:bookmarkEnd w:id="105"/>
    </w:p>
    <w:p w14:paraId="7493B190" w14:textId="7B2C8E8A" w:rsidR="007515F7" w:rsidRPr="002A5897" w:rsidRDefault="007515F7" w:rsidP="007515F7">
      <w:pPr>
        <w:rPr>
          <w:lang w:val="sr-Latn-RS"/>
        </w:rPr>
      </w:pPr>
      <w:r w:rsidRPr="002A5897">
        <w:rPr>
          <w:lang w:val="sr-Latn-RS"/>
        </w:rPr>
        <w:t xml:space="preserve">Ukoliko red za asinhronu komunikaciju nije </w:t>
      </w:r>
      <w:r w:rsidR="009C600F" w:rsidRPr="009C600F">
        <w:rPr>
          <w:lang w:val="sr-Latn-RS"/>
        </w:rPr>
        <w:t>prazan</w:t>
      </w:r>
      <w:r w:rsidRPr="002A5897">
        <w:rPr>
          <w:lang w:val="sr-Latn-RS"/>
        </w:rPr>
        <w:t xml:space="preserve"> i postoje podaci, uzima se prvi podataka ali se ne </w:t>
      </w:r>
      <w:r w:rsidR="009C600F" w:rsidRPr="009C600F">
        <w:rPr>
          <w:lang w:val="sr-Latn-RS"/>
        </w:rPr>
        <w:t>uklanja</w:t>
      </w:r>
      <w:r w:rsidRPr="002A5897">
        <w:rPr>
          <w:lang w:val="sr-Latn-RS"/>
        </w:rPr>
        <w:t xml:space="preserve"> iz reda. Taj podatak se šalje </w:t>
      </w:r>
      <w:r w:rsidR="009B6D74">
        <w:rPr>
          <w:lang w:val="sr-Latn-RS"/>
        </w:rPr>
        <w:t>posredniku</w:t>
      </w:r>
      <w:r w:rsidRPr="002A5897">
        <w:rPr>
          <w:lang w:val="sr-Latn-RS"/>
        </w:rPr>
        <w:t xml:space="preserve"> preko prethodno kreiranog komunikacionog kanala. Zati</w:t>
      </w:r>
      <w:r w:rsidR="00271CD5" w:rsidRPr="002A5897">
        <w:rPr>
          <w:lang w:val="sr-Latn-RS"/>
        </w:rPr>
        <w:t>m</w:t>
      </w:r>
      <w:r w:rsidRPr="002A5897">
        <w:rPr>
          <w:lang w:val="sr-Latn-RS"/>
        </w:rPr>
        <w:t xml:space="preserve"> se čeka na odgovor</w:t>
      </w:r>
      <w:r w:rsidR="009C165C" w:rsidRPr="002A5897">
        <w:rPr>
          <w:lang w:val="sr-Latn-RS"/>
        </w:rPr>
        <w:t xml:space="preserve"> pomoću semafora </w:t>
      </w:r>
      <w:r w:rsidR="009C165C" w:rsidRPr="002A5897">
        <w:rPr>
          <w:i/>
          <w:lang w:val="sr-Latn-RS"/>
        </w:rPr>
        <w:t>notifySemaphore</w:t>
      </w:r>
      <w:r w:rsidRPr="002A5897">
        <w:rPr>
          <w:lang w:val="sr-Latn-RS"/>
        </w:rPr>
        <w:t xml:space="preserve">. Čekanje je neophodno jer </w:t>
      </w:r>
      <w:r w:rsidR="00FF4CC0">
        <w:rPr>
          <w:lang w:val="sr-Latn-RS"/>
        </w:rPr>
        <w:t>menadžer</w:t>
      </w:r>
      <w:r w:rsidR="00707154" w:rsidRPr="002A5897">
        <w:rPr>
          <w:lang w:val="sr-Latn-RS"/>
        </w:rPr>
        <w:t xml:space="preserve"> mor</w:t>
      </w:r>
      <w:r w:rsidRPr="002A5897">
        <w:rPr>
          <w:lang w:val="sr-Latn-RS"/>
        </w:rPr>
        <w:t xml:space="preserve">a da obavi svoju primarnu funkcionalnost a to je da isporuči svaku poruku koju je od </w:t>
      </w:r>
      <w:r w:rsidR="00FF4CC0">
        <w:rPr>
          <w:lang w:val="sr-Latn-RS"/>
        </w:rPr>
        <w:t>proizvođača</w:t>
      </w:r>
      <w:r w:rsidRPr="002A5897">
        <w:rPr>
          <w:lang w:val="sr-Latn-RS"/>
        </w:rPr>
        <w:t xml:space="preserve"> dobio. </w:t>
      </w:r>
    </w:p>
    <w:p w14:paraId="3BFD7C9F" w14:textId="78FEEBF4" w:rsidR="00707154" w:rsidRPr="002A5897" w:rsidRDefault="00E30CA4" w:rsidP="007515F7">
      <w:pPr>
        <w:rPr>
          <w:lang w:val="sr-Latn-RS"/>
        </w:rPr>
      </w:pPr>
      <w:r>
        <w:rPr>
          <w:lang w:val="sr-Latn-RS"/>
        </w:rPr>
        <w:t>Men</w:t>
      </w:r>
      <w:r w:rsidR="00FF4CC0">
        <w:rPr>
          <w:lang w:val="sr-Latn-RS"/>
        </w:rPr>
        <w:t>a</w:t>
      </w:r>
      <w:r>
        <w:rPr>
          <w:lang w:val="sr-Latn-RS"/>
        </w:rPr>
        <w:t>d</w:t>
      </w:r>
      <w:r w:rsidR="00FF4CC0">
        <w:rPr>
          <w:lang w:val="sr-Latn-RS"/>
        </w:rPr>
        <w:t>žer</w:t>
      </w:r>
      <w:r w:rsidR="00707154" w:rsidRPr="002A5897">
        <w:rPr>
          <w:lang w:val="sr-Latn-RS"/>
        </w:rPr>
        <w:t xml:space="preserve"> dobija informaciju da li je poslat</w:t>
      </w:r>
      <w:r w:rsidR="00271CD5" w:rsidRPr="002A5897">
        <w:rPr>
          <w:lang w:val="sr-Latn-RS"/>
        </w:rPr>
        <w:t>i</w:t>
      </w:r>
      <w:r w:rsidR="00707154" w:rsidRPr="002A5897">
        <w:rPr>
          <w:lang w:val="sr-Latn-RS"/>
        </w:rPr>
        <w:t xml:space="preserve"> podataka uspešno obrađen od </w:t>
      </w:r>
      <w:r w:rsidR="00FF4CC0">
        <w:rPr>
          <w:lang w:val="sr-Latn-RS"/>
        </w:rPr>
        <w:t>posrednika</w:t>
      </w:r>
      <w:r w:rsidR="00707154" w:rsidRPr="002A5897">
        <w:rPr>
          <w:lang w:val="sr-Latn-RS"/>
        </w:rPr>
        <w:t xml:space="preserve"> tako što se pretplati na </w:t>
      </w:r>
      <w:r w:rsidR="00707154" w:rsidRPr="002A5897">
        <w:rPr>
          <w:i/>
          <w:lang w:val="sr-Latn-RS"/>
        </w:rPr>
        <w:t>NotifyEvent</w:t>
      </w:r>
      <w:r w:rsidR="00707154" w:rsidRPr="002A5897">
        <w:rPr>
          <w:lang w:val="sr-Latn-RS"/>
        </w:rPr>
        <w:t xml:space="preserve"> događaj. Pomenuti događaj se nalazi u okviru prethodno kreiranog </w:t>
      </w:r>
      <w:r w:rsidR="00FF4CC0">
        <w:rPr>
          <w:lang w:val="sr-Latn-RS"/>
        </w:rPr>
        <w:t>komunikacionog kanala</w:t>
      </w:r>
      <w:r w:rsidR="00707154" w:rsidRPr="002A5897">
        <w:rPr>
          <w:i/>
          <w:lang w:val="sr-Latn-RS"/>
        </w:rPr>
        <w:t xml:space="preserve"> </w:t>
      </w:r>
      <w:r w:rsidR="00707154" w:rsidRPr="002A5897">
        <w:rPr>
          <w:lang w:val="sr-Latn-RS"/>
        </w:rPr>
        <w:t xml:space="preserve">prema </w:t>
      </w:r>
      <w:r w:rsidR="00FF4CC0">
        <w:rPr>
          <w:lang w:val="sr-Latn-RS"/>
        </w:rPr>
        <w:t>posredniku</w:t>
      </w:r>
      <w:r w:rsidR="00707154" w:rsidRPr="002A5897">
        <w:rPr>
          <w:lang w:val="sr-Latn-RS"/>
        </w:rPr>
        <w:t xml:space="preserve">. </w:t>
      </w:r>
    </w:p>
    <w:p w14:paraId="55499B88" w14:textId="741D52BA" w:rsidR="00707154" w:rsidRPr="002A5897" w:rsidRDefault="00707154" w:rsidP="007515F7">
      <w:pPr>
        <w:rPr>
          <w:lang w:val="sr-Latn-RS"/>
        </w:rPr>
      </w:pPr>
      <w:r w:rsidRPr="002A5897">
        <w:rPr>
          <w:lang w:val="sr-Latn-RS"/>
        </w:rPr>
        <w:lastRenderedPageBreak/>
        <w:fldChar w:fldCharType="begin"/>
      </w:r>
      <w:r w:rsidRPr="002A5897">
        <w:rPr>
          <w:lang w:val="sr-Latn-RS"/>
        </w:rPr>
        <w:instrText xml:space="preserve"> REF _Ref19171226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9</w:t>
      </w:r>
      <w:r w:rsidRPr="002A5897">
        <w:rPr>
          <w:lang w:val="sr-Latn-RS"/>
        </w:rPr>
        <w:fldChar w:fldCharType="end"/>
      </w:r>
      <w:r w:rsidRPr="002A5897">
        <w:rPr>
          <w:lang w:val="sr-Latn-RS"/>
        </w:rPr>
        <w:t xml:space="preserve"> prikazuje implementaciju metode </w:t>
      </w:r>
      <w:r w:rsidRPr="002A5897">
        <w:rPr>
          <w:i/>
          <w:lang w:val="sr-Latn-RS"/>
        </w:rPr>
        <w:t xml:space="preserve">BrokerPublishProxyOnNotifyEvent. </w:t>
      </w:r>
      <w:r w:rsidRPr="002A5897">
        <w:rPr>
          <w:lang w:val="sr-Latn-RS"/>
        </w:rPr>
        <w:t xml:space="preserve">Ona se izvršava kada se okine </w:t>
      </w:r>
      <w:r w:rsidRPr="002A5897">
        <w:rPr>
          <w:i/>
          <w:lang w:val="sr-Latn-RS"/>
        </w:rPr>
        <w:t>NotifyEvent</w:t>
      </w:r>
      <w:r w:rsidRPr="002A5897">
        <w:rPr>
          <w:lang w:val="sr-Latn-RS"/>
        </w:rPr>
        <w:t xml:space="preserve"> događaj.</w:t>
      </w:r>
      <w:r w:rsidRPr="002A5897">
        <w:rPr>
          <w:i/>
          <w:lang w:val="sr-Latn-RS"/>
        </w:rPr>
        <w:t xml:space="preserve"> </w:t>
      </w:r>
    </w:p>
    <w:p w14:paraId="11B2CFD3" w14:textId="77777777" w:rsidR="00707154" w:rsidRPr="002A5897" w:rsidRDefault="00707154" w:rsidP="00707154">
      <w:pPr>
        <w:keepNext/>
        <w:jc w:val="center"/>
        <w:rPr>
          <w:lang w:val="sr-Latn-RS"/>
        </w:rPr>
      </w:pPr>
      <w:r w:rsidRPr="00194374">
        <w:rPr>
          <w:noProof/>
          <w:lang w:val="sr-Latn-RS" w:eastAsia="sr-Latn-RS"/>
        </w:rPr>
        <w:drawing>
          <wp:inline distT="0" distB="0" distL="0" distR="0" wp14:anchorId="5D5178B1" wp14:editId="7F2C469A">
            <wp:extent cx="6285865" cy="1311910"/>
            <wp:effectExtent l="0" t="0" r="63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285865" cy="1311910"/>
                    </a:xfrm>
                    <a:prstGeom prst="rect">
                      <a:avLst/>
                    </a:prstGeom>
                  </pic:spPr>
                </pic:pic>
              </a:graphicData>
            </a:graphic>
          </wp:inline>
        </w:drawing>
      </w:r>
    </w:p>
    <w:p w14:paraId="74F6BAD5" w14:textId="71515214" w:rsidR="00707154" w:rsidRPr="002A5897" w:rsidRDefault="00707154" w:rsidP="00707154">
      <w:pPr>
        <w:pStyle w:val="Caption"/>
        <w:jc w:val="center"/>
        <w:rPr>
          <w:lang w:val="sr-Latn-RS"/>
        </w:rPr>
      </w:pPr>
      <w:bookmarkStart w:id="106" w:name="_Ref19171226"/>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9</w:t>
      </w:r>
      <w:r w:rsidR="00A341C1" w:rsidRPr="002A5897">
        <w:rPr>
          <w:lang w:val="sr-Latn-RS"/>
        </w:rPr>
        <w:fldChar w:fldCharType="end"/>
      </w:r>
      <w:bookmarkEnd w:id="106"/>
      <w:r w:rsidRPr="002A5897">
        <w:rPr>
          <w:lang w:val="sr-Latn-RS"/>
        </w:rPr>
        <w:t xml:space="preserve"> - Metoda BrokerPublishProxyOnNotifyEvent</w:t>
      </w:r>
    </w:p>
    <w:p w14:paraId="23FBA01C" w14:textId="629C34B6" w:rsidR="00707154" w:rsidRPr="002A5897" w:rsidRDefault="009C165C" w:rsidP="00707154">
      <w:pPr>
        <w:rPr>
          <w:lang w:val="sr-Latn-RS"/>
        </w:rPr>
      </w:pPr>
      <w:r w:rsidRPr="002A5897">
        <w:rPr>
          <w:lang w:val="sr-Latn-RS"/>
        </w:rPr>
        <w:t xml:space="preserve">Preko parametra </w:t>
      </w:r>
      <w:r w:rsidRPr="002A5897">
        <w:rPr>
          <w:i/>
          <w:lang w:val="sr-Latn-RS"/>
        </w:rPr>
        <w:t>NotifyEventArgs</w:t>
      </w:r>
      <w:r w:rsidRPr="002A5897">
        <w:rPr>
          <w:lang w:val="sr-Latn-RS"/>
        </w:rPr>
        <w:t xml:space="preserve"> se dobija informacija da li je prethodna poruka uspešno obrađena i sačuvana. Ta informacija se dobija u obliku </w:t>
      </w:r>
      <w:r w:rsidRPr="002A5897">
        <w:rPr>
          <w:i/>
          <w:lang w:val="sr-Latn-RS"/>
        </w:rPr>
        <w:t>NotifyStatus-a</w:t>
      </w:r>
      <w:r w:rsidRPr="002A5897">
        <w:rPr>
          <w:lang w:val="sr-Latn-RS"/>
        </w:rPr>
        <w:t xml:space="preserve"> (</w:t>
      </w:r>
      <w:r w:rsidRPr="002A5897">
        <w:rPr>
          <w:i/>
          <w:lang w:val="sr-Latn-RS"/>
        </w:rPr>
        <w:t>Succeeded</w:t>
      </w:r>
      <w:r w:rsidRPr="002A5897">
        <w:rPr>
          <w:lang w:val="sr-Latn-RS"/>
        </w:rPr>
        <w:t xml:space="preserve"> ili </w:t>
      </w:r>
      <w:r w:rsidRPr="002A5897">
        <w:rPr>
          <w:i/>
          <w:lang w:val="sr-Latn-RS"/>
        </w:rPr>
        <w:t>Failed</w:t>
      </w:r>
      <w:r w:rsidRPr="002A5897">
        <w:rPr>
          <w:lang w:val="sr-Latn-RS"/>
        </w:rPr>
        <w:t>). Ukoliko je poruka uspešno obrađen</w:t>
      </w:r>
      <w:r w:rsidR="00462858">
        <w:rPr>
          <w:lang w:val="sr-Latn-RS"/>
        </w:rPr>
        <w:t>a</w:t>
      </w:r>
      <w:r w:rsidRPr="002A5897">
        <w:rPr>
          <w:lang w:val="sr-Latn-RS"/>
        </w:rPr>
        <w:t xml:space="preserve">, ona se uklanja </w:t>
      </w:r>
      <w:r w:rsidR="00235141">
        <w:rPr>
          <w:lang w:val="sr-Latn-RS"/>
        </w:rPr>
        <w:t>iz</w:t>
      </w:r>
      <w:r w:rsidRPr="002A5897">
        <w:rPr>
          <w:lang w:val="sr-Latn-RS"/>
        </w:rPr>
        <w:t xml:space="preserve"> reda i </w:t>
      </w:r>
      <w:r w:rsidRPr="002A5897">
        <w:rPr>
          <w:i/>
          <w:lang w:val="sr-Latn-RS"/>
        </w:rPr>
        <w:t>notifySemaphore</w:t>
      </w:r>
      <w:r w:rsidRPr="002A5897">
        <w:rPr>
          <w:lang w:val="sr-Latn-RS"/>
        </w:rPr>
        <w:t xml:space="preserve"> se otpušta kako bi se nastavilo sa </w:t>
      </w:r>
      <w:r w:rsidR="00462858" w:rsidRPr="00462858">
        <w:rPr>
          <w:lang w:val="sr-Latn-RS"/>
        </w:rPr>
        <w:t>asinhronim</w:t>
      </w:r>
      <w:r w:rsidRPr="002A5897">
        <w:rPr>
          <w:lang w:val="sr-Latn-RS"/>
        </w:rPr>
        <w:t xml:space="preserve"> slanje</w:t>
      </w:r>
      <w:r w:rsidR="00462858">
        <w:rPr>
          <w:lang w:val="sr-Latn-RS"/>
        </w:rPr>
        <w:t>m</w:t>
      </w:r>
      <w:r w:rsidRPr="002A5897">
        <w:rPr>
          <w:lang w:val="sr-Latn-RS"/>
        </w:rPr>
        <w:t xml:space="preserve"> podataka. Ukoliko poslata poruka nije uspešno obrađena, povratna vrednost je </w:t>
      </w:r>
      <w:r w:rsidRPr="002A5897">
        <w:rPr>
          <w:i/>
          <w:lang w:val="sr-Latn-RS"/>
        </w:rPr>
        <w:t xml:space="preserve">Failed, </w:t>
      </w:r>
      <w:r w:rsidRPr="002A5897">
        <w:rPr>
          <w:lang w:val="sr-Latn-RS"/>
        </w:rPr>
        <w:t>poruka se neće ukloniti iz reda i semafor će se otpustiti. Neuspešno obra</w:t>
      </w:r>
      <w:r w:rsidR="00271CD5" w:rsidRPr="002A5897">
        <w:rPr>
          <w:lang w:val="sr-Latn-RS"/>
        </w:rPr>
        <w:t>đ</w:t>
      </w:r>
      <w:r w:rsidRPr="002A5897">
        <w:rPr>
          <w:lang w:val="sr-Latn-RS"/>
        </w:rPr>
        <w:t xml:space="preserve">ena poruka od strane </w:t>
      </w:r>
      <w:r w:rsidR="006F5C29">
        <w:rPr>
          <w:lang w:val="sr-Latn-RS"/>
        </w:rPr>
        <w:t xml:space="preserve">posrednika </w:t>
      </w:r>
      <w:r w:rsidRPr="002A5897">
        <w:rPr>
          <w:lang w:val="sr-Latn-RS"/>
        </w:rPr>
        <w:t xml:space="preserve">nije uklonjena </w:t>
      </w:r>
      <w:r w:rsidR="00A41018">
        <w:rPr>
          <w:lang w:val="sr-Latn-RS"/>
        </w:rPr>
        <w:t>iz</w:t>
      </w:r>
      <w:r w:rsidRPr="002A5897">
        <w:rPr>
          <w:lang w:val="sr-Latn-RS"/>
        </w:rPr>
        <w:t xml:space="preserve"> reda </w:t>
      </w:r>
      <w:r w:rsidR="00271CD5" w:rsidRPr="002A5897">
        <w:rPr>
          <w:lang w:val="sr-Latn-RS"/>
        </w:rPr>
        <w:t>jer mora ponovo da se pošalje. T</w:t>
      </w:r>
      <w:r w:rsidRPr="002A5897">
        <w:rPr>
          <w:lang w:val="sr-Latn-RS"/>
        </w:rPr>
        <w:t>aj proces se ponavlja sve dok se poruka ne isporuči uspešno.</w:t>
      </w:r>
    </w:p>
    <w:p w14:paraId="2834EF41" w14:textId="5E67F266" w:rsidR="00E03A98" w:rsidRPr="002A5897" w:rsidRDefault="007E7A9B" w:rsidP="00E03A98">
      <w:pPr>
        <w:pStyle w:val="Heading3"/>
        <w:rPr>
          <w:i/>
          <w:lang w:val="sr-Latn-RS"/>
        </w:rPr>
      </w:pPr>
      <w:bookmarkStart w:id="107" w:name="_Ref19172114"/>
      <w:bookmarkStart w:id="108" w:name="_Toc21605397"/>
      <w:r>
        <w:rPr>
          <w:lang w:val="sr-Latn-RS"/>
        </w:rPr>
        <w:t>Posrednik (</w:t>
      </w:r>
      <w:r w:rsidRPr="002A5897">
        <w:rPr>
          <w:i/>
          <w:lang w:val="sr-Latn-RS"/>
        </w:rPr>
        <w:t>Broker</w:t>
      </w:r>
      <w:r>
        <w:rPr>
          <w:lang w:val="sr-Latn-RS"/>
        </w:rPr>
        <w:t>)</w:t>
      </w:r>
      <w:bookmarkEnd w:id="107"/>
      <w:bookmarkEnd w:id="108"/>
    </w:p>
    <w:p w14:paraId="42D6E04A" w14:textId="7F23DF3A" w:rsidR="00E03A98" w:rsidRPr="002A5897" w:rsidRDefault="000829A7" w:rsidP="00E03A98">
      <w:pPr>
        <w:rPr>
          <w:lang w:val="sr-Latn-RS"/>
        </w:rPr>
      </w:pPr>
      <w:r w:rsidRPr="003C18F6">
        <w:rPr>
          <w:lang w:val="sr-Latn-RS"/>
        </w:rPr>
        <w:t>Posrednik</w:t>
      </w:r>
      <w:r w:rsidRPr="00E40E19">
        <w:rPr>
          <w:lang w:val="sr-Latn-RS"/>
        </w:rPr>
        <w:t xml:space="preserve"> predstavlja centralnu komponentu implementiranog rešenja. Sa jedne strane prima podatke od </w:t>
      </w:r>
      <w:r w:rsidRPr="003C18F6">
        <w:rPr>
          <w:lang w:val="sr-Latn-RS"/>
        </w:rPr>
        <w:t>menadžera</w:t>
      </w:r>
      <w:r w:rsidRPr="00E40E19">
        <w:rPr>
          <w:lang w:val="sr-Latn-RS"/>
        </w:rPr>
        <w:t xml:space="preserve"> i skladišti iste dok sa druge strane obrađuj</w:t>
      </w:r>
      <w:r>
        <w:rPr>
          <w:lang w:val="sr-Latn-RS"/>
        </w:rPr>
        <w:t>u</w:t>
      </w:r>
      <w:r w:rsidRPr="00E40E19">
        <w:rPr>
          <w:lang w:val="sr-Latn-RS"/>
        </w:rPr>
        <w:t xml:space="preserve"> zahteve od </w:t>
      </w:r>
      <w:r w:rsidRPr="003C18F6">
        <w:rPr>
          <w:lang w:val="sr-Latn-RS"/>
        </w:rPr>
        <w:t>potrošača</w:t>
      </w:r>
      <w:r w:rsidRPr="00E40E19">
        <w:rPr>
          <w:lang w:val="sr-Latn-RS"/>
        </w:rPr>
        <w:t xml:space="preserve"> i prosleđuje im tražene podatke. Ima mogućnost rada sa više </w:t>
      </w:r>
      <w:r w:rsidRPr="00467614">
        <w:rPr>
          <w:lang w:val="sr-Latn-RS"/>
        </w:rPr>
        <w:t>menadžera</w:t>
      </w:r>
      <w:r w:rsidRPr="00E40E19">
        <w:rPr>
          <w:lang w:val="sr-Latn-RS"/>
        </w:rPr>
        <w:t xml:space="preserve"> i </w:t>
      </w:r>
      <w:r w:rsidRPr="00467614">
        <w:rPr>
          <w:lang w:val="sr-Latn-RS"/>
        </w:rPr>
        <w:t>potrošača</w:t>
      </w:r>
      <w:r w:rsidRPr="00E40E19">
        <w:rPr>
          <w:lang w:val="sr-Latn-RS"/>
        </w:rPr>
        <w:t xml:space="preserve"> istovremeno</w:t>
      </w:r>
      <w:r w:rsidR="007C67C9" w:rsidRPr="002A5897">
        <w:rPr>
          <w:lang w:val="sr-Latn-RS"/>
        </w:rPr>
        <w:t>.</w:t>
      </w:r>
    </w:p>
    <w:p w14:paraId="3CD114D3" w14:textId="3087ABAF" w:rsidR="007C67C9" w:rsidRPr="009A73DD" w:rsidRDefault="007C67C9" w:rsidP="007C67C9">
      <w:pPr>
        <w:rPr>
          <w:i/>
          <w:lang w:val="sr-Latn-RS"/>
        </w:rPr>
      </w:pPr>
      <w:r w:rsidRPr="002A5897">
        <w:rPr>
          <w:lang w:val="sr-Latn-RS"/>
        </w:rPr>
        <w:t xml:space="preserve">U okviru </w:t>
      </w:r>
      <w:r w:rsidR="009A73DD">
        <w:rPr>
          <w:lang w:val="sr-Latn-RS"/>
        </w:rPr>
        <w:t xml:space="preserve">posrednika </w:t>
      </w:r>
      <w:r w:rsidRPr="002A5897">
        <w:rPr>
          <w:lang w:val="sr-Latn-RS"/>
        </w:rPr>
        <w:t xml:space="preserve">se nalazi rečnik pod nazivom </w:t>
      </w:r>
      <w:r w:rsidRPr="002A5897">
        <w:rPr>
          <w:i/>
          <w:lang w:val="sr-Latn-RS"/>
        </w:rPr>
        <w:t>streamData</w:t>
      </w:r>
      <w:r w:rsidRPr="002A5897">
        <w:rPr>
          <w:lang w:val="sr-Latn-RS"/>
        </w:rPr>
        <w:t xml:space="preserve"> čiji je ključ tema na koju se podaci objavljuju a </w:t>
      </w:r>
      <w:r w:rsidR="00B04F57" w:rsidRPr="00B04F57">
        <w:rPr>
          <w:lang w:val="sr-Latn-RS"/>
        </w:rPr>
        <w:t>vrednost</w:t>
      </w:r>
      <w:r w:rsidRPr="002A5897">
        <w:rPr>
          <w:lang w:val="sr-Latn-RS"/>
        </w:rPr>
        <w:t xml:space="preserve"> rečnika jeste lista zapisa. Čuva se </w:t>
      </w:r>
      <w:r w:rsidR="009A73DD">
        <w:rPr>
          <w:i/>
          <w:lang w:val="sr-Latn-RS"/>
        </w:rPr>
        <w:t>C</w:t>
      </w:r>
      <w:r w:rsidRPr="002A5897">
        <w:rPr>
          <w:i/>
          <w:lang w:val="sr-Latn-RS"/>
        </w:rPr>
        <w:t>allback</w:t>
      </w:r>
      <w:r w:rsidRPr="002A5897">
        <w:rPr>
          <w:lang w:val="sr-Latn-RS"/>
        </w:rPr>
        <w:t xml:space="preserve"> klijenta. Pomoću tog </w:t>
      </w:r>
      <w:r w:rsidR="009A73DD">
        <w:rPr>
          <w:i/>
          <w:lang w:val="sr-Latn-RS"/>
        </w:rPr>
        <w:t>C</w:t>
      </w:r>
      <w:r w:rsidRPr="002A5897">
        <w:rPr>
          <w:i/>
          <w:lang w:val="sr-Latn-RS"/>
        </w:rPr>
        <w:t>allback-a</w:t>
      </w:r>
      <w:r w:rsidRPr="002A5897">
        <w:rPr>
          <w:lang w:val="sr-Latn-RS"/>
        </w:rPr>
        <w:t xml:space="preserve"> </w:t>
      </w:r>
      <w:r w:rsidR="009A73DD">
        <w:rPr>
          <w:lang w:val="sr-Latn-RS"/>
        </w:rPr>
        <w:t>posrednik</w:t>
      </w:r>
      <w:r w:rsidRPr="002A5897">
        <w:rPr>
          <w:lang w:val="sr-Latn-RS"/>
        </w:rPr>
        <w:t xml:space="preserve"> obaveštava klijenta, u slučaju ove implementacije </w:t>
      </w:r>
      <w:r w:rsidR="009A73DD">
        <w:rPr>
          <w:lang w:val="sr-Latn-RS"/>
        </w:rPr>
        <w:t>menadžera</w:t>
      </w:r>
      <w:r w:rsidRPr="002A5897">
        <w:rPr>
          <w:lang w:val="sr-Latn-RS"/>
        </w:rPr>
        <w:t>, da li je poruka uspešno obrađena.</w:t>
      </w:r>
    </w:p>
    <w:p w14:paraId="7E4CFCD0" w14:textId="6D2EAAAA" w:rsidR="000A32F4" w:rsidRPr="002A5897" w:rsidRDefault="000A32F4" w:rsidP="007C67C9">
      <w:pPr>
        <w:rPr>
          <w:lang w:val="sr-Latn-RS"/>
        </w:rPr>
      </w:pPr>
      <w:r w:rsidRPr="002A5897">
        <w:rPr>
          <w:lang w:val="sr-Latn-RS"/>
        </w:rPr>
        <w:t xml:space="preserve">Jedna od glavni karakteristika </w:t>
      </w:r>
      <w:r w:rsidR="009A73DD">
        <w:rPr>
          <w:lang w:val="sr-Latn-RS"/>
        </w:rPr>
        <w:t>posrednika</w:t>
      </w:r>
      <w:r w:rsidRPr="002A5897">
        <w:rPr>
          <w:lang w:val="sr-Latn-RS"/>
        </w:rPr>
        <w:t xml:space="preserve"> jeste mogućnost replikacije podataka. Preduslov za replikaciju podataka jeste da se kreira </w:t>
      </w:r>
      <w:r w:rsidR="00FB528F">
        <w:rPr>
          <w:lang w:val="sr-Latn-RS"/>
        </w:rPr>
        <w:t>komunikacioni kanal</w:t>
      </w:r>
      <w:r w:rsidR="004B70B0" w:rsidRPr="002A5897">
        <w:rPr>
          <w:lang w:val="sr-Latn-RS"/>
        </w:rPr>
        <w:t xml:space="preserve"> (</w:t>
      </w:r>
      <w:r w:rsidR="004B70B0" w:rsidRPr="002A5897">
        <w:rPr>
          <w:lang w:val="sr-Latn-RS"/>
        </w:rPr>
        <w:fldChar w:fldCharType="begin"/>
      </w:r>
      <w:r w:rsidR="004B70B0" w:rsidRPr="002A5897">
        <w:rPr>
          <w:lang w:val="sr-Latn-RS"/>
        </w:rPr>
        <w:instrText xml:space="preserve"> REF _Ref19176732 \h </w:instrText>
      </w:r>
      <w:r w:rsidR="004B70B0" w:rsidRPr="008D1676">
        <w:rPr>
          <w:lang w:val="sr-Latn-RS"/>
        </w:rPr>
      </w:r>
      <w:r w:rsidR="004B70B0" w:rsidRPr="002A5897">
        <w:rPr>
          <w:lang w:val="sr-Latn-RS"/>
        </w:rPr>
        <w:fldChar w:fldCharType="separate"/>
      </w:r>
      <w:r w:rsidR="004B70B0" w:rsidRPr="002A5897">
        <w:rPr>
          <w:lang w:val="sr-Latn-RS"/>
        </w:rPr>
        <w:t xml:space="preserve">Listing </w:t>
      </w:r>
      <w:r w:rsidR="004B70B0" w:rsidRPr="002A5897">
        <w:rPr>
          <w:noProof/>
          <w:lang w:val="sr-Latn-RS"/>
        </w:rPr>
        <w:t>4</w:t>
      </w:r>
      <w:r w:rsidR="004B70B0" w:rsidRPr="002A5897">
        <w:rPr>
          <w:lang w:val="sr-Latn-RS"/>
        </w:rPr>
        <w:t>.</w:t>
      </w:r>
      <w:r w:rsidR="004B70B0" w:rsidRPr="002A5897">
        <w:rPr>
          <w:noProof/>
          <w:lang w:val="sr-Latn-RS"/>
        </w:rPr>
        <w:t>10</w:t>
      </w:r>
      <w:r w:rsidR="004B70B0" w:rsidRPr="002A5897">
        <w:rPr>
          <w:lang w:val="sr-Latn-RS"/>
        </w:rPr>
        <w:fldChar w:fldCharType="end"/>
      </w:r>
      <w:r w:rsidR="004B70B0" w:rsidRPr="002A5897">
        <w:rPr>
          <w:lang w:val="sr-Latn-RS"/>
        </w:rPr>
        <w:t>)</w:t>
      </w:r>
      <w:r w:rsidRPr="002A5897">
        <w:rPr>
          <w:lang w:val="sr-Latn-RS"/>
        </w:rPr>
        <w:t xml:space="preserve"> prema replikacionom servisu (</w:t>
      </w:r>
      <w:r w:rsidR="00271CD5" w:rsidRPr="002A5897">
        <w:rPr>
          <w:lang w:val="sr-Latn-RS"/>
        </w:rPr>
        <w:fldChar w:fldCharType="begin"/>
      </w:r>
      <w:r w:rsidR="00271CD5" w:rsidRPr="002A5897">
        <w:rPr>
          <w:lang w:val="sr-Latn-RS"/>
        </w:rPr>
        <w:instrText xml:space="preserve"> REF _Ref19532259 \n \h </w:instrText>
      </w:r>
      <w:r w:rsidR="00271CD5" w:rsidRPr="008D1676">
        <w:rPr>
          <w:lang w:val="sr-Latn-RS"/>
        </w:rPr>
      </w:r>
      <w:r w:rsidR="00271CD5" w:rsidRPr="002A5897">
        <w:rPr>
          <w:lang w:val="sr-Latn-RS"/>
        </w:rPr>
        <w:fldChar w:fldCharType="separate"/>
      </w:r>
      <w:r w:rsidR="00271CD5" w:rsidRPr="002A5897">
        <w:rPr>
          <w:lang w:val="sr-Latn-RS"/>
        </w:rPr>
        <w:t>4.2.5</w:t>
      </w:r>
      <w:r w:rsidR="00271CD5" w:rsidRPr="002A5897">
        <w:rPr>
          <w:lang w:val="sr-Latn-RS"/>
        </w:rPr>
        <w:fldChar w:fldCharType="end"/>
      </w:r>
      <w:r w:rsidRPr="002A5897">
        <w:rPr>
          <w:lang w:val="sr-Latn-RS"/>
        </w:rPr>
        <w:t xml:space="preserve">). </w:t>
      </w:r>
    </w:p>
    <w:p w14:paraId="13F569BF" w14:textId="77777777" w:rsidR="00A35A12" w:rsidRPr="002A5897" w:rsidRDefault="00A35A12" w:rsidP="00A35A12">
      <w:pPr>
        <w:keepNext/>
        <w:jc w:val="center"/>
        <w:rPr>
          <w:lang w:val="sr-Latn-RS"/>
        </w:rPr>
      </w:pPr>
      <w:r w:rsidRPr="00194374">
        <w:rPr>
          <w:noProof/>
          <w:lang w:val="sr-Latn-RS" w:eastAsia="sr-Latn-RS"/>
        </w:rPr>
        <w:drawing>
          <wp:inline distT="0" distB="0" distL="0" distR="0" wp14:anchorId="6E80E2C8" wp14:editId="4C2EAE73">
            <wp:extent cx="6285865" cy="1558925"/>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285865" cy="1558925"/>
                    </a:xfrm>
                    <a:prstGeom prst="rect">
                      <a:avLst/>
                    </a:prstGeom>
                  </pic:spPr>
                </pic:pic>
              </a:graphicData>
            </a:graphic>
          </wp:inline>
        </w:drawing>
      </w:r>
    </w:p>
    <w:p w14:paraId="2DD31A9A" w14:textId="5F221530" w:rsidR="00A35A12" w:rsidRPr="002A5897" w:rsidRDefault="00A35A12" w:rsidP="00A35A12">
      <w:pPr>
        <w:pStyle w:val="Caption"/>
        <w:jc w:val="center"/>
        <w:rPr>
          <w:lang w:val="sr-Latn-RS"/>
        </w:rPr>
      </w:pPr>
      <w:bookmarkStart w:id="109" w:name="_Ref19176732"/>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10</w:t>
      </w:r>
      <w:r w:rsidR="00A341C1" w:rsidRPr="002A5897">
        <w:rPr>
          <w:lang w:val="sr-Latn-RS"/>
        </w:rPr>
        <w:fldChar w:fldCharType="end"/>
      </w:r>
      <w:bookmarkEnd w:id="109"/>
      <w:r w:rsidRPr="002A5897">
        <w:rPr>
          <w:lang w:val="sr-Latn-RS"/>
        </w:rPr>
        <w:t xml:space="preserve"> - Kreiranje proxy-a prema replikacionom servisu</w:t>
      </w:r>
    </w:p>
    <w:p w14:paraId="3C96C7FC" w14:textId="7B25D3D6" w:rsidR="004B70B0" w:rsidRPr="002A5897" w:rsidRDefault="00B10CA6" w:rsidP="004B70B0">
      <w:pPr>
        <w:rPr>
          <w:lang w:val="sr-Latn-RS"/>
        </w:rPr>
      </w:pPr>
      <w:r w:rsidRPr="002A5897">
        <w:rPr>
          <w:lang w:val="sr-Latn-RS"/>
        </w:rPr>
        <w:t xml:space="preserve">Pozivom metode </w:t>
      </w:r>
      <w:r w:rsidRPr="002A5897">
        <w:rPr>
          <w:i/>
          <w:lang w:val="sr-Latn-RS"/>
        </w:rPr>
        <w:t>RegisterToReplicationService</w:t>
      </w:r>
      <w:r w:rsidRPr="002A5897">
        <w:rPr>
          <w:lang w:val="sr-Latn-RS"/>
        </w:rPr>
        <w:t xml:space="preserve"> vrši se čuvanje </w:t>
      </w:r>
      <w:r w:rsidR="008609EF">
        <w:rPr>
          <w:i/>
          <w:lang w:val="sr-Latn-RS"/>
        </w:rPr>
        <w:t>C</w:t>
      </w:r>
      <w:r w:rsidRPr="002A5897">
        <w:rPr>
          <w:i/>
          <w:lang w:val="sr-Latn-RS"/>
        </w:rPr>
        <w:t>allback-a</w:t>
      </w:r>
      <w:r w:rsidRPr="002A5897">
        <w:rPr>
          <w:lang w:val="sr-Latn-RS"/>
        </w:rPr>
        <w:t xml:space="preserve"> </w:t>
      </w:r>
      <w:r w:rsidR="008609EF">
        <w:rPr>
          <w:lang w:val="sr-Latn-RS"/>
        </w:rPr>
        <w:t>posrednika</w:t>
      </w:r>
      <w:r w:rsidRPr="002A5897">
        <w:rPr>
          <w:lang w:val="sr-Latn-RS"/>
        </w:rPr>
        <w:t xml:space="preserve"> na replikacionom servisu. Ovaj korak je neophodan da bi se omogućilo slanje replikacionih podataka sa replikacionog servisa </w:t>
      </w:r>
      <w:r w:rsidR="00137833">
        <w:rPr>
          <w:lang w:val="sr-Latn-RS"/>
        </w:rPr>
        <w:t>ka posredniku</w:t>
      </w:r>
      <w:r w:rsidRPr="002A5897">
        <w:rPr>
          <w:lang w:val="sr-Latn-RS"/>
        </w:rPr>
        <w:t>.</w:t>
      </w:r>
    </w:p>
    <w:p w14:paraId="1D78F707" w14:textId="3290701E" w:rsidR="00B24A6B" w:rsidRPr="002A5897" w:rsidRDefault="00137833" w:rsidP="004B70B0">
      <w:pPr>
        <w:rPr>
          <w:lang w:val="sr-Latn-RS"/>
        </w:rPr>
      </w:pPr>
      <w:r>
        <w:rPr>
          <w:lang w:val="sr-Latn-RS"/>
        </w:rPr>
        <w:t>Posrednik</w:t>
      </w:r>
      <w:r w:rsidR="00B24A6B" w:rsidRPr="002A5897">
        <w:rPr>
          <w:lang w:val="sr-Latn-RS"/>
        </w:rPr>
        <w:t xml:space="preserve"> implementira interfejs </w:t>
      </w:r>
      <w:r w:rsidR="00B24A6B" w:rsidRPr="002A5897">
        <w:rPr>
          <w:i/>
          <w:lang w:val="sr-Latn-RS"/>
        </w:rPr>
        <w:t>IBroke</w:t>
      </w:r>
      <w:r w:rsidR="00B24A6B" w:rsidRPr="002A5897">
        <w:rPr>
          <w:lang w:val="sr-Latn-RS"/>
        </w:rPr>
        <w:t xml:space="preserve">. </w:t>
      </w:r>
      <w:r w:rsidR="00B24A6B" w:rsidRPr="002A5897">
        <w:rPr>
          <w:i/>
          <w:lang w:val="sr-Latn-RS"/>
        </w:rPr>
        <w:t>IBroker</w:t>
      </w:r>
      <w:r w:rsidR="00B24A6B" w:rsidRPr="002A5897">
        <w:rPr>
          <w:lang w:val="sr-Latn-RS"/>
        </w:rPr>
        <w:t xml:space="preserve"> nasleđuje sledeće interfejse:</w:t>
      </w:r>
    </w:p>
    <w:p w14:paraId="44A985CF" w14:textId="3B8E5725" w:rsidR="00B24A6B" w:rsidRPr="002A5897" w:rsidRDefault="00B24A6B" w:rsidP="00B24A6B">
      <w:pPr>
        <w:pStyle w:val="ListParagraph"/>
        <w:numPr>
          <w:ilvl w:val="0"/>
          <w:numId w:val="14"/>
        </w:numPr>
        <w:rPr>
          <w:i/>
          <w:lang w:val="sr-Latn-RS"/>
        </w:rPr>
      </w:pPr>
      <w:r w:rsidRPr="002A5897">
        <w:rPr>
          <w:i/>
          <w:lang w:val="sr-Latn-RS"/>
        </w:rPr>
        <w:t xml:space="preserve">IProducer </w:t>
      </w:r>
      <w:r w:rsidRPr="002A5897">
        <w:rPr>
          <w:lang w:val="sr-Latn-RS"/>
        </w:rPr>
        <w:t>(</w:t>
      </w:r>
      <w:r w:rsidRPr="002A5897">
        <w:rPr>
          <w:lang w:val="sr-Latn-RS"/>
        </w:rPr>
        <w:fldChar w:fldCharType="begin"/>
      </w:r>
      <w:r w:rsidRPr="002A5897">
        <w:rPr>
          <w:lang w:val="sr-Latn-RS"/>
        </w:rPr>
        <w:instrText xml:space="preserve"> REF _Ref19091217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1</w:t>
      </w:r>
      <w:r w:rsidRPr="002A5897">
        <w:rPr>
          <w:lang w:val="sr-Latn-RS"/>
        </w:rPr>
        <w:fldChar w:fldCharType="end"/>
      </w:r>
      <w:r w:rsidRPr="002A5897">
        <w:rPr>
          <w:lang w:val="sr-Latn-RS"/>
        </w:rPr>
        <w:t>)</w:t>
      </w:r>
    </w:p>
    <w:p w14:paraId="5CFC04A5" w14:textId="2DDB84DB" w:rsidR="00B24A6B" w:rsidRPr="002A5897" w:rsidRDefault="00B24A6B" w:rsidP="00B24A6B">
      <w:pPr>
        <w:pStyle w:val="ListParagraph"/>
        <w:numPr>
          <w:ilvl w:val="0"/>
          <w:numId w:val="14"/>
        </w:numPr>
        <w:rPr>
          <w:i/>
          <w:lang w:val="sr-Latn-RS"/>
        </w:rPr>
      </w:pPr>
      <w:r w:rsidRPr="002A5897">
        <w:rPr>
          <w:i/>
          <w:lang w:val="sr-Latn-RS"/>
        </w:rPr>
        <w:t xml:space="preserve">IConsumer </w:t>
      </w:r>
      <w:r w:rsidRPr="002A5897">
        <w:rPr>
          <w:lang w:val="sr-Latn-RS"/>
        </w:rPr>
        <w:t>(</w:t>
      </w:r>
      <w:r w:rsidRPr="002A5897">
        <w:rPr>
          <w:lang w:val="sr-Latn-RS"/>
        </w:rPr>
        <w:fldChar w:fldCharType="begin"/>
      </w:r>
      <w:r w:rsidRPr="002A5897">
        <w:rPr>
          <w:lang w:val="sr-Latn-RS"/>
        </w:rPr>
        <w:instrText xml:space="preserve"> REF _Ref19105395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3</w:t>
      </w:r>
      <w:r w:rsidRPr="002A5897">
        <w:rPr>
          <w:lang w:val="sr-Latn-RS"/>
        </w:rPr>
        <w:fldChar w:fldCharType="end"/>
      </w:r>
      <w:r w:rsidRPr="002A5897">
        <w:rPr>
          <w:lang w:val="sr-Latn-RS"/>
        </w:rPr>
        <w:t>)</w:t>
      </w:r>
    </w:p>
    <w:p w14:paraId="5EB1FCC2" w14:textId="5B036724" w:rsidR="00B24A6B" w:rsidRPr="002A5897" w:rsidRDefault="00B24A6B" w:rsidP="00B24A6B">
      <w:pPr>
        <w:rPr>
          <w:lang w:val="sr-Latn-RS"/>
        </w:rPr>
      </w:pPr>
      <w:r w:rsidRPr="002A5897">
        <w:rPr>
          <w:lang w:val="sr-Latn-RS"/>
        </w:rPr>
        <w:lastRenderedPageBreak/>
        <w:t xml:space="preserve">Implementacija prethodno navedenih interfejsa je </w:t>
      </w:r>
      <w:r w:rsidR="002C5D38" w:rsidRPr="002C5D38">
        <w:rPr>
          <w:lang w:val="sr-Latn-RS"/>
        </w:rPr>
        <w:t>neophodna</w:t>
      </w:r>
      <w:r w:rsidRPr="002A5897">
        <w:rPr>
          <w:lang w:val="sr-Latn-RS"/>
        </w:rPr>
        <w:t xml:space="preserve"> jer u suprotnom ne bi mogle da se izvršavaju sve funkcionalnost</w:t>
      </w:r>
      <w:r w:rsidR="00271CD5" w:rsidRPr="002A5897">
        <w:rPr>
          <w:lang w:val="sr-Latn-RS"/>
        </w:rPr>
        <w:t>i prema stranama koje šalju i z</w:t>
      </w:r>
      <w:r w:rsidRPr="002A5897">
        <w:rPr>
          <w:lang w:val="sr-Latn-RS"/>
        </w:rPr>
        <w:t>a</w:t>
      </w:r>
      <w:r w:rsidR="00271CD5" w:rsidRPr="002A5897">
        <w:rPr>
          <w:lang w:val="sr-Latn-RS"/>
        </w:rPr>
        <w:t>h</w:t>
      </w:r>
      <w:r w:rsidRPr="002A5897">
        <w:rPr>
          <w:lang w:val="sr-Latn-RS"/>
        </w:rPr>
        <w:t>tev</w:t>
      </w:r>
      <w:r w:rsidR="00AC2FD0" w:rsidRPr="002A5897">
        <w:rPr>
          <w:lang w:val="sr-Latn-RS"/>
        </w:rPr>
        <w:t>aju podatke.</w:t>
      </w:r>
    </w:p>
    <w:p w14:paraId="5C1E1ADE" w14:textId="145B1F35" w:rsidR="00677575" w:rsidRPr="002A5897" w:rsidRDefault="00677575" w:rsidP="00677575">
      <w:pPr>
        <w:pStyle w:val="Heading4"/>
        <w:rPr>
          <w:lang w:val="sr-Latn-RS"/>
        </w:rPr>
      </w:pPr>
      <w:r w:rsidRPr="002A5897">
        <w:rPr>
          <w:lang w:val="sr-Latn-RS"/>
        </w:rPr>
        <w:t>Prijem podataka</w:t>
      </w:r>
    </w:p>
    <w:p w14:paraId="732144C5" w14:textId="5231312C" w:rsidR="00AC2FD0" w:rsidRPr="002A5897" w:rsidRDefault="00AC2FD0" w:rsidP="00B24A6B">
      <w:pPr>
        <w:rPr>
          <w:lang w:val="sr-Latn-RS"/>
        </w:rPr>
      </w:pPr>
      <w:r w:rsidRPr="002A5897">
        <w:rPr>
          <w:lang w:val="sr-Latn-RS"/>
        </w:rPr>
        <w:t xml:space="preserve">Kada je u pitanju prijem podataka, </w:t>
      </w:r>
      <w:r w:rsidR="00B10F59">
        <w:rPr>
          <w:lang w:val="sr-Latn-RS"/>
        </w:rPr>
        <w:t>posrednik</w:t>
      </w:r>
      <w:r w:rsidRPr="002A5897">
        <w:rPr>
          <w:lang w:val="sr-Latn-RS"/>
        </w:rPr>
        <w:t xml:space="preserve"> ima mogućnost da prima podatke s</w:t>
      </w:r>
      <w:r w:rsidR="00371C1C" w:rsidRPr="002A5897">
        <w:rPr>
          <w:lang w:val="sr-Latn-RS"/>
        </w:rPr>
        <w:t>inhrono i asinhrono. U</w:t>
      </w:r>
      <w:r w:rsidRPr="002A5897">
        <w:rPr>
          <w:lang w:val="sr-Latn-RS"/>
        </w:rPr>
        <w:t xml:space="preserve"> oba slučaja se poziva metoda </w:t>
      </w:r>
      <w:r w:rsidRPr="002A5897">
        <w:rPr>
          <w:i/>
          <w:lang w:val="sr-Latn-RS"/>
        </w:rPr>
        <w:t>WriteRecord</w:t>
      </w:r>
      <w:r w:rsidR="00371C1C" w:rsidRPr="002A5897">
        <w:rPr>
          <w:i/>
          <w:lang w:val="sr-Latn-RS"/>
        </w:rPr>
        <w:t xml:space="preserve"> </w:t>
      </w:r>
      <w:r w:rsidR="00371C1C" w:rsidRPr="002A5897">
        <w:rPr>
          <w:lang w:val="sr-Latn-RS"/>
        </w:rPr>
        <w:t>(</w:t>
      </w:r>
      <w:r w:rsidR="00371C1C" w:rsidRPr="002A5897">
        <w:rPr>
          <w:lang w:val="sr-Latn-RS"/>
        </w:rPr>
        <w:fldChar w:fldCharType="begin"/>
      </w:r>
      <w:r w:rsidR="00371C1C" w:rsidRPr="002A5897">
        <w:rPr>
          <w:lang w:val="sr-Latn-RS"/>
        </w:rPr>
        <w:instrText xml:space="preserve"> REF _Ref19179284 \h </w:instrText>
      </w:r>
      <w:r w:rsidR="00371C1C" w:rsidRPr="008D1676">
        <w:rPr>
          <w:lang w:val="sr-Latn-RS"/>
        </w:rPr>
      </w:r>
      <w:r w:rsidR="00371C1C" w:rsidRPr="002A5897">
        <w:rPr>
          <w:lang w:val="sr-Latn-RS"/>
        </w:rPr>
        <w:fldChar w:fldCharType="separate"/>
      </w:r>
      <w:r w:rsidR="00371C1C" w:rsidRPr="002A5897">
        <w:rPr>
          <w:lang w:val="sr-Latn-RS"/>
        </w:rPr>
        <w:t xml:space="preserve">Listing </w:t>
      </w:r>
      <w:r w:rsidR="00371C1C" w:rsidRPr="002A5897">
        <w:rPr>
          <w:noProof/>
          <w:lang w:val="sr-Latn-RS"/>
        </w:rPr>
        <w:t>4</w:t>
      </w:r>
      <w:r w:rsidR="00371C1C" w:rsidRPr="002A5897">
        <w:rPr>
          <w:lang w:val="sr-Latn-RS"/>
        </w:rPr>
        <w:t>.</w:t>
      </w:r>
      <w:r w:rsidR="00371C1C" w:rsidRPr="002A5897">
        <w:rPr>
          <w:noProof/>
          <w:lang w:val="sr-Latn-RS"/>
        </w:rPr>
        <w:t>11</w:t>
      </w:r>
      <w:r w:rsidR="00371C1C" w:rsidRPr="002A5897">
        <w:rPr>
          <w:lang w:val="sr-Latn-RS"/>
        </w:rPr>
        <w:fldChar w:fldCharType="end"/>
      </w:r>
      <w:r w:rsidR="00371C1C" w:rsidRPr="002A5897">
        <w:rPr>
          <w:lang w:val="sr-Latn-RS"/>
        </w:rPr>
        <w:t>)</w:t>
      </w:r>
      <w:r w:rsidRPr="002A5897">
        <w:rPr>
          <w:i/>
          <w:lang w:val="sr-Latn-RS"/>
        </w:rPr>
        <w:t xml:space="preserve">. </w:t>
      </w:r>
    </w:p>
    <w:p w14:paraId="1363B8B7" w14:textId="77777777" w:rsidR="00371C1C" w:rsidRPr="002A5897" w:rsidRDefault="00AC2FD0" w:rsidP="00371C1C">
      <w:pPr>
        <w:keepNext/>
        <w:jc w:val="center"/>
        <w:rPr>
          <w:lang w:val="sr-Latn-RS"/>
        </w:rPr>
      </w:pPr>
      <w:r w:rsidRPr="00194374">
        <w:rPr>
          <w:noProof/>
          <w:lang w:val="sr-Latn-RS" w:eastAsia="sr-Latn-RS"/>
        </w:rPr>
        <w:drawing>
          <wp:inline distT="0" distB="0" distL="0" distR="0" wp14:anchorId="7A6ED122" wp14:editId="6B6823F2">
            <wp:extent cx="6285865" cy="358838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285865" cy="3588385"/>
                    </a:xfrm>
                    <a:prstGeom prst="rect">
                      <a:avLst/>
                    </a:prstGeom>
                  </pic:spPr>
                </pic:pic>
              </a:graphicData>
            </a:graphic>
          </wp:inline>
        </w:drawing>
      </w:r>
    </w:p>
    <w:p w14:paraId="12D89879" w14:textId="2DB55DEA" w:rsidR="00AC2FD0" w:rsidRPr="002A5897" w:rsidRDefault="00371C1C" w:rsidP="00371C1C">
      <w:pPr>
        <w:pStyle w:val="Caption"/>
        <w:jc w:val="center"/>
        <w:rPr>
          <w:lang w:val="sr-Latn-RS"/>
        </w:rPr>
      </w:pPr>
      <w:bookmarkStart w:id="110" w:name="_Ref19179284"/>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11</w:t>
      </w:r>
      <w:r w:rsidR="00A341C1" w:rsidRPr="002A5897">
        <w:rPr>
          <w:lang w:val="sr-Latn-RS"/>
        </w:rPr>
        <w:fldChar w:fldCharType="end"/>
      </w:r>
      <w:bookmarkEnd w:id="110"/>
      <w:r w:rsidRPr="002A5897">
        <w:rPr>
          <w:lang w:val="sr-Latn-RS"/>
        </w:rPr>
        <w:t xml:space="preserve"> - Implementacija WriteRecord metode</w:t>
      </w:r>
    </w:p>
    <w:p w14:paraId="48567BA1" w14:textId="60FBD242" w:rsidR="00371C1C" w:rsidRPr="002A5897" w:rsidRDefault="00371C1C" w:rsidP="00371C1C">
      <w:pPr>
        <w:rPr>
          <w:lang w:val="sr-Latn-RS"/>
        </w:rPr>
      </w:pPr>
      <w:r w:rsidRPr="002A5897">
        <w:rPr>
          <w:lang w:val="sr-Latn-RS"/>
        </w:rPr>
        <w:t xml:space="preserve">U okviru </w:t>
      </w:r>
      <w:r w:rsidRPr="002A5897">
        <w:rPr>
          <w:i/>
          <w:lang w:val="sr-Latn-RS"/>
        </w:rPr>
        <w:t>WriteRecord</w:t>
      </w:r>
      <w:r w:rsidRPr="002A5897">
        <w:rPr>
          <w:lang w:val="sr-Latn-RS"/>
        </w:rPr>
        <w:t xml:space="preserve"> metode se prvo proverava da li je pristigla poruka validna pozivom metode </w:t>
      </w:r>
      <w:r w:rsidRPr="002A5897">
        <w:rPr>
          <w:i/>
          <w:lang w:val="sr-Latn-RS"/>
        </w:rPr>
        <w:t>CheckMess</w:t>
      </w:r>
      <w:r w:rsidR="00D21B17">
        <w:rPr>
          <w:i/>
          <w:lang w:val="sr-Latn-RS"/>
        </w:rPr>
        <w:t>a</w:t>
      </w:r>
      <w:r w:rsidRPr="002A5897">
        <w:rPr>
          <w:i/>
          <w:lang w:val="sr-Latn-RS"/>
        </w:rPr>
        <w:t>ge</w:t>
      </w:r>
      <w:r w:rsidRPr="002A5897">
        <w:rPr>
          <w:lang w:val="sr-Latn-RS"/>
        </w:rPr>
        <w:t xml:space="preserve">. Ukoliko poruka nije validna, baciće se izuzetak sa opisom greške. Nakon uspešne provere validnosti poruke kreira se zapis koji se kasnije čuva u rečniku. Zatim se proverava da li u rečniku postoji tema na koju je objavljuje poruka. </w:t>
      </w:r>
      <w:r w:rsidR="005526E4" w:rsidRPr="005526E4">
        <w:rPr>
          <w:lang w:val="sr-Latn-RS"/>
        </w:rPr>
        <w:t>Ukoliko</w:t>
      </w:r>
      <w:r w:rsidRPr="002A5897">
        <w:rPr>
          <w:lang w:val="sr-Latn-RS"/>
        </w:rPr>
        <w:t xml:space="preserve"> tema ne postoji u rečniku povratna </w:t>
      </w:r>
      <w:r w:rsidR="005526E4" w:rsidRPr="005526E4">
        <w:rPr>
          <w:lang w:val="sr-Latn-RS"/>
        </w:rPr>
        <w:t>vrednost</w:t>
      </w:r>
      <w:r w:rsidRPr="002A5897">
        <w:rPr>
          <w:lang w:val="sr-Latn-RS"/>
        </w:rPr>
        <w:t xml:space="preserve"> metode će biti </w:t>
      </w:r>
      <w:r w:rsidRPr="002A5897">
        <w:rPr>
          <w:i/>
          <w:lang w:val="sr-Latn-RS"/>
        </w:rPr>
        <w:t>Failed</w:t>
      </w:r>
      <w:r w:rsidRPr="002A5897">
        <w:rPr>
          <w:lang w:val="sr-Latn-RS"/>
        </w:rPr>
        <w:t xml:space="preserve">. Ako tema ipak postoji, zapis će se dodati u listu zapisa na pomenutu temu. </w:t>
      </w:r>
    </w:p>
    <w:p w14:paraId="2BCA1C8E" w14:textId="0195DBC3" w:rsidR="00371C1C" w:rsidRPr="002A5897" w:rsidRDefault="00371C1C" w:rsidP="00371C1C">
      <w:pPr>
        <w:rPr>
          <w:lang w:val="sr-Latn-RS"/>
        </w:rPr>
      </w:pPr>
      <w:r w:rsidRPr="002A5897">
        <w:rPr>
          <w:lang w:val="sr-Latn-RS"/>
        </w:rPr>
        <w:t xml:space="preserve">Ukoliko je stanje </w:t>
      </w:r>
      <w:r w:rsidR="00B10F59">
        <w:rPr>
          <w:lang w:val="sr-Latn-RS"/>
        </w:rPr>
        <w:t>posrednika</w:t>
      </w:r>
      <w:r w:rsidRPr="002A5897">
        <w:rPr>
          <w:lang w:val="sr-Latn-RS"/>
        </w:rPr>
        <w:t xml:space="preserve"> postavljeno na </w:t>
      </w:r>
      <w:r w:rsidRPr="002A5897">
        <w:rPr>
          <w:i/>
          <w:lang w:val="sr-Latn-RS"/>
        </w:rPr>
        <w:t>Hot</w:t>
      </w:r>
      <w:r w:rsidRPr="002A5897">
        <w:rPr>
          <w:lang w:val="sr-Latn-RS"/>
        </w:rPr>
        <w:t xml:space="preserve"> i </w:t>
      </w:r>
      <w:r w:rsidR="00B10F59">
        <w:rPr>
          <w:lang w:val="sr-Latn-RS"/>
        </w:rPr>
        <w:t>posrednik</w:t>
      </w:r>
      <w:r w:rsidRPr="002A5897">
        <w:rPr>
          <w:lang w:val="sr-Latn-RS"/>
        </w:rPr>
        <w:t xml:space="preserve"> ima uspešno kreiran </w:t>
      </w:r>
      <w:r w:rsidR="00B10F59">
        <w:rPr>
          <w:lang w:val="sr-Latn-RS"/>
        </w:rPr>
        <w:t>komunikacioni kanal</w:t>
      </w:r>
      <w:r w:rsidRPr="002A5897">
        <w:rPr>
          <w:lang w:val="sr-Latn-RS"/>
        </w:rPr>
        <w:t xml:space="preserve"> prema replikacionom servisu, poruka koja je pristigla će se replicirati da</w:t>
      </w:r>
      <w:r w:rsidR="008B4500" w:rsidRPr="002A5897">
        <w:rPr>
          <w:lang w:val="sr-Latn-RS"/>
        </w:rPr>
        <w:t xml:space="preserve">lje do </w:t>
      </w:r>
      <w:r w:rsidR="00B10F59" w:rsidRPr="00B10F59">
        <w:rPr>
          <w:lang w:val="sr-Latn-RS"/>
        </w:rPr>
        <w:t>posrednika</w:t>
      </w:r>
      <w:r w:rsidR="00B10F59">
        <w:rPr>
          <w:i/>
          <w:lang w:val="sr-Latn-RS"/>
        </w:rPr>
        <w:t xml:space="preserve"> </w:t>
      </w:r>
      <w:r w:rsidRPr="002A5897">
        <w:rPr>
          <w:lang w:val="sr-Latn-RS"/>
        </w:rPr>
        <w:t xml:space="preserve">koji je u </w:t>
      </w:r>
      <w:r w:rsidRPr="002A5897">
        <w:rPr>
          <w:i/>
          <w:lang w:val="sr-Latn-RS"/>
        </w:rPr>
        <w:t>StandBy</w:t>
      </w:r>
      <w:r w:rsidRPr="002A5897">
        <w:rPr>
          <w:lang w:val="sr-Latn-RS"/>
        </w:rPr>
        <w:t xml:space="preserve"> stanju</w:t>
      </w:r>
      <w:r w:rsidR="008B4500" w:rsidRPr="002A5897">
        <w:rPr>
          <w:lang w:val="sr-Latn-RS"/>
        </w:rPr>
        <w:t xml:space="preserve"> ukoliko on postoji.</w:t>
      </w:r>
    </w:p>
    <w:p w14:paraId="3A54714D" w14:textId="76693E7A" w:rsidR="008B4500" w:rsidRPr="002A5897" w:rsidRDefault="008B4500" w:rsidP="00371C1C">
      <w:pPr>
        <w:rPr>
          <w:lang w:val="sr-Latn-RS"/>
        </w:rPr>
      </w:pPr>
      <w:r w:rsidRPr="002A5897">
        <w:rPr>
          <w:lang w:val="sr-Latn-RS"/>
        </w:rPr>
        <w:t xml:space="preserve">Kod sinhronog prijema podataka, klijentu se vraća povratna vrednost metode </w:t>
      </w:r>
      <w:r w:rsidRPr="002A5897">
        <w:rPr>
          <w:i/>
          <w:lang w:val="sr-Latn-RS"/>
        </w:rPr>
        <w:t>WriteRecod</w:t>
      </w:r>
      <w:r w:rsidR="009747CD" w:rsidRPr="002A5897">
        <w:rPr>
          <w:lang w:val="sr-Latn-RS"/>
        </w:rPr>
        <w:t>. Kada j</w:t>
      </w:r>
      <w:r w:rsidRPr="002A5897">
        <w:rPr>
          <w:lang w:val="sr-Latn-RS"/>
        </w:rPr>
        <w:t xml:space="preserve">e reč o asinhronom prijemu podataka, klijent koji je pozvao metodu za asinhrono slanje može da nastavi dalje sa </w:t>
      </w:r>
      <w:r w:rsidR="009747CD" w:rsidRPr="002A5897">
        <w:rPr>
          <w:lang w:val="sr-Latn-RS"/>
        </w:rPr>
        <w:t>izvršavanjem. On će potvrdu o</w:t>
      </w:r>
      <w:r w:rsidR="00677575" w:rsidRPr="002A5897">
        <w:rPr>
          <w:lang w:val="sr-Latn-RS"/>
        </w:rPr>
        <w:t xml:space="preserve"> statusu obrade poruke dobiti preko </w:t>
      </w:r>
      <w:r w:rsidR="00B10F59">
        <w:rPr>
          <w:i/>
          <w:lang w:val="sr-Latn-RS"/>
        </w:rPr>
        <w:t>C</w:t>
      </w:r>
      <w:r w:rsidR="00677575" w:rsidRPr="002A5897">
        <w:rPr>
          <w:i/>
          <w:lang w:val="sr-Latn-RS"/>
        </w:rPr>
        <w:t>allback-a</w:t>
      </w:r>
      <w:r w:rsidR="00677575" w:rsidRPr="002A5897">
        <w:rPr>
          <w:lang w:val="sr-Latn-RS"/>
        </w:rPr>
        <w:t xml:space="preserve"> i na taj način će odlučiti o daljim koracima u zavisnosti od sopstvene implementacije.</w:t>
      </w:r>
    </w:p>
    <w:p w14:paraId="06C8EE07" w14:textId="6D2FC544" w:rsidR="00677575" w:rsidRPr="002A5897" w:rsidRDefault="00677575" w:rsidP="00677575">
      <w:pPr>
        <w:pStyle w:val="Heading4"/>
        <w:rPr>
          <w:lang w:val="sr-Latn-RS"/>
        </w:rPr>
      </w:pPr>
      <w:r w:rsidRPr="002A5897">
        <w:rPr>
          <w:lang w:val="sr-Latn-RS"/>
        </w:rPr>
        <w:t>Obrada zahteva za podacima</w:t>
      </w:r>
    </w:p>
    <w:p w14:paraId="093C665D" w14:textId="6BC85C9A" w:rsidR="00677575" w:rsidRPr="002A5897" w:rsidRDefault="00677575" w:rsidP="00677575">
      <w:pPr>
        <w:rPr>
          <w:lang w:val="sr-Latn-RS"/>
        </w:rPr>
      </w:pPr>
      <w:r w:rsidRPr="002A5897">
        <w:rPr>
          <w:lang w:val="sr-Latn-RS"/>
        </w:rPr>
        <w:t xml:space="preserve">Klijenti šalju zahteve za podacima koje </w:t>
      </w:r>
      <w:r w:rsidR="00FA6873">
        <w:rPr>
          <w:lang w:val="sr-Latn-RS"/>
        </w:rPr>
        <w:t>posrednik</w:t>
      </w:r>
      <w:r w:rsidRPr="002A5897">
        <w:rPr>
          <w:lang w:val="sr-Latn-RS"/>
        </w:rPr>
        <w:t xml:space="preserve"> obrađuje i kao </w:t>
      </w:r>
      <w:r w:rsidR="00DD34B7" w:rsidRPr="00DD34B7">
        <w:rPr>
          <w:lang w:val="sr-Latn-RS"/>
        </w:rPr>
        <w:t>povratne</w:t>
      </w:r>
      <w:r w:rsidRPr="002A5897">
        <w:rPr>
          <w:lang w:val="sr-Latn-RS"/>
        </w:rPr>
        <w:t xml:space="preserve"> vrednosti vraća tražene podatke. Postoji mogućnosti zahteva za već</w:t>
      </w:r>
      <w:r w:rsidR="00EE2DA5">
        <w:rPr>
          <w:lang w:val="sr-Latn-RS"/>
        </w:rPr>
        <w:t>im brojem poruka</w:t>
      </w:r>
      <w:r w:rsidRPr="002A5897">
        <w:rPr>
          <w:lang w:val="sr-Latn-RS"/>
        </w:rPr>
        <w:t xml:space="preserve"> od jednom ili da se zahteva jedna po</w:t>
      </w:r>
      <w:r w:rsidR="00A227BF">
        <w:rPr>
          <w:lang w:val="sr-Latn-RS"/>
        </w:rPr>
        <w:t>ruka</w:t>
      </w:r>
      <w:r w:rsidRPr="002A5897">
        <w:rPr>
          <w:lang w:val="sr-Latn-RS"/>
        </w:rPr>
        <w:t>.</w:t>
      </w:r>
    </w:p>
    <w:p w14:paraId="0B5F026D" w14:textId="66E23E71" w:rsidR="005A36C9" w:rsidRPr="002A5897" w:rsidRDefault="00494F4E" w:rsidP="00677575">
      <w:pPr>
        <w:rPr>
          <w:lang w:val="sr-Latn-RS"/>
        </w:rPr>
      </w:pPr>
      <w:r w:rsidRPr="00494F4E">
        <w:rPr>
          <w:lang w:val="sr-Latn-RS"/>
        </w:rPr>
        <w:t>Prilikom</w:t>
      </w:r>
      <w:r w:rsidR="005A36C9" w:rsidRPr="002A5897">
        <w:rPr>
          <w:lang w:val="sr-Latn-RS"/>
        </w:rPr>
        <w:t xml:space="preserve"> obrade zahteva u oba slučaja poziva se metoda </w:t>
      </w:r>
      <w:r w:rsidR="005A36C9" w:rsidRPr="002A5897">
        <w:rPr>
          <w:i/>
          <w:lang w:val="sr-Latn-RS"/>
        </w:rPr>
        <w:t xml:space="preserve">ReadRecord </w:t>
      </w:r>
      <w:r w:rsidR="005A36C9" w:rsidRPr="002A5897">
        <w:rPr>
          <w:lang w:val="sr-Latn-RS"/>
        </w:rPr>
        <w:t>(</w:t>
      </w:r>
      <w:r w:rsidR="005A36C9" w:rsidRPr="002A5897">
        <w:rPr>
          <w:lang w:val="sr-Latn-RS"/>
        </w:rPr>
        <w:fldChar w:fldCharType="begin"/>
      </w:r>
      <w:r w:rsidR="005A36C9" w:rsidRPr="002A5897">
        <w:rPr>
          <w:lang w:val="sr-Latn-RS"/>
        </w:rPr>
        <w:instrText xml:space="preserve"> REF _Ref19181206 \h </w:instrText>
      </w:r>
      <w:r w:rsidR="005A36C9" w:rsidRPr="008D1676">
        <w:rPr>
          <w:lang w:val="sr-Latn-RS"/>
        </w:rPr>
      </w:r>
      <w:r w:rsidR="005A36C9" w:rsidRPr="002A5897">
        <w:rPr>
          <w:lang w:val="sr-Latn-RS"/>
        </w:rPr>
        <w:fldChar w:fldCharType="separate"/>
      </w:r>
      <w:r w:rsidR="005A36C9" w:rsidRPr="002A5897">
        <w:rPr>
          <w:lang w:val="sr-Latn-RS"/>
        </w:rPr>
        <w:t xml:space="preserve">Listing </w:t>
      </w:r>
      <w:r w:rsidR="005A36C9" w:rsidRPr="002A5897">
        <w:rPr>
          <w:noProof/>
          <w:lang w:val="sr-Latn-RS"/>
        </w:rPr>
        <w:t>4</w:t>
      </w:r>
      <w:r w:rsidR="005A36C9" w:rsidRPr="002A5897">
        <w:rPr>
          <w:lang w:val="sr-Latn-RS"/>
        </w:rPr>
        <w:t>.</w:t>
      </w:r>
      <w:r w:rsidR="005A36C9" w:rsidRPr="002A5897">
        <w:rPr>
          <w:noProof/>
          <w:lang w:val="sr-Latn-RS"/>
        </w:rPr>
        <w:t>12</w:t>
      </w:r>
      <w:r w:rsidR="005A36C9" w:rsidRPr="002A5897">
        <w:rPr>
          <w:lang w:val="sr-Latn-RS"/>
        </w:rPr>
        <w:fldChar w:fldCharType="end"/>
      </w:r>
      <w:r w:rsidR="005A36C9" w:rsidRPr="002A5897">
        <w:rPr>
          <w:lang w:val="sr-Latn-RS"/>
        </w:rPr>
        <w:t>)</w:t>
      </w:r>
      <w:r w:rsidR="007876B3" w:rsidRPr="002A5897">
        <w:rPr>
          <w:lang w:val="sr-Latn-RS"/>
        </w:rPr>
        <w:t>. Prvo se proverava validnost pristiglog zahteva. Ukoliko zahtev nije validan baca se izuzetak</w:t>
      </w:r>
    </w:p>
    <w:p w14:paraId="0CB2E6F0" w14:textId="77777777" w:rsidR="005A36C9" w:rsidRPr="002A5897" w:rsidRDefault="005A36C9" w:rsidP="005A36C9">
      <w:pPr>
        <w:keepNext/>
        <w:jc w:val="center"/>
        <w:rPr>
          <w:lang w:val="sr-Latn-RS"/>
        </w:rPr>
      </w:pPr>
      <w:r w:rsidRPr="00194374">
        <w:rPr>
          <w:noProof/>
          <w:lang w:val="sr-Latn-RS" w:eastAsia="sr-Latn-RS"/>
        </w:rPr>
        <w:lastRenderedPageBreak/>
        <w:drawing>
          <wp:inline distT="0" distB="0" distL="0" distR="0" wp14:anchorId="225BC981" wp14:editId="2220C128">
            <wp:extent cx="6285865" cy="211772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285865" cy="2117725"/>
                    </a:xfrm>
                    <a:prstGeom prst="rect">
                      <a:avLst/>
                    </a:prstGeom>
                  </pic:spPr>
                </pic:pic>
              </a:graphicData>
            </a:graphic>
          </wp:inline>
        </w:drawing>
      </w:r>
    </w:p>
    <w:p w14:paraId="0E973002" w14:textId="245FB18A" w:rsidR="005A36C9" w:rsidRPr="002A5897" w:rsidRDefault="005A36C9" w:rsidP="005A36C9">
      <w:pPr>
        <w:pStyle w:val="Caption"/>
        <w:jc w:val="center"/>
        <w:rPr>
          <w:lang w:val="sr-Latn-RS"/>
        </w:rPr>
      </w:pPr>
      <w:bookmarkStart w:id="111" w:name="_Ref19181206"/>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12</w:t>
      </w:r>
      <w:r w:rsidR="00A341C1" w:rsidRPr="002A5897">
        <w:rPr>
          <w:lang w:val="sr-Latn-RS"/>
        </w:rPr>
        <w:fldChar w:fldCharType="end"/>
      </w:r>
      <w:bookmarkEnd w:id="111"/>
      <w:r w:rsidRPr="002A5897">
        <w:rPr>
          <w:lang w:val="sr-Latn-RS"/>
        </w:rPr>
        <w:t xml:space="preserve"> - Implementacija metode ReadRecord</w:t>
      </w:r>
    </w:p>
    <w:p w14:paraId="36F9CBFE" w14:textId="1A78124F" w:rsidR="007876B3" w:rsidRPr="002A5897" w:rsidRDefault="007876B3" w:rsidP="007876B3">
      <w:pPr>
        <w:rPr>
          <w:lang w:val="sr-Latn-RS"/>
        </w:rPr>
      </w:pPr>
      <w:r w:rsidRPr="002A5897">
        <w:rPr>
          <w:lang w:val="sr-Latn-RS"/>
        </w:rPr>
        <w:t>U okviru zahteva se nalazi tema sa koje se čitaju podaci i pozicija (</w:t>
      </w:r>
      <w:r w:rsidRPr="002A5897">
        <w:rPr>
          <w:i/>
          <w:lang w:val="sr-Latn-RS"/>
        </w:rPr>
        <w:t>Offset</w:t>
      </w:r>
      <w:r w:rsidRPr="002A5897">
        <w:rPr>
          <w:lang w:val="sr-Latn-RS"/>
        </w:rPr>
        <w:t xml:space="preserve">) sa koje se iz liste čita </w:t>
      </w:r>
      <w:r w:rsidR="009747CD" w:rsidRPr="002A5897">
        <w:rPr>
          <w:lang w:val="sr-Latn-RS"/>
        </w:rPr>
        <w:t>podatak. Ukoliko postoji tema iz</w:t>
      </w:r>
      <w:r w:rsidRPr="002A5897">
        <w:rPr>
          <w:lang w:val="sr-Latn-RS"/>
        </w:rPr>
        <w:t xml:space="preserve"> zahteva u rečniku i ukoliko postoji podataka na traženoj poziciji, taj podatak se čita iz liste i vraća se kao povratna vrednost metode. U </w:t>
      </w:r>
      <w:r w:rsidR="00E74002" w:rsidRPr="00E74002">
        <w:rPr>
          <w:lang w:val="sr-Latn-RS"/>
        </w:rPr>
        <w:t>suprotnom</w:t>
      </w:r>
      <w:r w:rsidRPr="002A5897">
        <w:rPr>
          <w:lang w:val="sr-Latn-RS"/>
        </w:rPr>
        <w:t xml:space="preserve"> se vraća vrednost </w:t>
      </w:r>
      <w:r w:rsidRPr="002A5897">
        <w:rPr>
          <w:i/>
          <w:lang w:val="sr-Latn-RS"/>
        </w:rPr>
        <w:t>null.</w:t>
      </w:r>
      <w:r w:rsidRPr="002A5897">
        <w:rPr>
          <w:lang w:val="sr-Latn-RS"/>
        </w:rPr>
        <w:t xml:space="preserve"> To nam govori d</w:t>
      </w:r>
      <w:r w:rsidR="009747CD" w:rsidRPr="002A5897">
        <w:rPr>
          <w:lang w:val="sr-Latn-RS"/>
        </w:rPr>
        <w:t>a nismo dobro popunili zahtev</w:t>
      </w:r>
      <w:r w:rsidRPr="002A5897">
        <w:rPr>
          <w:lang w:val="sr-Latn-RS"/>
        </w:rPr>
        <w:t>.</w:t>
      </w:r>
    </w:p>
    <w:p w14:paraId="113039A4" w14:textId="77777777" w:rsidR="005A3D11" w:rsidRPr="002A5897" w:rsidRDefault="005A3D11" w:rsidP="005A3D11">
      <w:pPr>
        <w:keepNext/>
        <w:jc w:val="center"/>
        <w:rPr>
          <w:lang w:val="sr-Latn-RS"/>
        </w:rPr>
      </w:pPr>
      <w:r w:rsidRPr="00194374">
        <w:rPr>
          <w:noProof/>
          <w:lang w:val="sr-Latn-RS" w:eastAsia="sr-Latn-RS"/>
        </w:rPr>
        <w:drawing>
          <wp:inline distT="0" distB="0" distL="0" distR="0" wp14:anchorId="50945159" wp14:editId="27DEF75E">
            <wp:extent cx="6285865" cy="1690370"/>
            <wp:effectExtent l="0" t="0" r="63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85865" cy="1690370"/>
                    </a:xfrm>
                    <a:prstGeom prst="rect">
                      <a:avLst/>
                    </a:prstGeom>
                  </pic:spPr>
                </pic:pic>
              </a:graphicData>
            </a:graphic>
          </wp:inline>
        </w:drawing>
      </w:r>
    </w:p>
    <w:p w14:paraId="1868C204" w14:textId="21EAA0F5" w:rsidR="007876B3" w:rsidRPr="002A5897" w:rsidRDefault="005A3D11" w:rsidP="005A3D11">
      <w:pPr>
        <w:pStyle w:val="Caption"/>
        <w:jc w:val="center"/>
        <w:rPr>
          <w:lang w:val="sr-Latn-RS"/>
        </w:rPr>
      </w:pPr>
      <w:bookmarkStart w:id="112" w:name="_Ref19184238"/>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13</w:t>
      </w:r>
      <w:r w:rsidR="00A341C1" w:rsidRPr="002A5897">
        <w:rPr>
          <w:lang w:val="sr-Latn-RS"/>
        </w:rPr>
        <w:fldChar w:fldCharType="end"/>
      </w:r>
      <w:bookmarkEnd w:id="112"/>
      <w:r w:rsidRPr="002A5897">
        <w:rPr>
          <w:lang w:val="sr-Latn-RS"/>
        </w:rPr>
        <w:t xml:space="preserve"> - Implementacija SingleRequest metode</w:t>
      </w:r>
    </w:p>
    <w:p w14:paraId="59374DAE" w14:textId="22AB73F5" w:rsidR="005A3D11" w:rsidRPr="002A5897" w:rsidRDefault="005A3D11" w:rsidP="005A3D11">
      <w:pPr>
        <w:rPr>
          <w:lang w:val="sr-Latn-RS"/>
        </w:rPr>
      </w:pPr>
      <w:r w:rsidRPr="002A5897">
        <w:rPr>
          <w:lang w:val="sr-Latn-RS"/>
        </w:rPr>
        <w:fldChar w:fldCharType="begin"/>
      </w:r>
      <w:r w:rsidRPr="002A5897">
        <w:rPr>
          <w:lang w:val="sr-Latn-RS"/>
        </w:rPr>
        <w:instrText xml:space="preserve"> REF _Ref19184238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13</w:t>
      </w:r>
      <w:r w:rsidRPr="002A5897">
        <w:rPr>
          <w:lang w:val="sr-Latn-RS"/>
        </w:rPr>
        <w:fldChar w:fldCharType="end"/>
      </w:r>
      <w:r w:rsidRPr="002A5897">
        <w:rPr>
          <w:lang w:val="sr-Latn-RS"/>
        </w:rPr>
        <w:t xml:space="preserve"> prikazuje implementaciju metode </w:t>
      </w:r>
      <w:r w:rsidRPr="002A5897">
        <w:rPr>
          <w:i/>
          <w:lang w:val="sr-Latn-RS"/>
        </w:rPr>
        <w:t>SingleRequest</w:t>
      </w:r>
      <w:r w:rsidRPr="002A5897">
        <w:rPr>
          <w:lang w:val="sr-Latn-RS"/>
        </w:rPr>
        <w:t xml:space="preserve">. Pomoću ove metode klijent šalje zahtev za jednim podatkom. U okviru ove metode se poziva metoda </w:t>
      </w:r>
      <w:r w:rsidRPr="002A5897">
        <w:rPr>
          <w:i/>
          <w:lang w:val="sr-Latn-RS"/>
        </w:rPr>
        <w:t>ReadRecord</w:t>
      </w:r>
      <w:r w:rsidRPr="002A5897">
        <w:rPr>
          <w:lang w:val="sr-Latn-RS"/>
        </w:rPr>
        <w:t xml:space="preserve"> (</w:t>
      </w:r>
      <w:r w:rsidRPr="002A5897">
        <w:rPr>
          <w:lang w:val="sr-Latn-RS"/>
        </w:rPr>
        <w:fldChar w:fldCharType="begin"/>
      </w:r>
      <w:r w:rsidRPr="002A5897">
        <w:rPr>
          <w:lang w:val="sr-Latn-RS"/>
        </w:rPr>
        <w:instrText xml:space="preserve"> REF _Ref19181206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12</w:t>
      </w:r>
      <w:r w:rsidRPr="002A5897">
        <w:rPr>
          <w:lang w:val="sr-Latn-RS"/>
        </w:rPr>
        <w:fldChar w:fldCharType="end"/>
      </w:r>
      <w:r w:rsidRPr="002A5897">
        <w:rPr>
          <w:lang w:val="sr-Latn-RS"/>
        </w:rPr>
        <w:t xml:space="preserve">). Ako je povratna vrednost metode </w:t>
      </w:r>
      <w:r w:rsidRPr="002A5897">
        <w:rPr>
          <w:i/>
          <w:lang w:val="sr-Latn-RS"/>
        </w:rPr>
        <w:t>ReadRecord</w:t>
      </w:r>
      <w:r w:rsidRPr="002A5897">
        <w:rPr>
          <w:lang w:val="sr-Latn-RS"/>
        </w:rPr>
        <w:t xml:space="preserve"> </w:t>
      </w:r>
      <w:r w:rsidRPr="002A5897">
        <w:rPr>
          <w:i/>
          <w:lang w:val="sr-Latn-RS"/>
        </w:rPr>
        <w:t>null</w:t>
      </w:r>
      <w:r w:rsidRPr="002A5897">
        <w:rPr>
          <w:lang w:val="sr-Latn-RS"/>
        </w:rPr>
        <w:t xml:space="preserve">, ta vrednost se vraća kao povratna vrednost metode </w:t>
      </w:r>
      <w:r w:rsidRPr="002A5897">
        <w:rPr>
          <w:i/>
          <w:lang w:val="sr-Latn-RS"/>
        </w:rPr>
        <w:t>SingleRequest</w:t>
      </w:r>
      <w:r w:rsidRPr="002A5897">
        <w:rPr>
          <w:lang w:val="sr-Latn-RS"/>
        </w:rPr>
        <w:t>.</w:t>
      </w:r>
      <w:r w:rsidR="006960FE" w:rsidRPr="002A5897">
        <w:rPr>
          <w:lang w:val="sr-Latn-RS"/>
        </w:rPr>
        <w:t xml:space="preserve"> Vrednost </w:t>
      </w:r>
      <w:r w:rsidR="006960FE" w:rsidRPr="002A5897">
        <w:rPr>
          <w:i/>
          <w:lang w:val="sr-Latn-RS"/>
        </w:rPr>
        <w:t>null</w:t>
      </w:r>
      <w:r w:rsidR="006960FE" w:rsidRPr="002A5897">
        <w:rPr>
          <w:lang w:val="sr-Latn-RS"/>
        </w:rPr>
        <w:t xml:space="preserve"> znači da ne postoji podataka </w:t>
      </w:r>
      <w:r w:rsidR="00E74002" w:rsidRPr="00E74002">
        <w:rPr>
          <w:lang w:val="sr-Latn-RS"/>
        </w:rPr>
        <w:t>objavljen</w:t>
      </w:r>
      <w:r w:rsidR="006960FE" w:rsidRPr="002A5897">
        <w:rPr>
          <w:lang w:val="sr-Latn-RS"/>
        </w:rPr>
        <w:t xml:space="preserve"> na tu temu sa traženom pozicijom. Kada se pronađe željeni zapis, on se prepakuje u poruku koja se vraća klijentu kao povratna vrednost </w:t>
      </w:r>
      <w:r w:rsidR="009037C7" w:rsidRPr="002A5897">
        <w:rPr>
          <w:lang w:val="sr-Latn-RS"/>
        </w:rPr>
        <w:t xml:space="preserve">metode </w:t>
      </w:r>
      <w:r w:rsidR="009037C7" w:rsidRPr="002A5897">
        <w:rPr>
          <w:i/>
          <w:lang w:val="sr-Latn-RS"/>
        </w:rPr>
        <w:t>SingleRequest</w:t>
      </w:r>
      <w:r w:rsidR="006960FE" w:rsidRPr="002A5897">
        <w:rPr>
          <w:lang w:val="sr-Latn-RS"/>
        </w:rPr>
        <w:t>.</w:t>
      </w:r>
    </w:p>
    <w:p w14:paraId="461EA4C0" w14:textId="272254B0" w:rsidR="006960FE" w:rsidRPr="002A5897" w:rsidRDefault="00750DA6" w:rsidP="005A3D11">
      <w:pPr>
        <w:rPr>
          <w:lang w:val="sr-Latn-RS"/>
        </w:rPr>
      </w:pPr>
      <w:r w:rsidRPr="002A5897">
        <w:rPr>
          <w:lang w:val="sr-Latn-RS"/>
        </w:rPr>
        <w:t>Zaht</w:t>
      </w:r>
      <w:r w:rsidR="00257C13">
        <w:rPr>
          <w:lang w:val="sr-Latn-RS"/>
        </w:rPr>
        <w:t>e</w:t>
      </w:r>
      <w:r w:rsidRPr="002A5897">
        <w:rPr>
          <w:lang w:val="sr-Latn-RS"/>
        </w:rPr>
        <w:t xml:space="preserve">v za više podatak od jednom (metoda </w:t>
      </w:r>
      <w:r w:rsidRPr="002A5897">
        <w:rPr>
          <w:i/>
          <w:lang w:val="sr-Latn-RS"/>
        </w:rPr>
        <w:t>MultipleRequest</w:t>
      </w:r>
      <w:r w:rsidRPr="002A5897">
        <w:rPr>
          <w:lang w:val="sr-Latn-RS"/>
        </w:rPr>
        <w:t>) (</w:t>
      </w:r>
      <w:r w:rsidRPr="002A5897">
        <w:rPr>
          <w:lang w:val="sr-Latn-RS"/>
        </w:rPr>
        <w:fldChar w:fldCharType="begin"/>
      </w:r>
      <w:r w:rsidRPr="002A5897">
        <w:rPr>
          <w:lang w:val="sr-Latn-RS"/>
        </w:rPr>
        <w:instrText xml:space="preserve"> REF _Ref19185468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14</w:t>
      </w:r>
      <w:r w:rsidRPr="002A5897">
        <w:rPr>
          <w:lang w:val="sr-Latn-RS"/>
        </w:rPr>
        <w:fldChar w:fldCharType="end"/>
      </w:r>
      <w:r w:rsidR="005C5848">
        <w:rPr>
          <w:lang w:val="sr-Latn-RS"/>
        </w:rPr>
        <w:t xml:space="preserve">) </w:t>
      </w:r>
      <w:r w:rsidRPr="002A5897">
        <w:rPr>
          <w:lang w:val="sr-Latn-RS"/>
        </w:rPr>
        <w:t xml:space="preserve">se realizuje tako što se kroz </w:t>
      </w:r>
      <w:r w:rsidRPr="002A5897">
        <w:rPr>
          <w:i/>
          <w:lang w:val="sr-Latn-RS"/>
        </w:rPr>
        <w:t>MultipleRequest</w:t>
      </w:r>
      <w:r w:rsidRPr="002A5897">
        <w:rPr>
          <w:lang w:val="sr-Latn-RS"/>
        </w:rPr>
        <w:t xml:space="preserve"> prosledi tema, pozicija (</w:t>
      </w:r>
      <w:r w:rsidRPr="002A5897">
        <w:rPr>
          <w:i/>
          <w:lang w:val="sr-Latn-RS"/>
        </w:rPr>
        <w:t>Offset</w:t>
      </w:r>
      <w:r w:rsidRPr="002A5897">
        <w:rPr>
          <w:lang w:val="sr-Latn-RS"/>
        </w:rPr>
        <w:t xml:space="preserve">) i broj narednih podatak koje je potrebno dobaviti. Na početku metode se proverava validnost zahteva kao i kod metode </w:t>
      </w:r>
      <w:r w:rsidRPr="002A5897">
        <w:rPr>
          <w:i/>
          <w:lang w:val="sr-Latn-RS"/>
        </w:rPr>
        <w:t xml:space="preserve">SingleRequest. </w:t>
      </w:r>
      <w:r w:rsidRPr="002A5897">
        <w:rPr>
          <w:lang w:val="sr-Latn-RS"/>
        </w:rPr>
        <w:t xml:space="preserve">Nakon toga se </w:t>
      </w:r>
      <w:r w:rsidRPr="002A5897">
        <w:rPr>
          <w:i/>
          <w:lang w:val="sr-Latn-RS"/>
        </w:rPr>
        <w:t>for</w:t>
      </w:r>
      <w:r w:rsidRPr="002A5897">
        <w:rPr>
          <w:lang w:val="sr-Latn-RS"/>
        </w:rPr>
        <w:t xml:space="preserve"> petljom čita svaki zapis i dodaje se u listu zapisa koja je kasnije vraća</w:t>
      </w:r>
      <w:r w:rsidR="009037C7" w:rsidRPr="002A5897">
        <w:rPr>
          <w:lang w:val="sr-Latn-RS"/>
        </w:rPr>
        <w:t xml:space="preserve"> kao povratna vrednost metode. U</w:t>
      </w:r>
      <w:r w:rsidRPr="002A5897">
        <w:rPr>
          <w:lang w:val="sr-Latn-RS"/>
        </w:rPr>
        <w:t xml:space="preserve">koliko je broj zahteva </w:t>
      </w:r>
      <w:r w:rsidR="008A5497" w:rsidRPr="008A5497">
        <w:rPr>
          <w:lang w:val="sr-Latn-RS"/>
        </w:rPr>
        <w:t>veći</w:t>
      </w:r>
      <w:r w:rsidRPr="002A5897">
        <w:rPr>
          <w:lang w:val="sr-Latn-RS"/>
        </w:rPr>
        <w:t xml:space="preserve"> od broja zapisa u listi, vraća se </w:t>
      </w:r>
      <w:r w:rsidR="00707683" w:rsidRPr="002A5897">
        <w:rPr>
          <w:lang w:val="sr-Latn-RS"/>
        </w:rPr>
        <w:t xml:space="preserve">onoliko zapisa koliko ih je preostalo do kraja liste. </w:t>
      </w:r>
      <w:r w:rsidR="00707683" w:rsidRPr="002A5897">
        <w:rPr>
          <w:i/>
          <w:lang w:val="sr-Latn-RS"/>
        </w:rPr>
        <w:t>Null</w:t>
      </w:r>
      <w:r w:rsidR="00707683" w:rsidRPr="002A5897">
        <w:rPr>
          <w:lang w:val="sr-Latn-RS"/>
        </w:rPr>
        <w:t xml:space="preserve"> vrednost se vraća</w:t>
      </w:r>
      <w:r w:rsidR="009037C7" w:rsidRPr="002A5897">
        <w:rPr>
          <w:lang w:val="sr-Latn-RS"/>
        </w:rPr>
        <w:t xml:space="preserve"> kada ne posto</w:t>
      </w:r>
      <w:r w:rsidR="00707683" w:rsidRPr="002A5897">
        <w:rPr>
          <w:lang w:val="sr-Latn-RS"/>
        </w:rPr>
        <w:t>ji tema ili je pozicija prosleđena kroz zahtev pogrešna.</w:t>
      </w:r>
    </w:p>
    <w:p w14:paraId="2655C914" w14:textId="12AEF2D8" w:rsidR="00707683" w:rsidRPr="002A5897" w:rsidRDefault="00707683" w:rsidP="005A3D11">
      <w:pPr>
        <w:rPr>
          <w:lang w:val="sr-Latn-RS"/>
        </w:rPr>
      </w:pPr>
      <w:r w:rsidRPr="002A5897">
        <w:rPr>
          <w:lang w:val="sr-Latn-RS"/>
        </w:rPr>
        <w:t xml:space="preserve">Oba tipa zahteva za podacima, </w:t>
      </w:r>
      <w:r w:rsidRPr="002A5897">
        <w:rPr>
          <w:i/>
          <w:lang w:val="sr-Latn-RS"/>
        </w:rPr>
        <w:t xml:space="preserve">SingleRequset </w:t>
      </w:r>
      <w:r w:rsidRPr="002A5897">
        <w:rPr>
          <w:lang w:val="sr-Latn-RS"/>
        </w:rPr>
        <w:t>(</w:t>
      </w:r>
      <w:r w:rsidRPr="002A5897">
        <w:rPr>
          <w:lang w:val="sr-Latn-RS"/>
        </w:rPr>
        <w:fldChar w:fldCharType="begin"/>
      </w:r>
      <w:r w:rsidRPr="002A5897">
        <w:rPr>
          <w:lang w:val="sr-Latn-RS"/>
        </w:rPr>
        <w:instrText xml:space="preserve"> REF _Ref19184238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13</w:t>
      </w:r>
      <w:r w:rsidRPr="002A5897">
        <w:rPr>
          <w:lang w:val="sr-Latn-RS"/>
        </w:rPr>
        <w:fldChar w:fldCharType="end"/>
      </w:r>
      <w:r w:rsidRPr="002A5897">
        <w:rPr>
          <w:lang w:val="sr-Latn-RS"/>
        </w:rPr>
        <w:t xml:space="preserve">) i </w:t>
      </w:r>
      <w:r w:rsidRPr="002A5897">
        <w:rPr>
          <w:i/>
          <w:lang w:val="sr-Latn-RS"/>
        </w:rPr>
        <w:t>MultipleRequest</w:t>
      </w:r>
      <w:r w:rsidRPr="002A5897">
        <w:rPr>
          <w:lang w:val="sr-Latn-RS"/>
        </w:rPr>
        <w:t xml:space="preserve"> (</w:t>
      </w:r>
      <w:r w:rsidRPr="002A5897">
        <w:rPr>
          <w:lang w:val="sr-Latn-RS"/>
        </w:rPr>
        <w:fldChar w:fldCharType="begin"/>
      </w:r>
      <w:r w:rsidRPr="002A5897">
        <w:rPr>
          <w:lang w:val="sr-Latn-RS"/>
        </w:rPr>
        <w:instrText xml:space="preserve"> REF _Ref19185468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14</w:t>
      </w:r>
      <w:r w:rsidRPr="002A5897">
        <w:rPr>
          <w:lang w:val="sr-Latn-RS"/>
        </w:rPr>
        <w:fldChar w:fldCharType="end"/>
      </w:r>
      <w:r w:rsidR="00310495">
        <w:rPr>
          <w:lang w:val="sr-Latn-RS"/>
        </w:rPr>
        <w:t>)</w:t>
      </w:r>
      <w:r w:rsidRPr="002A5897">
        <w:rPr>
          <w:lang w:val="sr-Latn-RS"/>
        </w:rPr>
        <w:t xml:space="preserve"> se izvršavaju sinhrono. Sinhrono izvršavanje je neophodno jer klijenti ne mogu da nastave sa radom dok ne dobiju zahtevane podatke. Postoje implementacije klijenata koje mogu da izvršavaju dalje aktivnosti bez traženih podataka i njim bi bilo optimalnije da koriste asinhrone zahteve ali taj slučaj nije pokriven prilikom implementacije ovog </w:t>
      </w:r>
      <w:r w:rsidR="009037C7" w:rsidRPr="002A5897">
        <w:rPr>
          <w:lang w:val="sr-Latn-RS"/>
        </w:rPr>
        <w:t>rešenja</w:t>
      </w:r>
      <w:r w:rsidRPr="002A5897">
        <w:rPr>
          <w:lang w:val="sr-Latn-RS"/>
        </w:rPr>
        <w:t xml:space="preserve">. </w:t>
      </w:r>
    </w:p>
    <w:p w14:paraId="6C2CAB06" w14:textId="77777777" w:rsidR="006960FE" w:rsidRPr="002A5897" w:rsidRDefault="006960FE" w:rsidP="006960FE">
      <w:pPr>
        <w:keepNext/>
        <w:jc w:val="center"/>
        <w:rPr>
          <w:lang w:val="sr-Latn-RS"/>
        </w:rPr>
      </w:pPr>
      <w:r w:rsidRPr="00194374">
        <w:rPr>
          <w:noProof/>
          <w:lang w:val="sr-Latn-RS" w:eastAsia="sr-Latn-RS"/>
        </w:rPr>
        <w:lastRenderedPageBreak/>
        <w:drawing>
          <wp:inline distT="0" distB="0" distL="0" distR="0" wp14:anchorId="2EAAB357" wp14:editId="244354F3">
            <wp:extent cx="6285865" cy="398208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285865" cy="3982085"/>
                    </a:xfrm>
                    <a:prstGeom prst="rect">
                      <a:avLst/>
                    </a:prstGeom>
                  </pic:spPr>
                </pic:pic>
              </a:graphicData>
            </a:graphic>
          </wp:inline>
        </w:drawing>
      </w:r>
    </w:p>
    <w:p w14:paraId="216E806D" w14:textId="28CEEEF5" w:rsidR="006960FE" w:rsidRPr="002A5897" w:rsidRDefault="006960FE" w:rsidP="006960FE">
      <w:pPr>
        <w:pStyle w:val="Caption"/>
        <w:jc w:val="center"/>
        <w:rPr>
          <w:lang w:val="sr-Latn-RS"/>
        </w:rPr>
      </w:pPr>
      <w:bookmarkStart w:id="113" w:name="_Ref19185468"/>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14</w:t>
      </w:r>
      <w:r w:rsidR="00A341C1" w:rsidRPr="002A5897">
        <w:rPr>
          <w:lang w:val="sr-Latn-RS"/>
        </w:rPr>
        <w:fldChar w:fldCharType="end"/>
      </w:r>
      <w:bookmarkEnd w:id="113"/>
      <w:r w:rsidRPr="002A5897">
        <w:rPr>
          <w:lang w:val="sr-Latn-RS"/>
        </w:rPr>
        <w:t xml:space="preserve"> - Implementacija MultipleRequest metode</w:t>
      </w:r>
    </w:p>
    <w:p w14:paraId="43FA9D92" w14:textId="474B6E01" w:rsidR="00707683" w:rsidRPr="002A5897" w:rsidRDefault="00B25A62" w:rsidP="00072282">
      <w:pPr>
        <w:pStyle w:val="Heading4"/>
        <w:rPr>
          <w:i/>
          <w:lang w:val="sr-Latn-RS"/>
        </w:rPr>
      </w:pPr>
      <w:r w:rsidRPr="002A5897">
        <w:rPr>
          <w:lang w:val="sr-Latn-RS"/>
        </w:rPr>
        <w:t>Poravnanje podataka (</w:t>
      </w:r>
      <w:r w:rsidRPr="002A5897">
        <w:rPr>
          <w:i/>
          <w:lang w:val="sr-Latn-RS"/>
        </w:rPr>
        <w:t>Integrity U</w:t>
      </w:r>
      <w:r w:rsidR="00072282" w:rsidRPr="002A5897">
        <w:rPr>
          <w:i/>
          <w:lang w:val="sr-Latn-RS"/>
        </w:rPr>
        <w:t>pdate</w:t>
      </w:r>
      <w:r w:rsidRPr="002A5897">
        <w:rPr>
          <w:lang w:val="sr-Latn-RS"/>
        </w:rPr>
        <w:t>)</w:t>
      </w:r>
    </w:p>
    <w:p w14:paraId="4EDEC10A" w14:textId="05DD00D8" w:rsidR="00072282" w:rsidRPr="002A5897" w:rsidRDefault="00B25A62" w:rsidP="00072282">
      <w:pPr>
        <w:rPr>
          <w:lang w:val="sr-Latn-RS"/>
        </w:rPr>
      </w:pPr>
      <w:r w:rsidRPr="002A5897">
        <w:rPr>
          <w:lang w:val="sr-Latn-RS"/>
        </w:rPr>
        <w:t xml:space="preserve">Kada se </w:t>
      </w:r>
      <w:r w:rsidR="00F466DF">
        <w:rPr>
          <w:lang w:val="sr-Latn-RS"/>
        </w:rPr>
        <w:t xml:space="preserve">posrednik </w:t>
      </w:r>
      <w:r w:rsidRPr="002A5897">
        <w:rPr>
          <w:lang w:val="sr-Latn-RS"/>
        </w:rPr>
        <w:t xml:space="preserve">sa stanjem </w:t>
      </w:r>
      <w:r w:rsidRPr="002A5897">
        <w:rPr>
          <w:i/>
          <w:lang w:val="sr-Latn-RS"/>
        </w:rPr>
        <w:t>StandBy</w:t>
      </w:r>
      <w:r w:rsidRPr="002A5897">
        <w:rPr>
          <w:lang w:val="sr-Latn-RS"/>
        </w:rPr>
        <w:t xml:space="preserve"> </w:t>
      </w:r>
      <w:r w:rsidR="00BE64E8">
        <w:rPr>
          <w:lang w:val="sr-Latn-RS"/>
        </w:rPr>
        <w:t>pokrene</w:t>
      </w:r>
      <w:r w:rsidRPr="002A5897">
        <w:rPr>
          <w:lang w:val="sr-Latn-RS"/>
        </w:rPr>
        <w:t>, prva akcija jest</w:t>
      </w:r>
      <w:r w:rsidR="00F06F81">
        <w:rPr>
          <w:lang w:val="sr-Latn-RS"/>
        </w:rPr>
        <w:t>e</w:t>
      </w:r>
      <w:r w:rsidRPr="002A5897">
        <w:rPr>
          <w:lang w:val="sr-Latn-RS"/>
        </w:rPr>
        <w:t xml:space="preserve"> zahtev za poravnanjem podataka (</w:t>
      </w:r>
      <w:r w:rsidRPr="002A5897">
        <w:rPr>
          <w:i/>
          <w:lang w:val="sr-Latn-RS"/>
        </w:rPr>
        <w:t>Integrity Update</w:t>
      </w:r>
      <w:r w:rsidRPr="002A5897">
        <w:rPr>
          <w:lang w:val="sr-Latn-RS"/>
        </w:rPr>
        <w:t xml:space="preserve">). </w:t>
      </w:r>
      <w:r w:rsidR="00F466DF">
        <w:rPr>
          <w:lang w:val="sr-Latn-RS"/>
        </w:rPr>
        <w:t>Posrednik</w:t>
      </w:r>
      <w:r w:rsidRPr="002A5897">
        <w:rPr>
          <w:lang w:val="sr-Latn-RS"/>
        </w:rPr>
        <w:t xml:space="preserve"> šalje zahtev replikacionom servisu, koji prosleđuje zahtev par</w:t>
      </w:r>
      <w:r w:rsidR="00C30369">
        <w:rPr>
          <w:lang w:val="sr-Latn-RS"/>
        </w:rPr>
        <w:t>t</w:t>
      </w:r>
      <w:r w:rsidRPr="002A5897">
        <w:rPr>
          <w:lang w:val="sr-Latn-RS"/>
        </w:rPr>
        <w:t xml:space="preserve">nerskom replikacionom servisu koji dalje taj zahtev prosleđuje </w:t>
      </w:r>
      <w:r w:rsidR="00F466DF">
        <w:rPr>
          <w:lang w:val="sr-Latn-RS"/>
        </w:rPr>
        <w:t>posredniku</w:t>
      </w:r>
      <w:r w:rsidRPr="002A5897">
        <w:rPr>
          <w:lang w:val="sr-Latn-RS"/>
        </w:rPr>
        <w:t xml:space="preserve"> koji je u </w:t>
      </w:r>
      <w:r w:rsidRPr="002A5897">
        <w:rPr>
          <w:i/>
          <w:lang w:val="sr-Latn-RS"/>
        </w:rPr>
        <w:t>Hot</w:t>
      </w:r>
      <w:r w:rsidRPr="002A5897">
        <w:rPr>
          <w:lang w:val="sr-Latn-RS"/>
        </w:rPr>
        <w:t xml:space="preserve"> stanju. Komunikacija između replikacionih servisa će biti detaljno opisana u narednom poglavlju (</w:t>
      </w:r>
      <w:r w:rsidR="009037C7" w:rsidRPr="002A5897">
        <w:rPr>
          <w:lang w:val="sr-Latn-RS"/>
        </w:rPr>
        <w:fldChar w:fldCharType="begin"/>
      </w:r>
      <w:r w:rsidR="009037C7" w:rsidRPr="002A5897">
        <w:rPr>
          <w:lang w:val="sr-Latn-RS"/>
        </w:rPr>
        <w:instrText xml:space="preserve"> REF _Ref19532948 \n \h </w:instrText>
      </w:r>
      <w:r w:rsidR="009037C7" w:rsidRPr="008D1676">
        <w:rPr>
          <w:lang w:val="sr-Latn-RS"/>
        </w:rPr>
      </w:r>
      <w:r w:rsidR="009037C7" w:rsidRPr="002A5897">
        <w:rPr>
          <w:lang w:val="sr-Latn-RS"/>
        </w:rPr>
        <w:fldChar w:fldCharType="separate"/>
      </w:r>
      <w:r w:rsidR="009037C7" w:rsidRPr="002A5897">
        <w:rPr>
          <w:lang w:val="sr-Latn-RS"/>
        </w:rPr>
        <w:t>4.2.5</w:t>
      </w:r>
      <w:r w:rsidR="009037C7" w:rsidRPr="002A5897">
        <w:rPr>
          <w:lang w:val="sr-Latn-RS"/>
        </w:rPr>
        <w:fldChar w:fldCharType="end"/>
      </w:r>
      <w:r w:rsidRPr="002A5897">
        <w:rPr>
          <w:lang w:val="sr-Latn-RS"/>
        </w:rPr>
        <w:t>).</w:t>
      </w:r>
    </w:p>
    <w:p w14:paraId="362115D4" w14:textId="77777777" w:rsidR="00B25A62" w:rsidRPr="002A5897" w:rsidRDefault="00B25A62" w:rsidP="00B25A62">
      <w:pPr>
        <w:keepNext/>
        <w:jc w:val="center"/>
        <w:rPr>
          <w:lang w:val="sr-Latn-RS"/>
        </w:rPr>
      </w:pPr>
      <w:r w:rsidRPr="00194374">
        <w:rPr>
          <w:noProof/>
          <w:lang w:val="sr-Latn-RS" w:eastAsia="sr-Latn-RS"/>
        </w:rPr>
        <w:drawing>
          <wp:inline distT="0" distB="0" distL="0" distR="0" wp14:anchorId="281BEE06" wp14:editId="22FD74AB">
            <wp:extent cx="6285865" cy="1024255"/>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285865" cy="1024255"/>
                    </a:xfrm>
                    <a:prstGeom prst="rect">
                      <a:avLst/>
                    </a:prstGeom>
                  </pic:spPr>
                </pic:pic>
              </a:graphicData>
            </a:graphic>
          </wp:inline>
        </w:drawing>
      </w:r>
    </w:p>
    <w:p w14:paraId="0B60BD07" w14:textId="5E9EA406" w:rsidR="00B25A62" w:rsidRPr="002A5897" w:rsidRDefault="00B25A62" w:rsidP="00B25A62">
      <w:pPr>
        <w:pStyle w:val="Caption"/>
        <w:jc w:val="center"/>
        <w:rPr>
          <w:lang w:val="sr-Latn-RS"/>
        </w:rPr>
      </w:pPr>
      <w:bookmarkStart w:id="114" w:name="_Ref19192648"/>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15</w:t>
      </w:r>
      <w:r w:rsidR="00A341C1" w:rsidRPr="002A5897">
        <w:rPr>
          <w:lang w:val="sr-Latn-RS"/>
        </w:rPr>
        <w:fldChar w:fldCharType="end"/>
      </w:r>
      <w:bookmarkEnd w:id="114"/>
      <w:r w:rsidRPr="002A5897">
        <w:rPr>
          <w:lang w:val="sr-Latn-RS"/>
        </w:rPr>
        <w:t xml:space="preserve"> ' Metode za zahtev i odogov na Integrity Update</w:t>
      </w:r>
    </w:p>
    <w:p w14:paraId="61997810" w14:textId="71A694A4" w:rsidR="0097649F" w:rsidRPr="002A5897" w:rsidRDefault="0097649F" w:rsidP="0097649F">
      <w:pPr>
        <w:rPr>
          <w:lang w:val="sr-Latn-RS"/>
        </w:rPr>
      </w:pPr>
      <w:r w:rsidRPr="002A5897">
        <w:rPr>
          <w:lang w:val="sr-Latn-RS"/>
        </w:rPr>
        <w:fldChar w:fldCharType="begin"/>
      </w:r>
      <w:r w:rsidRPr="002A5897">
        <w:rPr>
          <w:lang w:val="sr-Latn-RS"/>
        </w:rPr>
        <w:instrText xml:space="preserve"> REF _Ref19192648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15</w:t>
      </w:r>
      <w:r w:rsidRPr="002A5897">
        <w:rPr>
          <w:lang w:val="sr-Latn-RS"/>
        </w:rPr>
        <w:fldChar w:fldCharType="end"/>
      </w:r>
      <w:r w:rsidRPr="002A5897">
        <w:rPr>
          <w:lang w:val="sr-Latn-RS"/>
        </w:rPr>
        <w:t xml:space="preserve"> prikazuje dve metode:</w:t>
      </w:r>
    </w:p>
    <w:p w14:paraId="1A1D5084" w14:textId="6CE554BF" w:rsidR="0097649F" w:rsidRPr="002A5897" w:rsidRDefault="0097649F" w:rsidP="0097649F">
      <w:pPr>
        <w:pStyle w:val="ListParagraph"/>
        <w:numPr>
          <w:ilvl w:val="0"/>
          <w:numId w:val="15"/>
        </w:numPr>
        <w:rPr>
          <w:lang w:val="sr-Latn-RS"/>
        </w:rPr>
      </w:pPr>
      <w:r w:rsidRPr="002A5897">
        <w:rPr>
          <w:i/>
          <w:lang w:val="sr-Latn-RS"/>
        </w:rPr>
        <w:t>RequestIntegrityUpdate</w:t>
      </w:r>
      <w:r w:rsidRPr="002A5897">
        <w:rPr>
          <w:lang w:val="sr-Latn-RS"/>
        </w:rPr>
        <w:t xml:space="preserve"> –</w:t>
      </w:r>
      <w:r w:rsidR="00F466DF">
        <w:rPr>
          <w:lang w:val="sr-Latn-RS"/>
        </w:rPr>
        <w:t>Posrednik</w:t>
      </w:r>
      <w:r w:rsidRPr="002A5897">
        <w:rPr>
          <w:lang w:val="sr-Latn-RS"/>
        </w:rPr>
        <w:t xml:space="preserve"> koji je u </w:t>
      </w:r>
      <w:r w:rsidRPr="002A5897">
        <w:rPr>
          <w:i/>
          <w:lang w:val="sr-Latn-RS"/>
        </w:rPr>
        <w:t>StandBy</w:t>
      </w:r>
      <w:r w:rsidRPr="002A5897">
        <w:rPr>
          <w:lang w:val="sr-Latn-RS"/>
        </w:rPr>
        <w:t xml:space="preserve"> stanju poziva ovu metodu kako bi poravnao podatke sa </w:t>
      </w:r>
      <w:r w:rsidR="00F466DF">
        <w:rPr>
          <w:lang w:val="sr-Latn-RS"/>
        </w:rPr>
        <w:t>posrednikom</w:t>
      </w:r>
      <w:r w:rsidRPr="002A5897">
        <w:rPr>
          <w:lang w:val="sr-Latn-RS"/>
        </w:rPr>
        <w:t xml:space="preserve"> koji se nalazi u </w:t>
      </w:r>
      <w:r w:rsidRPr="002A5897">
        <w:rPr>
          <w:i/>
          <w:lang w:val="sr-Latn-RS"/>
        </w:rPr>
        <w:t>Hot</w:t>
      </w:r>
      <w:r w:rsidRPr="002A5897">
        <w:rPr>
          <w:lang w:val="sr-Latn-RS"/>
        </w:rPr>
        <w:t xml:space="preserve"> stanju</w:t>
      </w:r>
      <w:r w:rsidR="00F466DF">
        <w:rPr>
          <w:lang w:val="sr-Latn-RS"/>
        </w:rPr>
        <w:t>.</w:t>
      </w:r>
    </w:p>
    <w:p w14:paraId="02A57CAB" w14:textId="6DE62ABB" w:rsidR="0097649F" w:rsidRPr="002A5897" w:rsidRDefault="0097649F" w:rsidP="0097649F">
      <w:pPr>
        <w:pStyle w:val="ListParagraph"/>
        <w:numPr>
          <w:ilvl w:val="0"/>
          <w:numId w:val="15"/>
        </w:numPr>
        <w:rPr>
          <w:lang w:val="sr-Latn-RS"/>
        </w:rPr>
      </w:pPr>
      <w:r w:rsidRPr="002A5897">
        <w:rPr>
          <w:i/>
          <w:lang w:val="sr-Latn-RS"/>
        </w:rPr>
        <w:t xml:space="preserve">IntegrityUpdateResponse </w:t>
      </w:r>
      <w:r w:rsidR="007C363B" w:rsidRPr="002A5897">
        <w:rPr>
          <w:lang w:val="sr-Latn-RS"/>
        </w:rPr>
        <w:t>–</w:t>
      </w:r>
      <w:r w:rsidRPr="002A5897">
        <w:rPr>
          <w:lang w:val="sr-Latn-RS"/>
        </w:rPr>
        <w:t xml:space="preserve"> </w:t>
      </w:r>
      <w:r w:rsidR="007C363B" w:rsidRPr="002A5897">
        <w:rPr>
          <w:lang w:val="sr-Latn-RS"/>
        </w:rPr>
        <w:t>P</w:t>
      </w:r>
      <w:r w:rsidR="00C30369">
        <w:rPr>
          <w:lang w:val="sr-Latn-RS"/>
        </w:rPr>
        <w:t>ovratna vrednost ove metode jes</w:t>
      </w:r>
      <w:r w:rsidR="007C363B" w:rsidRPr="002A5897">
        <w:rPr>
          <w:lang w:val="sr-Latn-RS"/>
        </w:rPr>
        <w:t xml:space="preserve">u svi zapisi koji se trenutno nalaze u rečniku </w:t>
      </w:r>
      <w:r w:rsidR="00F466DF">
        <w:rPr>
          <w:lang w:val="sr-Latn-RS"/>
        </w:rPr>
        <w:t>posrednika</w:t>
      </w:r>
      <w:r w:rsidR="007C363B" w:rsidRPr="002A5897">
        <w:rPr>
          <w:lang w:val="sr-Latn-RS"/>
        </w:rPr>
        <w:t xml:space="preserve"> pretvoreni u niz bajta. Ukoliko je rečnik prazan povratna vrednost će biti </w:t>
      </w:r>
      <w:r w:rsidR="007C363B" w:rsidRPr="002A5897">
        <w:rPr>
          <w:i/>
          <w:lang w:val="sr-Latn-RS"/>
        </w:rPr>
        <w:t>null</w:t>
      </w:r>
      <w:r w:rsidR="00F466DF">
        <w:rPr>
          <w:i/>
          <w:lang w:val="sr-Latn-RS"/>
        </w:rPr>
        <w:t>.</w:t>
      </w:r>
    </w:p>
    <w:p w14:paraId="3F15BFDC" w14:textId="500B9217" w:rsidR="004C7B87" w:rsidRDefault="004C7B87">
      <w:pPr>
        <w:spacing w:before="0" w:after="160" w:line="259" w:lineRule="auto"/>
        <w:jc w:val="left"/>
      </w:pPr>
      <w:r>
        <w:br w:type="page"/>
      </w:r>
    </w:p>
    <w:p w14:paraId="348C2F3A" w14:textId="7F2CE470" w:rsidR="007C363B" w:rsidRDefault="007C363B" w:rsidP="007C363B">
      <w:pPr>
        <w:pStyle w:val="Heading3"/>
      </w:pPr>
      <w:bookmarkStart w:id="115" w:name="_Ref19193333"/>
      <w:bookmarkStart w:id="116" w:name="_Ref19532259"/>
      <w:bookmarkStart w:id="117" w:name="_Ref19532948"/>
      <w:bookmarkStart w:id="118" w:name="_Toc21605398"/>
      <w:r>
        <w:lastRenderedPageBreak/>
        <w:t>Replikacioni servise</w:t>
      </w:r>
      <w:bookmarkEnd w:id="115"/>
      <w:r w:rsidR="004C7B87">
        <w:t xml:space="preserve"> (</w:t>
      </w:r>
      <w:r w:rsidR="004C7B87" w:rsidRPr="004C7B87">
        <w:rPr>
          <w:i/>
        </w:rPr>
        <w:t>Replication Service</w:t>
      </w:r>
      <w:r w:rsidR="004C7B87">
        <w:t>)</w:t>
      </w:r>
      <w:bookmarkEnd w:id="116"/>
      <w:bookmarkEnd w:id="117"/>
      <w:bookmarkEnd w:id="118"/>
    </w:p>
    <w:p w14:paraId="5BB40DD9" w14:textId="6F5030F5" w:rsidR="007C363B" w:rsidRPr="002A5897" w:rsidRDefault="005B07B6" w:rsidP="007C363B">
      <w:pPr>
        <w:rPr>
          <w:lang w:val="sr-Latn-RS"/>
        </w:rPr>
      </w:pPr>
      <w:r w:rsidRPr="002A5897">
        <w:rPr>
          <w:lang w:val="sr-Latn-RS"/>
        </w:rPr>
        <w:t>Za potrebe implementacije replikacionog servisa (</w:t>
      </w:r>
      <w:r w:rsidRPr="002A5897">
        <w:rPr>
          <w:lang w:val="sr-Latn-RS"/>
        </w:rPr>
        <w:fldChar w:fldCharType="begin"/>
      </w:r>
      <w:r w:rsidRPr="002A5897">
        <w:rPr>
          <w:lang w:val="sr-Latn-RS"/>
        </w:rPr>
        <w:instrText xml:space="preserve"> REF _Ref19020575 \n \h </w:instrText>
      </w:r>
      <w:r w:rsidRPr="008D1676">
        <w:rPr>
          <w:lang w:val="sr-Latn-RS"/>
        </w:rPr>
      </w:r>
      <w:r w:rsidRPr="002A5897">
        <w:rPr>
          <w:lang w:val="sr-Latn-RS"/>
        </w:rPr>
        <w:fldChar w:fldCharType="separate"/>
      </w:r>
      <w:r w:rsidRPr="002A5897">
        <w:rPr>
          <w:lang w:val="sr-Latn-RS"/>
        </w:rPr>
        <w:t>1.3</w:t>
      </w:r>
      <w:r w:rsidRPr="002A5897">
        <w:rPr>
          <w:lang w:val="sr-Latn-RS"/>
        </w:rPr>
        <w:fldChar w:fldCharType="end"/>
      </w:r>
      <w:r w:rsidRPr="002A5897">
        <w:rPr>
          <w:lang w:val="sr-Latn-RS"/>
        </w:rPr>
        <w:t>) u ovom projektu postoje četiri interfejsa:</w:t>
      </w:r>
    </w:p>
    <w:p w14:paraId="189D8DA8" w14:textId="592AB7EB" w:rsidR="005B07B6" w:rsidRPr="001B4ED9" w:rsidRDefault="005B07B6" w:rsidP="005B07B6">
      <w:pPr>
        <w:pStyle w:val="ListParagraph"/>
        <w:numPr>
          <w:ilvl w:val="0"/>
          <w:numId w:val="16"/>
        </w:numPr>
        <w:rPr>
          <w:i/>
        </w:rPr>
      </w:pPr>
      <w:r w:rsidRPr="001B4ED9">
        <w:rPr>
          <w:i/>
        </w:rPr>
        <w:t>IReplicationService</w:t>
      </w:r>
    </w:p>
    <w:p w14:paraId="5F5EF6B0" w14:textId="36CC1637" w:rsidR="005B07B6" w:rsidRPr="001B4ED9" w:rsidRDefault="005B07B6" w:rsidP="005B07B6">
      <w:pPr>
        <w:pStyle w:val="ListParagraph"/>
        <w:numPr>
          <w:ilvl w:val="0"/>
          <w:numId w:val="16"/>
        </w:numPr>
        <w:rPr>
          <w:i/>
        </w:rPr>
      </w:pPr>
      <w:r w:rsidRPr="001B4ED9">
        <w:rPr>
          <w:i/>
        </w:rPr>
        <w:t>IReplicationServiceCallback</w:t>
      </w:r>
    </w:p>
    <w:p w14:paraId="56DEA77C" w14:textId="2F143277" w:rsidR="005B07B6" w:rsidRPr="001B4ED9" w:rsidRDefault="005B07B6" w:rsidP="005B07B6">
      <w:pPr>
        <w:pStyle w:val="ListParagraph"/>
        <w:numPr>
          <w:ilvl w:val="0"/>
          <w:numId w:val="16"/>
        </w:numPr>
        <w:rPr>
          <w:i/>
        </w:rPr>
      </w:pPr>
      <w:r w:rsidRPr="001B4ED9">
        <w:rPr>
          <w:i/>
        </w:rPr>
        <w:t>IReplicationClient</w:t>
      </w:r>
    </w:p>
    <w:p w14:paraId="4E7D1179" w14:textId="2C768CF1" w:rsidR="005B07B6" w:rsidRPr="001B4ED9" w:rsidRDefault="005B07B6" w:rsidP="005B07B6">
      <w:pPr>
        <w:pStyle w:val="ListParagraph"/>
        <w:numPr>
          <w:ilvl w:val="0"/>
          <w:numId w:val="16"/>
        </w:numPr>
        <w:rPr>
          <w:i/>
        </w:rPr>
      </w:pPr>
      <w:r w:rsidRPr="001B4ED9">
        <w:rPr>
          <w:i/>
        </w:rPr>
        <w:t>IReplicationClientCallbacak</w:t>
      </w:r>
    </w:p>
    <w:p w14:paraId="5B09D1BD" w14:textId="366770DE" w:rsidR="005B07B6" w:rsidRPr="002A5897" w:rsidRDefault="005B07B6" w:rsidP="005B07B6">
      <w:pPr>
        <w:rPr>
          <w:lang w:val="sr-Latn-RS"/>
        </w:rPr>
      </w:pPr>
      <w:r w:rsidRPr="002A5897">
        <w:rPr>
          <w:lang w:val="sr-Latn-RS"/>
        </w:rPr>
        <w:t xml:space="preserve">Za komunikaciju između replikacionog servisa i partnerskog replikacionog servisa koriste se interfejsi </w:t>
      </w:r>
      <w:r w:rsidRPr="002A5897">
        <w:rPr>
          <w:i/>
          <w:lang w:val="sr-Latn-RS"/>
        </w:rPr>
        <w:t>IReplicationService</w:t>
      </w:r>
      <w:r w:rsidRPr="002A5897">
        <w:rPr>
          <w:lang w:val="sr-Latn-RS"/>
        </w:rPr>
        <w:t xml:space="preserve"> i </w:t>
      </w:r>
      <w:r w:rsidRPr="002A5897">
        <w:rPr>
          <w:i/>
          <w:lang w:val="sr-Latn-RS"/>
        </w:rPr>
        <w:t>IReplicationServiceCallback</w:t>
      </w:r>
      <w:r w:rsidRPr="002A5897">
        <w:rPr>
          <w:lang w:val="sr-Latn-RS"/>
        </w:rPr>
        <w:t xml:space="preserve">. Komunikacija između </w:t>
      </w:r>
      <w:r w:rsidR="002E6C30" w:rsidRPr="002E6C30">
        <w:rPr>
          <w:lang w:val="sr-Latn-RS"/>
        </w:rPr>
        <w:t>replikacionog</w:t>
      </w:r>
      <w:r w:rsidRPr="002A5897">
        <w:rPr>
          <w:lang w:val="sr-Latn-RS"/>
        </w:rPr>
        <w:t xml:space="preserve"> servisa i klijenta, što je u slučaju ovog projekta </w:t>
      </w:r>
      <w:r w:rsidR="000A4912">
        <w:rPr>
          <w:lang w:val="sr-Latn-RS"/>
        </w:rPr>
        <w:t>posrednik</w:t>
      </w:r>
      <w:r w:rsidRPr="002A5897">
        <w:rPr>
          <w:lang w:val="sr-Latn-RS"/>
        </w:rPr>
        <w:t xml:space="preserve">, koriste se interfejsi </w:t>
      </w:r>
      <w:r w:rsidRPr="002A5897">
        <w:rPr>
          <w:i/>
          <w:lang w:val="sr-Latn-RS"/>
        </w:rPr>
        <w:t>IReplicationClient</w:t>
      </w:r>
      <w:r w:rsidRPr="002A5897">
        <w:rPr>
          <w:lang w:val="sr-Latn-RS"/>
        </w:rPr>
        <w:t xml:space="preserve"> i </w:t>
      </w:r>
      <w:r w:rsidRPr="002A5897">
        <w:rPr>
          <w:i/>
          <w:lang w:val="sr-Latn-RS"/>
        </w:rPr>
        <w:t>IReplicationClientCallback</w:t>
      </w:r>
      <w:r w:rsidRPr="002A5897">
        <w:rPr>
          <w:lang w:val="sr-Latn-RS"/>
        </w:rPr>
        <w:t>.</w:t>
      </w:r>
    </w:p>
    <w:p w14:paraId="0A1E0AD8" w14:textId="39A15624" w:rsidR="00483CF4" w:rsidRPr="002A5897" w:rsidRDefault="00411BB5" w:rsidP="005B07B6">
      <w:pPr>
        <w:rPr>
          <w:lang w:val="sr-Latn-RS"/>
        </w:rPr>
      </w:pPr>
      <w:r w:rsidRPr="00E40E19">
        <w:rPr>
          <w:lang w:val="sr-Latn-RS"/>
        </w:rPr>
        <w:t xml:space="preserve">Replikacioni servis čuva </w:t>
      </w:r>
      <w:r>
        <w:rPr>
          <w:i/>
          <w:lang w:val="sr-Latn-RS"/>
        </w:rPr>
        <w:t>C</w:t>
      </w:r>
      <w:r w:rsidRPr="00E40E19">
        <w:rPr>
          <w:i/>
          <w:lang w:val="sr-Latn-RS"/>
        </w:rPr>
        <w:t>allback</w:t>
      </w:r>
      <w:r w:rsidRPr="00E40E19">
        <w:rPr>
          <w:lang w:val="sr-Latn-RS"/>
        </w:rPr>
        <w:t xml:space="preserve"> </w:t>
      </w:r>
      <w:r>
        <w:rPr>
          <w:lang w:val="sr-Latn-RS"/>
        </w:rPr>
        <w:t xml:space="preserve">metodu </w:t>
      </w:r>
      <w:r w:rsidRPr="00E40E19">
        <w:rPr>
          <w:lang w:val="sr-Latn-RS"/>
        </w:rPr>
        <w:t xml:space="preserve">klijenta kako bi mogao da mu isporuči repliku podataka ako je u </w:t>
      </w:r>
      <w:r w:rsidRPr="00E40E19">
        <w:rPr>
          <w:i/>
          <w:lang w:val="sr-Latn-RS"/>
        </w:rPr>
        <w:t>StandBy</w:t>
      </w:r>
      <w:r w:rsidRPr="00E40E19">
        <w:rPr>
          <w:lang w:val="sr-Latn-RS"/>
        </w:rPr>
        <w:t xml:space="preserve"> stanju</w:t>
      </w:r>
      <w:r w:rsidR="00573227">
        <w:rPr>
          <w:lang w:val="sr-Latn-RS"/>
        </w:rPr>
        <w:t xml:space="preserve">, </w:t>
      </w:r>
      <w:r w:rsidRPr="00E40E19">
        <w:rPr>
          <w:lang w:val="sr-Latn-RS"/>
        </w:rPr>
        <w:t xml:space="preserve">ili kako bi mogao da mu prosledi zahtev za poravnanjem podataka ako je u </w:t>
      </w:r>
      <w:r w:rsidRPr="00E40E19">
        <w:rPr>
          <w:i/>
          <w:lang w:val="sr-Latn-RS"/>
        </w:rPr>
        <w:t>Hot</w:t>
      </w:r>
      <w:r w:rsidRPr="00E40E19">
        <w:rPr>
          <w:lang w:val="sr-Latn-RS"/>
        </w:rPr>
        <w:t xml:space="preserve"> stanju. Takođe čuva </w:t>
      </w:r>
      <w:r w:rsidR="00573227">
        <w:rPr>
          <w:i/>
          <w:lang w:val="sr-Latn-RS"/>
        </w:rPr>
        <w:t>C</w:t>
      </w:r>
      <w:r w:rsidRPr="00E40E19">
        <w:rPr>
          <w:i/>
          <w:lang w:val="sr-Latn-RS"/>
        </w:rPr>
        <w:t>allback</w:t>
      </w:r>
      <w:r w:rsidRPr="00E40E19">
        <w:rPr>
          <w:lang w:val="sr-Latn-RS"/>
        </w:rPr>
        <w:t xml:space="preserve"> partnerskog replikacionog servisa kako bi mogao da mu prosledi repliku ili podatke na zahtev za poravnanje podataka ako je u </w:t>
      </w:r>
      <w:r w:rsidRPr="00E40E19">
        <w:rPr>
          <w:i/>
          <w:lang w:val="sr-Latn-RS"/>
        </w:rPr>
        <w:t>Hot</w:t>
      </w:r>
      <w:r w:rsidRPr="00E40E19">
        <w:rPr>
          <w:lang w:val="sr-Latn-RS"/>
        </w:rPr>
        <w:t xml:space="preserve"> stanju. Ako je </w:t>
      </w:r>
      <w:r w:rsidRPr="00341DF7">
        <w:rPr>
          <w:lang w:val="sr-Latn-RS"/>
        </w:rPr>
        <w:t>replikacioni</w:t>
      </w:r>
      <w:r w:rsidRPr="00E40E19">
        <w:rPr>
          <w:lang w:val="sr-Latn-RS"/>
        </w:rPr>
        <w:t xml:space="preserve"> servis u </w:t>
      </w:r>
      <w:r w:rsidRPr="00E40E19">
        <w:rPr>
          <w:i/>
          <w:lang w:val="sr-Latn-RS"/>
        </w:rPr>
        <w:t>StandBy</w:t>
      </w:r>
      <w:r w:rsidRPr="00E40E19">
        <w:rPr>
          <w:lang w:val="sr-Latn-RS"/>
        </w:rPr>
        <w:t xml:space="preserve"> stanju tada se kreira </w:t>
      </w:r>
      <w:r>
        <w:rPr>
          <w:lang w:val="sr-Latn-RS"/>
        </w:rPr>
        <w:t>komunikacioni kanal</w:t>
      </w:r>
      <w:r w:rsidRPr="00E40E19">
        <w:rPr>
          <w:lang w:val="sr-Latn-RS"/>
        </w:rPr>
        <w:t xml:space="preserve"> prema partneru koji je u </w:t>
      </w:r>
      <w:r w:rsidRPr="00E40E19">
        <w:rPr>
          <w:i/>
          <w:lang w:val="sr-Latn-RS"/>
        </w:rPr>
        <w:t>Hot</w:t>
      </w:r>
      <w:r w:rsidRPr="00E40E19">
        <w:rPr>
          <w:lang w:val="sr-Latn-RS"/>
        </w:rPr>
        <w:t xml:space="preserve"> stanju kako bi mogao da se registruje ili da zatraži zahtev za poravnanjem podataka</w:t>
      </w:r>
      <w:r w:rsidR="00483CF4" w:rsidRPr="002A5897">
        <w:rPr>
          <w:lang w:val="sr-Latn-RS"/>
        </w:rPr>
        <w:t>.</w:t>
      </w:r>
    </w:p>
    <w:p w14:paraId="46E19CDA" w14:textId="77777777" w:rsidR="004767CD" w:rsidRDefault="004767CD" w:rsidP="004767CD">
      <w:pPr>
        <w:keepNext/>
        <w:jc w:val="center"/>
      </w:pPr>
      <w:r w:rsidRPr="004767CD">
        <w:rPr>
          <w:noProof/>
          <w:lang w:val="sr-Latn-RS" w:eastAsia="sr-Latn-RS"/>
        </w:rPr>
        <w:drawing>
          <wp:inline distT="0" distB="0" distL="0" distR="0" wp14:anchorId="4067EC75" wp14:editId="232E2158">
            <wp:extent cx="6285865" cy="122364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285865" cy="1223645"/>
                    </a:xfrm>
                    <a:prstGeom prst="rect">
                      <a:avLst/>
                    </a:prstGeom>
                  </pic:spPr>
                </pic:pic>
              </a:graphicData>
            </a:graphic>
          </wp:inline>
        </w:drawing>
      </w:r>
    </w:p>
    <w:p w14:paraId="7EA9A709" w14:textId="7863B45F" w:rsidR="005B07B6" w:rsidRDefault="004767CD" w:rsidP="004767CD">
      <w:pPr>
        <w:pStyle w:val="Caption"/>
        <w:jc w:val="center"/>
      </w:pPr>
      <w:bookmarkStart w:id="119" w:name="_Ref19196554"/>
      <w:bookmarkStart w:id="120" w:name="_Ref19196550"/>
      <w:r>
        <w:t xml:space="preserve">Listing </w:t>
      </w:r>
      <w:r w:rsidR="00A341C1">
        <w:fldChar w:fldCharType="begin"/>
      </w:r>
      <w:r w:rsidR="00A341C1">
        <w:instrText xml:space="preserve"> STYLEREF 1 \s </w:instrText>
      </w:r>
      <w:r w:rsidR="00A341C1">
        <w:fldChar w:fldCharType="separate"/>
      </w:r>
      <w:r w:rsidR="00A341C1">
        <w:rPr>
          <w:noProof/>
        </w:rPr>
        <w:t>4</w:t>
      </w:r>
      <w:r w:rsidR="00A341C1">
        <w:fldChar w:fldCharType="end"/>
      </w:r>
      <w:r w:rsidR="00A341C1">
        <w:t>.</w:t>
      </w:r>
      <w:r w:rsidR="00A341C1">
        <w:fldChar w:fldCharType="begin"/>
      </w:r>
      <w:r w:rsidR="00A341C1">
        <w:instrText xml:space="preserve"> SEQ Listing \* ARABIC \s 1 </w:instrText>
      </w:r>
      <w:r w:rsidR="00A341C1">
        <w:fldChar w:fldCharType="separate"/>
      </w:r>
      <w:r w:rsidR="00A341C1">
        <w:rPr>
          <w:noProof/>
        </w:rPr>
        <w:t>16</w:t>
      </w:r>
      <w:r w:rsidR="00A341C1">
        <w:fldChar w:fldCharType="end"/>
      </w:r>
      <w:bookmarkEnd w:id="119"/>
      <w:r>
        <w:t xml:space="preserve"> - IReplicationService interfejs</w:t>
      </w:r>
      <w:bookmarkEnd w:id="120"/>
    </w:p>
    <w:p w14:paraId="7545095B" w14:textId="5D181ED0" w:rsidR="004767CD" w:rsidRPr="002A5897" w:rsidRDefault="004767CD" w:rsidP="004767CD">
      <w:pPr>
        <w:rPr>
          <w:lang w:val="sr-Latn-RS"/>
        </w:rPr>
      </w:pPr>
      <w:r w:rsidRPr="002A5897">
        <w:rPr>
          <w:lang w:val="sr-Latn-RS"/>
        </w:rPr>
        <w:fldChar w:fldCharType="begin"/>
      </w:r>
      <w:r w:rsidRPr="002A5897">
        <w:rPr>
          <w:lang w:val="sr-Latn-RS"/>
        </w:rPr>
        <w:instrText xml:space="preserve"> REF _Ref19196554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16</w:t>
      </w:r>
      <w:r w:rsidRPr="002A5897">
        <w:rPr>
          <w:lang w:val="sr-Latn-RS"/>
        </w:rPr>
        <w:fldChar w:fldCharType="end"/>
      </w:r>
      <w:r w:rsidRPr="002A5897">
        <w:rPr>
          <w:lang w:val="sr-Latn-RS"/>
        </w:rPr>
        <w:t xml:space="preserve"> prikazuje </w:t>
      </w:r>
      <w:r w:rsidRPr="002A5897">
        <w:rPr>
          <w:i/>
          <w:lang w:val="sr-Latn-RS"/>
        </w:rPr>
        <w:t>IReplicationService</w:t>
      </w:r>
      <w:r w:rsidRPr="002A5897">
        <w:rPr>
          <w:lang w:val="sr-Latn-RS"/>
        </w:rPr>
        <w:t xml:space="preserve"> interfejs koji se sastoji od dve metode</w:t>
      </w:r>
      <w:r w:rsidR="00483CF4" w:rsidRPr="002A5897">
        <w:rPr>
          <w:lang w:val="sr-Latn-RS"/>
        </w:rPr>
        <w:t>:</w:t>
      </w:r>
    </w:p>
    <w:p w14:paraId="1208224A" w14:textId="5B1302FC" w:rsidR="00483CF4" w:rsidRPr="002A5897" w:rsidRDefault="00483CF4" w:rsidP="00483CF4">
      <w:pPr>
        <w:pStyle w:val="ListParagraph"/>
        <w:numPr>
          <w:ilvl w:val="0"/>
          <w:numId w:val="17"/>
        </w:numPr>
        <w:rPr>
          <w:i/>
          <w:lang w:val="sr-Latn-RS"/>
        </w:rPr>
      </w:pPr>
      <w:r w:rsidRPr="002A5897">
        <w:rPr>
          <w:i/>
          <w:lang w:val="sr-Latn-RS"/>
        </w:rPr>
        <w:t xml:space="preserve">ForwardIntegrityUpdate </w:t>
      </w:r>
      <w:r w:rsidRPr="002A5897">
        <w:rPr>
          <w:lang w:val="sr-Latn-RS"/>
        </w:rPr>
        <w:t xml:space="preserve">– ovu metodu poziva partnerski replikacioni servis kada klijent koji je u </w:t>
      </w:r>
      <w:r w:rsidRPr="002A5897">
        <w:rPr>
          <w:i/>
          <w:lang w:val="sr-Latn-RS"/>
        </w:rPr>
        <w:t>StandBy</w:t>
      </w:r>
      <w:r w:rsidR="001B4ED9" w:rsidRPr="002A5897">
        <w:rPr>
          <w:lang w:val="sr-Latn-RS"/>
        </w:rPr>
        <w:t xml:space="preserve"> stanju želi da izvrš</w:t>
      </w:r>
      <w:r w:rsidRPr="002A5897">
        <w:rPr>
          <w:lang w:val="sr-Latn-RS"/>
        </w:rPr>
        <w:t>i poravnanje podataka (</w:t>
      </w:r>
      <w:r w:rsidRPr="002A5897">
        <w:rPr>
          <w:i/>
          <w:lang w:val="sr-Latn-RS"/>
        </w:rPr>
        <w:t>Integrity Update</w:t>
      </w:r>
      <w:r w:rsidRPr="002A5897">
        <w:rPr>
          <w:lang w:val="sr-Latn-RS"/>
        </w:rPr>
        <w:t>)</w:t>
      </w:r>
      <w:r w:rsidR="001B4ED9" w:rsidRPr="002A5897">
        <w:rPr>
          <w:lang w:val="sr-Latn-RS"/>
        </w:rPr>
        <w:t xml:space="preserve">. U okviru ove metode se pomoću klijentskog </w:t>
      </w:r>
      <w:r w:rsidR="00441177">
        <w:rPr>
          <w:i/>
          <w:lang w:val="sr-Latn-RS"/>
        </w:rPr>
        <w:t>C</w:t>
      </w:r>
      <w:r w:rsidR="001B4ED9" w:rsidRPr="002A5897">
        <w:rPr>
          <w:i/>
          <w:lang w:val="sr-Latn-RS"/>
        </w:rPr>
        <w:t>allback-a</w:t>
      </w:r>
      <w:r w:rsidR="001B4ED9" w:rsidRPr="002A5897">
        <w:rPr>
          <w:lang w:val="sr-Latn-RS"/>
        </w:rPr>
        <w:t xml:space="preserve"> zahtevaju potrebni podaci koji se vraćaju kao njena povratna vrednost</w:t>
      </w:r>
    </w:p>
    <w:p w14:paraId="10BC0444" w14:textId="29D1C2C2" w:rsidR="00343D6D" w:rsidRPr="002A5897" w:rsidRDefault="001B4ED9" w:rsidP="00343D6D">
      <w:pPr>
        <w:pStyle w:val="ListParagraph"/>
        <w:numPr>
          <w:ilvl w:val="0"/>
          <w:numId w:val="17"/>
        </w:numPr>
        <w:rPr>
          <w:i/>
          <w:lang w:val="sr-Latn-RS"/>
        </w:rPr>
      </w:pPr>
      <w:r w:rsidRPr="002A5897">
        <w:rPr>
          <w:i/>
          <w:lang w:val="sr-Latn-RS"/>
        </w:rPr>
        <w:t>Registe</w:t>
      </w:r>
      <w:ins w:id="121" w:author="Mita" w:date="2019-10-08T13:49:00Z">
        <w:r w:rsidR="002E6C30">
          <w:rPr>
            <w:i/>
            <w:lang w:val="sr-Latn-RS"/>
          </w:rPr>
          <w:t>r</w:t>
        </w:r>
      </w:ins>
      <w:r w:rsidRPr="002A5897">
        <w:rPr>
          <w:i/>
          <w:lang w:val="sr-Latn-RS"/>
        </w:rPr>
        <w:t xml:space="preserve">ToPartner </w:t>
      </w:r>
      <w:r w:rsidRPr="002A5897">
        <w:rPr>
          <w:lang w:val="sr-Latn-RS"/>
        </w:rPr>
        <w:t xml:space="preserve">– partnerski </w:t>
      </w:r>
      <w:r w:rsidR="002E6C30" w:rsidRPr="002E6C30">
        <w:rPr>
          <w:lang w:val="sr-Latn-RS"/>
        </w:rPr>
        <w:t>replikacioni</w:t>
      </w:r>
      <w:r w:rsidRPr="002A5897">
        <w:rPr>
          <w:lang w:val="sr-Latn-RS"/>
        </w:rPr>
        <w:t xml:space="preserve"> servis poziva ovu metodu odmah nakon kreiranja </w:t>
      </w:r>
      <w:r w:rsidR="00152E91">
        <w:rPr>
          <w:lang w:val="sr-Latn-RS"/>
        </w:rPr>
        <w:t>komunikacionog kanala</w:t>
      </w:r>
      <w:r w:rsidRPr="002A5897">
        <w:rPr>
          <w:lang w:val="sr-Latn-RS"/>
        </w:rPr>
        <w:t xml:space="preserve">. Unutar ove metode se čuva </w:t>
      </w:r>
      <w:r w:rsidR="00152E91">
        <w:rPr>
          <w:i/>
          <w:lang w:val="sr-Latn-RS"/>
        </w:rPr>
        <w:t>C</w:t>
      </w:r>
      <w:r w:rsidRPr="002A5897">
        <w:rPr>
          <w:i/>
          <w:lang w:val="sr-Latn-RS"/>
        </w:rPr>
        <w:t>allback</w:t>
      </w:r>
      <w:r w:rsidRPr="002A5897">
        <w:rPr>
          <w:lang w:val="sr-Latn-RS"/>
        </w:rPr>
        <w:t xml:space="preserve"> </w:t>
      </w:r>
      <w:r w:rsidR="002E6C30" w:rsidRPr="002E6C30">
        <w:rPr>
          <w:lang w:val="sr-Latn-RS"/>
        </w:rPr>
        <w:t>partnera</w:t>
      </w:r>
      <w:r w:rsidRPr="002A5897">
        <w:rPr>
          <w:lang w:val="sr-Latn-RS"/>
        </w:rPr>
        <w:t xml:space="preserve"> uz pomoć </w:t>
      </w:r>
      <w:r w:rsidR="00152E91">
        <w:rPr>
          <w:i/>
          <w:lang w:val="sr-Latn-RS"/>
        </w:rPr>
        <w:t>C</w:t>
      </w:r>
      <w:r w:rsidRPr="002A5897">
        <w:rPr>
          <w:i/>
          <w:lang w:val="sr-Latn-RS"/>
        </w:rPr>
        <w:t>allback</w:t>
      </w:r>
      <w:r w:rsidRPr="002A5897">
        <w:rPr>
          <w:lang w:val="sr-Latn-RS"/>
        </w:rPr>
        <w:t xml:space="preserve"> </w:t>
      </w:r>
      <w:r w:rsidR="00152E91">
        <w:rPr>
          <w:i/>
          <w:lang w:val="sr-Latn-RS"/>
        </w:rPr>
        <w:t>H</w:t>
      </w:r>
      <w:r w:rsidRPr="002A5897">
        <w:rPr>
          <w:i/>
          <w:lang w:val="sr-Latn-RS"/>
        </w:rPr>
        <w:t>andler-a</w:t>
      </w:r>
      <w:r w:rsidRPr="002A5897">
        <w:rPr>
          <w:lang w:val="sr-Latn-RS"/>
        </w:rPr>
        <w:t xml:space="preserve"> kako bi kasnije mogli da se prosleđuju neophodni podaci.</w:t>
      </w:r>
    </w:p>
    <w:p w14:paraId="04CC7087" w14:textId="77777777" w:rsidR="00343D6D" w:rsidRPr="002A5897" w:rsidRDefault="00343D6D" w:rsidP="00343D6D">
      <w:pPr>
        <w:keepNext/>
        <w:jc w:val="center"/>
        <w:rPr>
          <w:lang w:val="sr-Latn-RS"/>
        </w:rPr>
      </w:pPr>
      <w:r w:rsidRPr="002E6C30">
        <w:rPr>
          <w:noProof/>
          <w:lang w:val="sr-Latn-RS" w:eastAsia="sr-Latn-RS"/>
        </w:rPr>
        <w:drawing>
          <wp:inline distT="0" distB="0" distL="0" distR="0" wp14:anchorId="7DFD2066" wp14:editId="5658F547">
            <wp:extent cx="5351227" cy="1176848"/>
            <wp:effectExtent l="0" t="0" r="190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35394" cy="1195358"/>
                    </a:xfrm>
                    <a:prstGeom prst="rect">
                      <a:avLst/>
                    </a:prstGeom>
                  </pic:spPr>
                </pic:pic>
              </a:graphicData>
            </a:graphic>
          </wp:inline>
        </w:drawing>
      </w:r>
    </w:p>
    <w:p w14:paraId="402F64F5" w14:textId="20FFDAF4" w:rsidR="001B4ED9" w:rsidRPr="002A5897" w:rsidRDefault="00343D6D" w:rsidP="00343D6D">
      <w:pPr>
        <w:pStyle w:val="Caption"/>
        <w:jc w:val="center"/>
        <w:rPr>
          <w:lang w:val="sr-Latn-RS"/>
        </w:rPr>
      </w:pPr>
      <w:bookmarkStart w:id="122" w:name="_Ref19198050"/>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17</w:t>
      </w:r>
      <w:r w:rsidR="00A341C1" w:rsidRPr="002A5897">
        <w:rPr>
          <w:lang w:val="sr-Latn-RS"/>
        </w:rPr>
        <w:fldChar w:fldCharType="end"/>
      </w:r>
      <w:bookmarkEnd w:id="122"/>
      <w:r w:rsidRPr="002A5897">
        <w:rPr>
          <w:lang w:val="sr-Latn-RS"/>
        </w:rPr>
        <w:t xml:space="preserve"> - IReplicationServiceCallback interfejs</w:t>
      </w:r>
    </w:p>
    <w:p w14:paraId="62114746" w14:textId="76B79895" w:rsidR="00343D6D" w:rsidRPr="002A5897" w:rsidRDefault="00343D6D" w:rsidP="00343D6D">
      <w:pPr>
        <w:rPr>
          <w:lang w:val="sr-Latn-RS"/>
        </w:rPr>
      </w:pPr>
      <w:r w:rsidRPr="002A5897">
        <w:rPr>
          <w:lang w:val="sr-Latn-RS"/>
        </w:rPr>
        <w:fldChar w:fldCharType="begin"/>
      </w:r>
      <w:r w:rsidRPr="002A5897">
        <w:rPr>
          <w:lang w:val="sr-Latn-RS"/>
        </w:rPr>
        <w:instrText xml:space="preserve"> REF _Ref19198050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17</w:t>
      </w:r>
      <w:r w:rsidRPr="002A5897">
        <w:rPr>
          <w:lang w:val="sr-Latn-RS"/>
        </w:rPr>
        <w:fldChar w:fldCharType="end"/>
      </w:r>
      <w:r w:rsidRPr="002A5897">
        <w:rPr>
          <w:lang w:val="sr-Latn-RS"/>
        </w:rPr>
        <w:t xml:space="preserve"> prikazuje </w:t>
      </w:r>
      <w:r w:rsidRPr="002A5897">
        <w:rPr>
          <w:i/>
          <w:lang w:val="sr-Latn-RS"/>
        </w:rPr>
        <w:t>IReplicationServiceCallback</w:t>
      </w:r>
      <w:r w:rsidRPr="002A5897">
        <w:rPr>
          <w:lang w:val="sr-Latn-RS"/>
        </w:rPr>
        <w:t xml:space="preserve"> interfejs. U sklopu pomenutog interfejs se nalazi metoda </w:t>
      </w:r>
      <w:r w:rsidRPr="002A5897">
        <w:rPr>
          <w:i/>
          <w:lang w:val="sr-Latn-RS"/>
        </w:rPr>
        <w:t>ForwardReplica</w:t>
      </w:r>
      <w:r w:rsidRPr="002A5897">
        <w:rPr>
          <w:lang w:val="sr-Latn-RS"/>
        </w:rPr>
        <w:t xml:space="preserve">. Pomoću ove metode se preko </w:t>
      </w:r>
      <w:r w:rsidR="00F642A5">
        <w:rPr>
          <w:i/>
          <w:lang w:val="sr-Latn-RS"/>
        </w:rPr>
        <w:t>C</w:t>
      </w:r>
      <w:r w:rsidRPr="002A5897">
        <w:rPr>
          <w:i/>
          <w:lang w:val="sr-Latn-RS"/>
        </w:rPr>
        <w:t>allback-a</w:t>
      </w:r>
      <w:r w:rsidRPr="002A5897">
        <w:rPr>
          <w:lang w:val="sr-Latn-RS"/>
        </w:rPr>
        <w:t xml:space="preserve"> replika prosleđuje </w:t>
      </w:r>
      <w:r w:rsidR="002E6C30" w:rsidRPr="002E6C30">
        <w:rPr>
          <w:lang w:val="sr-Latn-RS"/>
        </w:rPr>
        <w:t>partnerskom</w:t>
      </w:r>
      <w:r w:rsidRPr="002A5897">
        <w:rPr>
          <w:lang w:val="sr-Latn-RS"/>
        </w:rPr>
        <w:t xml:space="preserve"> replikaci</w:t>
      </w:r>
      <w:r w:rsidR="002E6C30">
        <w:rPr>
          <w:lang w:val="sr-Latn-RS"/>
        </w:rPr>
        <w:t>o</w:t>
      </w:r>
      <w:r w:rsidRPr="002A5897">
        <w:rPr>
          <w:lang w:val="sr-Latn-RS"/>
        </w:rPr>
        <w:t xml:space="preserve">nom servisu koji je dalje prosleđuje odgovarajućem </w:t>
      </w:r>
      <w:r w:rsidR="002E6C30" w:rsidRPr="002E6C30">
        <w:rPr>
          <w:lang w:val="sr-Latn-RS"/>
        </w:rPr>
        <w:t>klijentu</w:t>
      </w:r>
      <w:r w:rsidRPr="002A5897">
        <w:rPr>
          <w:lang w:val="sr-Latn-RS"/>
        </w:rPr>
        <w:t>.</w:t>
      </w:r>
    </w:p>
    <w:p w14:paraId="2E275BD0" w14:textId="77777777" w:rsidR="00D66BC1" w:rsidRDefault="00D66BC1" w:rsidP="00D66BC1">
      <w:pPr>
        <w:keepNext/>
        <w:jc w:val="center"/>
      </w:pPr>
      <w:r w:rsidRPr="00D66BC1">
        <w:rPr>
          <w:noProof/>
          <w:lang w:val="sr-Latn-RS" w:eastAsia="sr-Latn-RS"/>
        </w:rPr>
        <w:lastRenderedPageBreak/>
        <w:drawing>
          <wp:inline distT="0" distB="0" distL="0" distR="0" wp14:anchorId="34A63251" wp14:editId="58115422">
            <wp:extent cx="6285865" cy="165862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285865" cy="1658620"/>
                    </a:xfrm>
                    <a:prstGeom prst="rect">
                      <a:avLst/>
                    </a:prstGeom>
                  </pic:spPr>
                </pic:pic>
              </a:graphicData>
            </a:graphic>
          </wp:inline>
        </w:drawing>
      </w:r>
    </w:p>
    <w:p w14:paraId="68B55CF5" w14:textId="67BF9C80" w:rsidR="00343D6D" w:rsidRDefault="00D66BC1" w:rsidP="00D66BC1">
      <w:pPr>
        <w:pStyle w:val="Caption"/>
        <w:jc w:val="center"/>
      </w:pPr>
      <w:bookmarkStart w:id="123" w:name="_Ref19201472"/>
      <w:r>
        <w:t xml:space="preserve">Listing </w:t>
      </w:r>
      <w:r w:rsidR="00A341C1">
        <w:fldChar w:fldCharType="begin"/>
      </w:r>
      <w:r w:rsidR="00A341C1">
        <w:instrText xml:space="preserve"> STYLEREF 1 \s </w:instrText>
      </w:r>
      <w:r w:rsidR="00A341C1">
        <w:fldChar w:fldCharType="separate"/>
      </w:r>
      <w:r w:rsidR="00A341C1">
        <w:rPr>
          <w:noProof/>
        </w:rPr>
        <w:t>4</w:t>
      </w:r>
      <w:r w:rsidR="00A341C1">
        <w:fldChar w:fldCharType="end"/>
      </w:r>
      <w:r w:rsidR="00A341C1">
        <w:t>.</w:t>
      </w:r>
      <w:r w:rsidR="00A341C1">
        <w:fldChar w:fldCharType="begin"/>
      </w:r>
      <w:r w:rsidR="00A341C1">
        <w:instrText xml:space="preserve"> SEQ Listing \* ARABIC \s 1 </w:instrText>
      </w:r>
      <w:r w:rsidR="00A341C1">
        <w:fldChar w:fldCharType="separate"/>
      </w:r>
      <w:r w:rsidR="00A341C1">
        <w:rPr>
          <w:noProof/>
        </w:rPr>
        <w:t>18</w:t>
      </w:r>
      <w:r w:rsidR="00A341C1">
        <w:fldChar w:fldCharType="end"/>
      </w:r>
      <w:bookmarkEnd w:id="123"/>
      <w:r>
        <w:t xml:space="preserve"> - IReplicationClient interfejs</w:t>
      </w:r>
    </w:p>
    <w:p w14:paraId="7A1A1746" w14:textId="6EB1350F" w:rsidR="00BF0240" w:rsidRPr="002A5897" w:rsidRDefault="00BF0240" w:rsidP="00BF0240">
      <w:pPr>
        <w:rPr>
          <w:lang w:val="sr-Latn-RS"/>
        </w:rPr>
      </w:pPr>
      <w:r w:rsidRPr="002A5897">
        <w:rPr>
          <w:i/>
          <w:lang w:val="sr-Latn-RS"/>
        </w:rPr>
        <w:t>IReplicationClient</w:t>
      </w:r>
      <w:r w:rsidRPr="002A5897">
        <w:rPr>
          <w:lang w:val="sr-Latn-RS"/>
        </w:rPr>
        <w:t xml:space="preserve"> interfjes (</w:t>
      </w:r>
      <w:r w:rsidRPr="002A5897">
        <w:rPr>
          <w:lang w:val="sr-Latn-RS"/>
        </w:rPr>
        <w:fldChar w:fldCharType="begin"/>
      </w:r>
      <w:r w:rsidRPr="002A5897">
        <w:rPr>
          <w:lang w:val="sr-Latn-RS"/>
        </w:rPr>
        <w:instrText xml:space="preserve"> REF _Ref19201472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18</w:t>
      </w:r>
      <w:r w:rsidRPr="002A5897">
        <w:rPr>
          <w:lang w:val="sr-Latn-RS"/>
        </w:rPr>
        <w:fldChar w:fldCharType="end"/>
      </w:r>
      <w:r w:rsidRPr="002A5897">
        <w:rPr>
          <w:lang w:val="sr-Latn-RS"/>
        </w:rPr>
        <w:t>) čine tri metode:</w:t>
      </w:r>
    </w:p>
    <w:p w14:paraId="349C63E6" w14:textId="5AA5E35D" w:rsidR="00BF0240" w:rsidRPr="002A5897" w:rsidRDefault="00BF0240" w:rsidP="00BF0240">
      <w:pPr>
        <w:pStyle w:val="ListParagraph"/>
        <w:numPr>
          <w:ilvl w:val="0"/>
          <w:numId w:val="18"/>
        </w:numPr>
        <w:rPr>
          <w:lang w:val="sr-Latn-RS"/>
        </w:rPr>
      </w:pPr>
      <w:r w:rsidRPr="002A5897">
        <w:rPr>
          <w:i/>
          <w:lang w:val="sr-Latn-RS"/>
        </w:rPr>
        <w:t>RegisterToReplicationService</w:t>
      </w:r>
      <w:r w:rsidRPr="002A5897">
        <w:rPr>
          <w:lang w:val="sr-Latn-RS"/>
        </w:rPr>
        <w:t xml:space="preserve"> – metoda koju klijent poziva nakon kreiranja </w:t>
      </w:r>
      <w:r w:rsidR="00FC45E1" w:rsidRPr="00FC45E1">
        <w:rPr>
          <w:lang w:val="sr-Latn-RS"/>
        </w:rPr>
        <w:t>komunikacionog</w:t>
      </w:r>
      <w:r w:rsidR="00FC45E1">
        <w:rPr>
          <w:i/>
          <w:lang w:val="sr-Latn-RS"/>
        </w:rPr>
        <w:t xml:space="preserve"> </w:t>
      </w:r>
      <w:r w:rsidR="00FC45E1" w:rsidRPr="00FC45E1">
        <w:rPr>
          <w:lang w:val="sr-Latn-RS"/>
        </w:rPr>
        <w:t>kanala</w:t>
      </w:r>
      <w:r w:rsidRPr="002A5897">
        <w:rPr>
          <w:lang w:val="sr-Latn-RS"/>
        </w:rPr>
        <w:t xml:space="preserve"> prema replikacionom servisu. Unutar ove metode se uz pomoć </w:t>
      </w:r>
      <w:r w:rsidR="00FC45E1">
        <w:rPr>
          <w:i/>
          <w:lang w:val="sr-Latn-RS"/>
        </w:rPr>
        <w:t>C</w:t>
      </w:r>
      <w:r w:rsidRPr="002A5897">
        <w:rPr>
          <w:i/>
          <w:lang w:val="sr-Latn-RS"/>
        </w:rPr>
        <w:t>allback</w:t>
      </w:r>
      <w:r w:rsidRPr="002A5897">
        <w:rPr>
          <w:lang w:val="sr-Latn-RS"/>
        </w:rPr>
        <w:t xml:space="preserve"> </w:t>
      </w:r>
      <w:r w:rsidR="00FC45E1">
        <w:rPr>
          <w:i/>
          <w:lang w:val="sr-Latn-RS"/>
        </w:rPr>
        <w:t>H</w:t>
      </w:r>
      <w:r w:rsidRPr="002A5897">
        <w:rPr>
          <w:i/>
          <w:lang w:val="sr-Latn-RS"/>
        </w:rPr>
        <w:t>andler-a</w:t>
      </w:r>
      <w:r w:rsidRPr="002A5897">
        <w:rPr>
          <w:lang w:val="sr-Latn-RS"/>
        </w:rPr>
        <w:t xml:space="preserve"> čuva </w:t>
      </w:r>
      <w:r w:rsidR="00FC45E1">
        <w:rPr>
          <w:i/>
          <w:lang w:val="sr-Latn-RS"/>
        </w:rPr>
        <w:t>C</w:t>
      </w:r>
      <w:r w:rsidRPr="002A5897">
        <w:rPr>
          <w:i/>
          <w:lang w:val="sr-Latn-RS"/>
        </w:rPr>
        <w:t>allback</w:t>
      </w:r>
      <w:r w:rsidRPr="002A5897">
        <w:rPr>
          <w:lang w:val="sr-Latn-RS"/>
        </w:rPr>
        <w:t xml:space="preserve"> klijenta. Sačuvani </w:t>
      </w:r>
      <w:r w:rsidR="00FC45E1">
        <w:rPr>
          <w:i/>
          <w:lang w:val="sr-Latn-RS"/>
        </w:rPr>
        <w:t>C</w:t>
      </w:r>
      <w:r w:rsidRPr="002A5897">
        <w:rPr>
          <w:i/>
          <w:lang w:val="sr-Latn-RS"/>
        </w:rPr>
        <w:t>allback</w:t>
      </w:r>
      <w:r w:rsidRPr="002A5897">
        <w:rPr>
          <w:lang w:val="sr-Latn-RS"/>
        </w:rPr>
        <w:t xml:space="preserve"> se kasnije koristi da bi se klijentu prosledila replika ili zahtev za poravnanjem podataka</w:t>
      </w:r>
      <w:r w:rsidR="00420089">
        <w:rPr>
          <w:lang w:val="sr-Latn-RS"/>
        </w:rPr>
        <w:t>.</w:t>
      </w:r>
    </w:p>
    <w:p w14:paraId="7819094F" w14:textId="47EBCB38" w:rsidR="00BF0240" w:rsidRPr="002A5897" w:rsidRDefault="00BF0240" w:rsidP="00BF0240">
      <w:pPr>
        <w:pStyle w:val="ListParagraph"/>
        <w:numPr>
          <w:ilvl w:val="0"/>
          <w:numId w:val="18"/>
        </w:numPr>
        <w:rPr>
          <w:lang w:val="sr-Latn-RS"/>
        </w:rPr>
      </w:pPr>
      <w:r w:rsidRPr="002A5897">
        <w:rPr>
          <w:i/>
          <w:lang w:val="sr-Latn-RS"/>
        </w:rPr>
        <w:t>SendReplica</w:t>
      </w:r>
      <w:r w:rsidRPr="002A5897">
        <w:rPr>
          <w:lang w:val="sr-Latn-RS"/>
        </w:rPr>
        <w:t xml:space="preserve"> – klijent poziva ovu metu kada je primio neke podatke, ili ih izgenerisao, i želi da ih replicira. U okviru ove metode replikacioni servis prosleđuje partneru repliku pomoću </w:t>
      </w:r>
      <w:r w:rsidR="00FC45E1">
        <w:rPr>
          <w:i/>
          <w:lang w:val="sr-Latn-RS"/>
        </w:rPr>
        <w:t>C</w:t>
      </w:r>
      <w:r w:rsidRPr="002A5897">
        <w:rPr>
          <w:i/>
          <w:lang w:val="sr-Latn-RS"/>
        </w:rPr>
        <w:t>allback-a</w:t>
      </w:r>
      <w:r w:rsidRPr="002A5897">
        <w:rPr>
          <w:lang w:val="sr-Latn-RS"/>
        </w:rPr>
        <w:t xml:space="preserve"> parnera koji je prethodno sačuvao.</w:t>
      </w:r>
    </w:p>
    <w:p w14:paraId="5E60905F" w14:textId="320DE8BA" w:rsidR="00BF0240" w:rsidRPr="002A5897" w:rsidRDefault="00BF0240" w:rsidP="00BF0240">
      <w:pPr>
        <w:pStyle w:val="ListParagraph"/>
        <w:numPr>
          <w:ilvl w:val="0"/>
          <w:numId w:val="18"/>
        </w:numPr>
        <w:rPr>
          <w:lang w:val="sr-Latn-RS"/>
        </w:rPr>
      </w:pPr>
      <w:r w:rsidRPr="002A5897">
        <w:rPr>
          <w:i/>
          <w:lang w:val="sr-Latn-RS"/>
        </w:rPr>
        <w:t>RequestIntegrityUpdate</w:t>
      </w:r>
      <w:r w:rsidRPr="002A5897">
        <w:rPr>
          <w:lang w:val="sr-Latn-RS"/>
        </w:rPr>
        <w:t xml:space="preserve"> – ovu metodu poziva klijent kada je u </w:t>
      </w:r>
      <w:r w:rsidRPr="002A5897">
        <w:rPr>
          <w:i/>
          <w:lang w:val="sr-Latn-RS"/>
        </w:rPr>
        <w:t>StandBy</w:t>
      </w:r>
      <w:r w:rsidR="00AC3518" w:rsidRPr="002A5897">
        <w:rPr>
          <w:lang w:val="sr-Latn-RS"/>
        </w:rPr>
        <w:t xml:space="preserve"> stanju. U</w:t>
      </w:r>
      <w:r w:rsidRPr="002A5897">
        <w:rPr>
          <w:lang w:val="sr-Latn-RS"/>
        </w:rPr>
        <w:t xml:space="preserve">nutar ove metode replikacioni servis prosleđuje zahtev za poravnanjem podataka putem </w:t>
      </w:r>
      <w:r w:rsidR="00927D69" w:rsidRPr="00FC45E1">
        <w:rPr>
          <w:lang w:val="sr-Latn-RS"/>
        </w:rPr>
        <w:t>komunikacionog</w:t>
      </w:r>
      <w:r w:rsidR="00927D69">
        <w:rPr>
          <w:i/>
          <w:lang w:val="sr-Latn-RS"/>
        </w:rPr>
        <w:t xml:space="preserve"> </w:t>
      </w:r>
      <w:r w:rsidR="00927D69" w:rsidRPr="00FC45E1">
        <w:rPr>
          <w:lang w:val="sr-Latn-RS"/>
        </w:rPr>
        <w:t>kanala</w:t>
      </w:r>
      <w:r w:rsidR="00927D69" w:rsidRPr="002A5897">
        <w:rPr>
          <w:lang w:val="sr-Latn-RS"/>
        </w:rPr>
        <w:t xml:space="preserve"> </w:t>
      </w:r>
      <w:r w:rsidRPr="002A5897">
        <w:rPr>
          <w:lang w:val="sr-Latn-RS"/>
        </w:rPr>
        <w:t>koji je prethodno kreirao</w:t>
      </w:r>
      <w:r w:rsidR="00420089">
        <w:rPr>
          <w:lang w:val="sr-Latn-RS"/>
        </w:rPr>
        <w:t>.</w:t>
      </w:r>
    </w:p>
    <w:p w14:paraId="156B7CC8" w14:textId="77777777" w:rsidR="002D4EE8" w:rsidRPr="002A5897" w:rsidRDefault="00F80DB9" w:rsidP="002D4EE8">
      <w:pPr>
        <w:keepNext/>
        <w:jc w:val="center"/>
        <w:rPr>
          <w:lang w:val="sr-Latn-RS"/>
        </w:rPr>
      </w:pPr>
      <w:r w:rsidRPr="002E6C30">
        <w:rPr>
          <w:noProof/>
          <w:lang w:val="sr-Latn-RS" w:eastAsia="sr-Latn-RS"/>
        </w:rPr>
        <w:drawing>
          <wp:inline distT="0" distB="0" distL="0" distR="0" wp14:anchorId="3EE52922" wp14:editId="7B3FBCE5">
            <wp:extent cx="5470497" cy="1825894"/>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512124" cy="1839788"/>
                    </a:xfrm>
                    <a:prstGeom prst="rect">
                      <a:avLst/>
                    </a:prstGeom>
                  </pic:spPr>
                </pic:pic>
              </a:graphicData>
            </a:graphic>
          </wp:inline>
        </w:drawing>
      </w:r>
    </w:p>
    <w:p w14:paraId="3337517D" w14:textId="6F039FAC" w:rsidR="00BF0240" w:rsidRPr="002A5897" w:rsidRDefault="002D4EE8" w:rsidP="002D4EE8">
      <w:pPr>
        <w:pStyle w:val="Caption"/>
        <w:jc w:val="center"/>
        <w:rPr>
          <w:lang w:val="sr-Latn-RS"/>
        </w:rPr>
      </w:pPr>
      <w:bookmarkStart w:id="124" w:name="_Ref19202835"/>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19</w:t>
      </w:r>
      <w:r w:rsidR="00A341C1" w:rsidRPr="002A5897">
        <w:rPr>
          <w:lang w:val="sr-Latn-RS"/>
        </w:rPr>
        <w:fldChar w:fldCharType="end"/>
      </w:r>
      <w:bookmarkEnd w:id="124"/>
      <w:r w:rsidRPr="002A5897">
        <w:rPr>
          <w:lang w:val="sr-Latn-RS"/>
        </w:rPr>
        <w:t xml:space="preserve"> - IReplicationClientCallback interfejs</w:t>
      </w:r>
    </w:p>
    <w:p w14:paraId="1B537FEA" w14:textId="179E8860" w:rsidR="002D4EE8" w:rsidRPr="002A5897" w:rsidRDefault="002D4EE8" w:rsidP="002D4EE8">
      <w:pPr>
        <w:rPr>
          <w:lang w:val="sr-Latn-RS"/>
        </w:rPr>
      </w:pPr>
      <w:r w:rsidRPr="002A5897">
        <w:rPr>
          <w:lang w:val="sr-Latn-RS"/>
        </w:rPr>
        <w:fldChar w:fldCharType="begin"/>
      </w:r>
      <w:r w:rsidRPr="002A5897">
        <w:rPr>
          <w:lang w:val="sr-Latn-RS"/>
        </w:rPr>
        <w:instrText xml:space="preserve"> REF _Ref19202835 \h </w:instrText>
      </w:r>
      <w:r w:rsidRPr="008D1676">
        <w:rPr>
          <w:lang w:val="sr-Latn-RS"/>
        </w:rPr>
      </w:r>
      <w:r w:rsidRPr="002A5897">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19</w:t>
      </w:r>
      <w:r w:rsidRPr="002A5897">
        <w:rPr>
          <w:lang w:val="sr-Latn-RS"/>
        </w:rPr>
        <w:fldChar w:fldCharType="end"/>
      </w:r>
      <w:r w:rsidRPr="002A5897">
        <w:rPr>
          <w:lang w:val="sr-Latn-RS"/>
        </w:rPr>
        <w:t xml:space="preserve"> prikazuje </w:t>
      </w:r>
      <w:r w:rsidRPr="002A5897">
        <w:rPr>
          <w:i/>
          <w:lang w:val="sr-Latn-RS"/>
        </w:rPr>
        <w:t>IReplicationClientCallback</w:t>
      </w:r>
      <w:r w:rsidRPr="002A5897">
        <w:rPr>
          <w:lang w:val="sr-Latn-RS"/>
        </w:rPr>
        <w:t xml:space="preserve"> interfejs. Ovaj interfejs implementira klijentska aplikacija (u ovom projektu </w:t>
      </w:r>
      <w:r w:rsidR="00E45DB4">
        <w:rPr>
          <w:lang w:val="sr-Latn-RS"/>
        </w:rPr>
        <w:t>posrednik</w:t>
      </w:r>
      <w:r w:rsidRPr="002A5897">
        <w:rPr>
          <w:lang w:val="sr-Latn-RS"/>
        </w:rPr>
        <w:t>) i sastoji se iz sledećih metoda:</w:t>
      </w:r>
    </w:p>
    <w:p w14:paraId="37A1F360" w14:textId="54C789D4" w:rsidR="002D4EE8" w:rsidRPr="002A5897" w:rsidRDefault="002D4EE8" w:rsidP="002D4EE8">
      <w:pPr>
        <w:pStyle w:val="ListParagraph"/>
        <w:numPr>
          <w:ilvl w:val="0"/>
          <w:numId w:val="19"/>
        </w:numPr>
        <w:rPr>
          <w:lang w:val="sr-Latn-RS"/>
        </w:rPr>
      </w:pPr>
      <w:r w:rsidRPr="002A5897">
        <w:rPr>
          <w:i/>
          <w:lang w:val="sr-Latn-RS"/>
        </w:rPr>
        <w:t>GetIntegrityUpdate</w:t>
      </w:r>
      <w:r w:rsidRPr="002A5897">
        <w:rPr>
          <w:lang w:val="sr-Latn-RS"/>
        </w:rPr>
        <w:t xml:space="preserve"> – svrha ove metode je da </w:t>
      </w:r>
      <w:r w:rsidR="00AC3518" w:rsidRPr="002A5897">
        <w:rPr>
          <w:lang w:val="sr-Latn-RS"/>
        </w:rPr>
        <w:t>replikacioni servis nakon zatraž</w:t>
      </w:r>
      <w:r w:rsidRPr="002A5897">
        <w:rPr>
          <w:lang w:val="sr-Latn-RS"/>
        </w:rPr>
        <w:t xml:space="preserve">enog zahteva za poravnanjem podataka od klijenta dobavi potrebne podatke. Replikacioni servis poziva ovu metodu preko </w:t>
      </w:r>
      <w:r w:rsidR="00133DA4">
        <w:rPr>
          <w:i/>
          <w:lang w:val="sr-Latn-RS"/>
        </w:rPr>
        <w:t>C</w:t>
      </w:r>
      <w:r w:rsidRPr="002A5897">
        <w:rPr>
          <w:i/>
          <w:lang w:val="sr-Latn-RS"/>
        </w:rPr>
        <w:t>allback-a</w:t>
      </w:r>
      <w:r w:rsidRPr="002A5897">
        <w:rPr>
          <w:lang w:val="sr-Latn-RS"/>
        </w:rPr>
        <w:t xml:space="preserve"> koji je prethodno sačuvao</w:t>
      </w:r>
      <w:r w:rsidR="00D10CF5">
        <w:rPr>
          <w:lang w:val="sr-Latn-RS"/>
        </w:rPr>
        <w:t>.</w:t>
      </w:r>
    </w:p>
    <w:p w14:paraId="44AAE407" w14:textId="66BAE73A" w:rsidR="002D4EE8" w:rsidRPr="002A5897" w:rsidRDefault="002D4EE8" w:rsidP="002D4EE8">
      <w:pPr>
        <w:pStyle w:val="ListParagraph"/>
        <w:numPr>
          <w:ilvl w:val="0"/>
          <w:numId w:val="19"/>
        </w:numPr>
        <w:rPr>
          <w:lang w:val="sr-Latn-RS"/>
        </w:rPr>
      </w:pPr>
      <w:r w:rsidRPr="002A5897">
        <w:rPr>
          <w:i/>
          <w:lang w:val="sr-Latn-RS"/>
        </w:rPr>
        <w:t>DeliverReplica</w:t>
      </w:r>
      <w:r w:rsidRPr="002A5897">
        <w:rPr>
          <w:lang w:val="sr-Latn-RS"/>
        </w:rPr>
        <w:t xml:space="preserve"> – metoda koja prosleđuje replicirane podatke sa replikacionog servisa na klijenta. Takođe se poziva preko </w:t>
      </w:r>
      <w:r w:rsidR="00FF7AC8">
        <w:rPr>
          <w:i/>
          <w:lang w:val="sr-Latn-RS"/>
        </w:rPr>
        <w:t>C</w:t>
      </w:r>
      <w:r w:rsidRPr="002A5897">
        <w:rPr>
          <w:i/>
          <w:lang w:val="sr-Latn-RS"/>
        </w:rPr>
        <w:t>allback-a</w:t>
      </w:r>
      <w:r w:rsidRPr="002A5897">
        <w:rPr>
          <w:lang w:val="sr-Latn-RS"/>
        </w:rPr>
        <w:t xml:space="preserve"> koji je sačuvan na replikacionom servisu</w:t>
      </w:r>
      <w:r w:rsidR="00FF7AC8">
        <w:rPr>
          <w:lang w:val="sr-Latn-RS"/>
        </w:rPr>
        <w:t>.</w:t>
      </w:r>
    </w:p>
    <w:p w14:paraId="45B5B105" w14:textId="3C18A94F" w:rsidR="00287A40" w:rsidRDefault="00D11FE7" w:rsidP="007C67C9">
      <w:pPr>
        <w:rPr>
          <w:lang w:val="sr-Latn-RS"/>
        </w:rPr>
      </w:pPr>
      <w:r>
        <w:rPr>
          <w:lang w:val="sr-Latn-RS"/>
        </w:rPr>
        <w:br w:type="page"/>
      </w:r>
    </w:p>
    <w:p w14:paraId="04E44993" w14:textId="2AE9BE31" w:rsidR="002D4EE8" w:rsidRDefault="002D4EE8" w:rsidP="002D4EE8">
      <w:pPr>
        <w:pStyle w:val="Heading2"/>
      </w:pPr>
      <w:bookmarkStart w:id="125" w:name="_Toc21605399"/>
      <w:r>
        <w:lastRenderedPageBreak/>
        <w:t>Struktura podataka</w:t>
      </w:r>
      <w:bookmarkEnd w:id="125"/>
    </w:p>
    <w:p w14:paraId="19B5F91D" w14:textId="46145AFB" w:rsidR="008B3639" w:rsidRPr="007B2E67" w:rsidRDefault="00214A84" w:rsidP="008B3639">
      <w:pPr>
        <w:rPr>
          <w:lang w:val="sr-Latn-RS"/>
        </w:rPr>
      </w:pPr>
      <w:r w:rsidRPr="002A5897">
        <w:rPr>
          <w:lang w:val="sr-Latn-RS"/>
        </w:rPr>
        <w:t xml:space="preserve">U ovom poglavlju </w:t>
      </w:r>
      <w:r w:rsidRPr="007B2E67">
        <w:rPr>
          <w:lang w:val="sr-Latn-RS"/>
        </w:rPr>
        <w:t xml:space="preserve">će biti predstavljen format poruka koji se koristi u procesu razmene podataka u prethodno opisanom implementiranom rešenju kao i format u kojem se čuvaj podaci pristigli na </w:t>
      </w:r>
      <w:r w:rsidRPr="007B2E67">
        <w:rPr>
          <w:i/>
          <w:lang w:val="sr-Latn-RS"/>
        </w:rPr>
        <w:t>Broker</w:t>
      </w:r>
      <w:r w:rsidRPr="00455054">
        <w:rPr>
          <w:lang w:val="sr-Latn-RS"/>
        </w:rPr>
        <w:t xml:space="preserve"> komponent</w:t>
      </w:r>
      <w:r w:rsidRPr="007B2E67">
        <w:rPr>
          <w:lang w:val="sr-Latn-RS"/>
        </w:rPr>
        <w:t>u.</w:t>
      </w:r>
    </w:p>
    <w:p w14:paraId="742E513E" w14:textId="77777777" w:rsidR="00214A84" w:rsidRPr="002A5897" w:rsidRDefault="00214A84" w:rsidP="00214A84">
      <w:pPr>
        <w:keepNext/>
        <w:jc w:val="center"/>
        <w:rPr>
          <w:lang w:val="sr-Latn-RS"/>
        </w:rPr>
      </w:pPr>
      <w:r w:rsidRPr="007B2E67">
        <w:rPr>
          <w:noProof/>
          <w:lang w:val="sr-Latn-RS" w:eastAsia="sr-Latn-RS"/>
        </w:rPr>
        <w:drawing>
          <wp:inline distT="0" distB="0" distL="0" distR="0" wp14:anchorId="25221B61" wp14:editId="0796B6E4">
            <wp:extent cx="3811220" cy="104222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894618" cy="1065033"/>
                    </a:xfrm>
                    <a:prstGeom prst="rect">
                      <a:avLst/>
                    </a:prstGeom>
                  </pic:spPr>
                </pic:pic>
              </a:graphicData>
            </a:graphic>
          </wp:inline>
        </w:drawing>
      </w:r>
    </w:p>
    <w:p w14:paraId="7B5DD0A6" w14:textId="341DEA4E" w:rsidR="00214A84" w:rsidRPr="002A5897" w:rsidRDefault="00214A84" w:rsidP="00214A84">
      <w:pPr>
        <w:pStyle w:val="Caption"/>
        <w:jc w:val="center"/>
        <w:rPr>
          <w:lang w:val="sr-Latn-RS"/>
        </w:rPr>
      </w:pPr>
      <w:bookmarkStart w:id="126" w:name="_Ref19528882"/>
      <w:bookmarkStart w:id="127" w:name="_Ref19519429"/>
      <w:r w:rsidRPr="002A5897">
        <w:rPr>
          <w:lang w:val="sr-Latn-RS"/>
        </w:rPr>
        <w:t xml:space="preserve">Listing </w:t>
      </w:r>
      <w:r w:rsidR="00A341C1" w:rsidRPr="002A5897">
        <w:rPr>
          <w:lang w:val="sr-Latn-RS"/>
        </w:rPr>
        <w:fldChar w:fldCharType="begin"/>
      </w:r>
      <w:r w:rsidR="00A341C1" w:rsidRPr="002A5897">
        <w:rPr>
          <w:lang w:val="sr-Latn-RS"/>
        </w:rPr>
        <w:instrText xml:space="preserve"> STYLEREF 1 \s </w:instrText>
      </w:r>
      <w:r w:rsidR="00A341C1" w:rsidRPr="002A5897">
        <w:rPr>
          <w:lang w:val="sr-Latn-RS"/>
        </w:rPr>
        <w:fldChar w:fldCharType="separate"/>
      </w:r>
      <w:r w:rsidR="00A341C1" w:rsidRPr="002A5897">
        <w:rPr>
          <w:noProof/>
          <w:lang w:val="sr-Latn-RS"/>
        </w:rPr>
        <w:t>4</w:t>
      </w:r>
      <w:r w:rsidR="00A341C1" w:rsidRPr="002A5897">
        <w:rPr>
          <w:lang w:val="sr-Latn-RS"/>
        </w:rPr>
        <w:fldChar w:fldCharType="end"/>
      </w:r>
      <w:r w:rsidR="00A341C1" w:rsidRPr="002A5897">
        <w:rPr>
          <w:lang w:val="sr-Latn-RS"/>
        </w:rPr>
        <w:t>.</w:t>
      </w:r>
      <w:r w:rsidR="00A341C1" w:rsidRPr="002A5897">
        <w:rPr>
          <w:lang w:val="sr-Latn-RS"/>
        </w:rPr>
        <w:fldChar w:fldCharType="begin"/>
      </w:r>
      <w:r w:rsidR="00A341C1" w:rsidRPr="002A5897">
        <w:rPr>
          <w:lang w:val="sr-Latn-RS"/>
        </w:rPr>
        <w:instrText xml:space="preserve"> SEQ Listing \* ARABIC \s 1 </w:instrText>
      </w:r>
      <w:r w:rsidR="00A341C1" w:rsidRPr="002A5897">
        <w:rPr>
          <w:lang w:val="sr-Latn-RS"/>
        </w:rPr>
        <w:fldChar w:fldCharType="separate"/>
      </w:r>
      <w:r w:rsidR="00A341C1" w:rsidRPr="002A5897">
        <w:rPr>
          <w:noProof/>
          <w:lang w:val="sr-Latn-RS"/>
        </w:rPr>
        <w:t>20</w:t>
      </w:r>
      <w:r w:rsidR="00A341C1" w:rsidRPr="002A5897">
        <w:rPr>
          <w:lang w:val="sr-Latn-RS"/>
        </w:rPr>
        <w:fldChar w:fldCharType="end"/>
      </w:r>
      <w:bookmarkEnd w:id="126"/>
      <w:r w:rsidRPr="002A5897">
        <w:rPr>
          <w:lang w:val="sr-Latn-RS"/>
        </w:rPr>
        <w:t xml:space="preserve"> - Klasa Message</w:t>
      </w:r>
      <w:bookmarkEnd w:id="127"/>
    </w:p>
    <w:p w14:paraId="5FBCE671" w14:textId="03EF289A" w:rsidR="00214A84" w:rsidRPr="007B2E67" w:rsidRDefault="00214A84" w:rsidP="00214A84">
      <w:pPr>
        <w:rPr>
          <w:lang w:val="sr-Latn-RS"/>
        </w:rPr>
      </w:pPr>
      <w:r w:rsidRPr="007B2E67">
        <w:rPr>
          <w:lang w:val="sr-Latn-RS"/>
        </w:rPr>
        <w:t xml:space="preserve">Klasa </w:t>
      </w:r>
      <w:r w:rsidRPr="007B2E67">
        <w:rPr>
          <w:i/>
          <w:lang w:val="sr-Latn-RS"/>
        </w:rPr>
        <w:t>Message</w:t>
      </w:r>
      <w:r w:rsidRPr="00455054">
        <w:rPr>
          <w:lang w:val="sr-Latn-RS"/>
        </w:rPr>
        <w:t xml:space="preserve"> (</w:t>
      </w:r>
      <w:r w:rsidR="00235A72" w:rsidRPr="007B2E67">
        <w:rPr>
          <w:lang w:val="sr-Latn-RS"/>
        </w:rPr>
        <w:fldChar w:fldCharType="begin"/>
      </w:r>
      <w:r w:rsidR="00235A72" w:rsidRPr="007B2E67">
        <w:rPr>
          <w:lang w:val="sr-Latn-RS"/>
        </w:rPr>
        <w:instrText xml:space="preserve"> REF _Ref19528882 \h </w:instrText>
      </w:r>
      <w:r w:rsidR="00235A72" w:rsidRPr="007B2E67">
        <w:rPr>
          <w:lang w:val="sr-Latn-RS"/>
        </w:rPr>
      </w:r>
      <w:r w:rsidR="00235A72" w:rsidRPr="008D1676">
        <w:rPr>
          <w:lang w:val="sr-Latn-RS"/>
        </w:rPr>
        <w:fldChar w:fldCharType="separate"/>
      </w:r>
      <w:r w:rsidR="00235A72" w:rsidRPr="002A5897">
        <w:rPr>
          <w:lang w:val="sr-Latn-RS"/>
        </w:rPr>
        <w:t xml:space="preserve">Listing </w:t>
      </w:r>
      <w:r w:rsidR="00235A72" w:rsidRPr="002A5897">
        <w:rPr>
          <w:noProof/>
          <w:lang w:val="sr-Latn-RS"/>
        </w:rPr>
        <w:t>4</w:t>
      </w:r>
      <w:r w:rsidR="00235A72" w:rsidRPr="002A5897">
        <w:rPr>
          <w:lang w:val="sr-Latn-RS"/>
        </w:rPr>
        <w:t>.</w:t>
      </w:r>
      <w:r w:rsidR="00235A72" w:rsidRPr="002A5897">
        <w:rPr>
          <w:noProof/>
          <w:lang w:val="sr-Latn-RS"/>
        </w:rPr>
        <w:t>20</w:t>
      </w:r>
      <w:r w:rsidR="00235A72" w:rsidRPr="007B2E67">
        <w:rPr>
          <w:lang w:val="sr-Latn-RS"/>
        </w:rPr>
        <w:fldChar w:fldCharType="end"/>
      </w:r>
      <w:r w:rsidRPr="007B2E67">
        <w:rPr>
          <w:lang w:val="sr-Latn-RS"/>
        </w:rPr>
        <w:t xml:space="preserve">) se sastoji od generičkog tipa </w:t>
      </w:r>
      <w:r w:rsidRPr="007B2E67">
        <w:rPr>
          <w:i/>
          <w:lang w:val="sr-Latn-RS"/>
        </w:rPr>
        <w:t>Topic</w:t>
      </w:r>
      <w:r w:rsidRPr="00455054">
        <w:rPr>
          <w:lang w:val="sr-Latn-RS"/>
        </w:rPr>
        <w:t xml:space="preserve"> i </w:t>
      </w:r>
      <w:r w:rsidR="005F63AA" w:rsidRPr="00455054">
        <w:rPr>
          <w:lang w:val="sr-Latn-RS"/>
        </w:rPr>
        <w:t xml:space="preserve">niza bajta </w:t>
      </w:r>
      <w:r w:rsidR="005F63AA" w:rsidRPr="00C9518F">
        <w:rPr>
          <w:i/>
          <w:lang w:val="sr-Latn-RS"/>
        </w:rPr>
        <w:t>Data</w:t>
      </w:r>
      <w:r w:rsidR="005F63AA" w:rsidRPr="00C9518F">
        <w:rPr>
          <w:lang w:val="sr-Latn-RS"/>
        </w:rPr>
        <w:t>.</w:t>
      </w:r>
      <w:r w:rsidR="00A1242E" w:rsidRPr="007B2E67">
        <w:rPr>
          <w:lang w:val="sr-Latn-RS"/>
        </w:rPr>
        <w:t xml:space="preserve"> Upotrebljava se prilikom razmene podataka između komponenti. Generički tip </w:t>
      </w:r>
      <w:r w:rsidR="00A1242E" w:rsidRPr="007B2E67">
        <w:rPr>
          <w:i/>
          <w:lang w:val="sr-Latn-RS"/>
        </w:rPr>
        <w:t>Topic</w:t>
      </w:r>
      <w:r w:rsidR="00A1242E" w:rsidRPr="007B2E67">
        <w:rPr>
          <w:lang w:val="sr-Latn-RS"/>
        </w:rPr>
        <w:t xml:space="preserve"> predstavlja temu na koju se podaci objavljuju. Prednosti generičke teme jeste što može da se prilagodi različitim implementacijama sistema. Tema može biti bilo koji tip podatka ili novi objekat koji sami kreiramo. Niz bajta </w:t>
      </w:r>
      <w:r w:rsidR="00A1242E" w:rsidRPr="007B2E67">
        <w:rPr>
          <w:i/>
          <w:lang w:val="sr-Latn-RS"/>
        </w:rPr>
        <w:t>Data</w:t>
      </w:r>
      <w:r w:rsidR="00A1242E" w:rsidRPr="007B2E67">
        <w:rPr>
          <w:lang w:val="sr-Latn-RS"/>
        </w:rPr>
        <w:t xml:space="preserve"> služi za smeštanje podataka koje želimo da pošaljemo. Pre slanja podaci se serijalizuju u niz bajta i smeštaju se u polje </w:t>
      </w:r>
      <w:r w:rsidR="00A1242E" w:rsidRPr="007B2E67">
        <w:rPr>
          <w:i/>
          <w:lang w:val="sr-Latn-RS"/>
        </w:rPr>
        <w:t>Data</w:t>
      </w:r>
      <w:r w:rsidR="00A1242E" w:rsidRPr="007B2E67">
        <w:rPr>
          <w:lang w:val="sr-Latn-RS"/>
        </w:rPr>
        <w:t xml:space="preserve">. Kada se </w:t>
      </w:r>
      <w:r w:rsidR="005925ED" w:rsidRPr="007B2E67">
        <w:rPr>
          <w:lang w:val="sr-Latn-RS"/>
        </w:rPr>
        <w:t>poruka primi</w:t>
      </w:r>
      <w:r w:rsidR="00A1242E" w:rsidRPr="007B2E67">
        <w:rPr>
          <w:lang w:val="sr-Latn-RS"/>
        </w:rPr>
        <w:t>,</w:t>
      </w:r>
      <w:r w:rsidR="005925ED" w:rsidRPr="007B2E67">
        <w:rPr>
          <w:lang w:val="sr-Latn-RS"/>
        </w:rPr>
        <w:t xml:space="preserve"> polje </w:t>
      </w:r>
      <w:r w:rsidR="005925ED" w:rsidRPr="007B2E67">
        <w:rPr>
          <w:i/>
          <w:lang w:val="sr-Latn-RS"/>
        </w:rPr>
        <w:t>Data</w:t>
      </w:r>
      <w:r w:rsidR="005925ED" w:rsidRPr="007B2E67">
        <w:rPr>
          <w:lang w:val="sr-Latn-RS"/>
        </w:rPr>
        <w:t xml:space="preserve"> se</w:t>
      </w:r>
      <w:r w:rsidR="00A1242E" w:rsidRPr="007B2E67">
        <w:rPr>
          <w:lang w:val="sr-Latn-RS"/>
        </w:rPr>
        <w:t xml:space="preserve"> jednostavno </w:t>
      </w:r>
      <w:r w:rsidR="005925ED" w:rsidRPr="007B2E67">
        <w:rPr>
          <w:lang w:val="sr-Latn-RS"/>
        </w:rPr>
        <w:t>deserijalizuje</w:t>
      </w:r>
      <w:r w:rsidR="00A1242E" w:rsidRPr="007B2E67">
        <w:rPr>
          <w:lang w:val="sr-Latn-RS"/>
        </w:rPr>
        <w:t xml:space="preserve"> u potreban tip podatka i imamo sve informacije koje su nam od značaja.</w:t>
      </w:r>
    </w:p>
    <w:p w14:paraId="0B2CA8C6" w14:textId="77777777" w:rsidR="00A341C1" w:rsidRPr="002A5897" w:rsidRDefault="00A341C1" w:rsidP="00A341C1">
      <w:pPr>
        <w:keepNext/>
        <w:jc w:val="center"/>
        <w:rPr>
          <w:lang w:val="sr-Latn-RS"/>
        </w:rPr>
      </w:pPr>
      <w:r w:rsidRPr="007B2E67">
        <w:rPr>
          <w:noProof/>
          <w:lang w:val="sr-Latn-RS" w:eastAsia="sr-Latn-RS"/>
        </w:rPr>
        <w:drawing>
          <wp:inline distT="0" distB="0" distL="0" distR="0" wp14:anchorId="53A8EF6B" wp14:editId="283F5998">
            <wp:extent cx="4008729" cy="754977"/>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220415" cy="794845"/>
                    </a:xfrm>
                    <a:prstGeom prst="rect">
                      <a:avLst/>
                    </a:prstGeom>
                  </pic:spPr>
                </pic:pic>
              </a:graphicData>
            </a:graphic>
          </wp:inline>
        </w:drawing>
      </w:r>
    </w:p>
    <w:p w14:paraId="6537C225" w14:textId="7A898092" w:rsidR="005925ED" w:rsidRPr="002A5897" w:rsidRDefault="00A341C1" w:rsidP="00A341C1">
      <w:pPr>
        <w:pStyle w:val="Caption"/>
        <w:jc w:val="center"/>
        <w:rPr>
          <w:lang w:val="sr-Latn-RS"/>
        </w:rPr>
      </w:pPr>
      <w:bookmarkStart w:id="128" w:name="_Ref19528890"/>
      <w:r w:rsidRPr="002A5897">
        <w:rPr>
          <w:lang w:val="sr-Latn-RS"/>
        </w:rPr>
        <w:t xml:space="preserve">Listing </w:t>
      </w:r>
      <w:r w:rsidRPr="002A5897">
        <w:rPr>
          <w:lang w:val="sr-Latn-RS"/>
        </w:rPr>
        <w:fldChar w:fldCharType="begin"/>
      </w:r>
      <w:r w:rsidRPr="002A5897">
        <w:rPr>
          <w:lang w:val="sr-Latn-RS"/>
        </w:rPr>
        <w:instrText xml:space="preserve"> STYLEREF 1 \s </w:instrText>
      </w:r>
      <w:r w:rsidRPr="002A5897">
        <w:rPr>
          <w:lang w:val="sr-Latn-RS"/>
        </w:rPr>
        <w:fldChar w:fldCharType="separate"/>
      </w:r>
      <w:r w:rsidRPr="002A5897">
        <w:rPr>
          <w:noProof/>
          <w:lang w:val="sr-Latn-RS"/>
        </w:rPr>
        <w:t>4</w:t>
      </w:r>
      <w:r w:rsidRPr="002A5897">
        <w:rPr>
          <w:lang w:val="sr-Latn-RS"/>
        </w:rPr>
        <w:fldChar w:fldCharType="end"/>
      </w:r>
      <w:r w:rsidRPr="002A5897">
        <w:rPr>
          <w:lang w:val="sr-Latn-RS"/>
        </w:rPr>
        <w:t>.</w:t>
      </w:r>
      <w:r w:rsidRPr="002A5897">
        <w:rPr>
          <w:lang w:val="sr-Latn-RS"/>
        </w:rPr>
        <w:fldChar w:fldCharType="begin"/>
      </w:r>
      <w:r w:rsidRPr="002A5897">
        <w:rPr>
          <w:lang w:val="sr-Latn-RS"/>
        </w:rPr>
        <w:instrText xml:space="preserve"> SEQ Listing \* ARABIC \s 1 </w:instrText>
      </w:r>
      <w:r w:rsidRPr="002A5897">
        <w:rPr>
          <w:lang w:val="sr-Latn-RS"/>
        </w:rPr>
        <w:fldChar w:fldCharType="separate"/>
      </w:r>
      <w:r w:rsidRPr="002A5897">
        <w:rPr>
          <w:noProof/>
          <w:lang w:val="sr-Latn-RS"/>
        </w:rPr>
        <w:t>21</w:t>
      </w:r>
      <w:r w:rsidRPr="002A5897">
        <w:rPr>
          <w:lang w:val="sr-Latn-RS"/>
        </w:rPr>
        <w:fldChar w:fldCharType="end"/>
      </w:r>
      <w:bookmarkEnd w:id="128"/>
      <w:r w:rsidRPr="002A5897">
        <w:rPr>
          <w:lang w:val="sr-Latn-RS"/>
        </w:rPr>
        <w:t xml:space="preserve"> - Klasa Record</w:t>
      </w:r>
    </w:p>
    <w:p w14:paraId="0816619F" w14:textId="6B214B9C" w:rsidR="00A341C1" w:rsidRPr="007B2E67" w:rsidRDefault="00235A72" w:rsidP="00A341C1">
      <w:pPr>
        <w:rPr>
          <w:lang w:val="sr-Latn-RS"/>
        </w:rPr>
      </w:pPr>
      <w:r w:rsidRPr="007B2E67">
        <w:rPr>
          <w:lang w:val="sr-Latn-RS"/>
        </w:rPr>
        <w:fldChar w:fldCharType="begin"/>
      </w:r>
      <w:r w:rsidRPr="007B2E67">
        <w:rPr>
          <w:lang w:val="sr-Latn-RS"/>
        </w:rPr>
        <w:instrText xml:space="preserve"> REF _Ref19528890 \h </w:instrText>
      </w:r>
      <w:r w:rsidRPr="007B2E67">
        <w:rPr>
          <w:lang w:val="sr-Latn-RS"/>
        </w:rPr>
      </w:r>
      <w:r w:rsidRPr="008D1676">
        <w:rPr>
          <w:lang w:val="sr-Latn-RS"/>
        </w:rPr>
        <w:fldChar w:fldCharType="separate"/>
      </w:r>
      <w:r w:rsidRPr="002A5897">
        <w:rPr>
          <w:lang w:val="sr-Latn-RS"/>
        </w:rPr>
        <w:t xml:space="preserve">Listing </w:t>
      </w:r>
      <w:r w:rsidRPr="002A5897">
        <w:rPr>
          <w:noProof/>
          <w:lang w:val="sr-Latn-RS"/>
        </w:rPr>
        <w:t>4</w:t>
      </w:r>
      <w:r w:rsidRPr="002A5897">
        <w:rPr>
          <w:lang w:val="sr-Latn-RS"/>
        </w:rPr>
        <w:t>.</w:t>
      </w:r>
      <w:r w:rsidRPr="002A5897">
        <w:rPr>
          <w:noProof/>
          <w:lang w:val="sr-Latn-RS"/>
        </w:rPr>
        <w:t>21</w:t>
      </w:r>
      <w:r w:rsidRPr="007B2E67">
        <w:rPr>
          <w:lang w:val="sr-Latn-RS"/>
        </w:rPr>
        <w:fldChar w:fldCharType="end"/>
      </w:r>
      <w:r w:rsidRPr="007B2E67">
        <w:rPr>
          <w:lang w:val="sr-Latn-RS"/>
        </w:rPr>
        <w:t xml:space="preserve"> prikazuje klasu </w:t>
      </w:r>
      <w:r w:rsidRPr="007B2E67">
        <w:rPr>
          <w:i/>
          <w:lang w:val="sr-Latn-RS"/>
        </w:rPr>
        <w:t>Record</w:t>
      </w:r>
      <w:r w:rsidRPr="00455054">
        <w:rPr>
          <w:lang w:val="sr-Latn-RS"/>
        </w:rPr>
        <w:t>. Ona se  upotrebljava prilikom čuvanja podataka</w:t>
      </w:r>
      <w:r w:rsidR="00AC3518" w:rsidRPr="00455054">
        <w:rPr>
          <w:lang w:val="sr-Latn-RS"/>
        </w:rPr>
        <w:t xml:space="preserve"> </w:t>
      </w:r>
      <w:r w:rsidRPr="00C9518F">
        <w:rPr>
          <w:lang w:val="sr-Latn-RS"/>
        </w:rPr>
        <w:t xml:space="preserve">u okviru </w:t>
      </w:r>
      <w:r w:rsidRPr="00C9518F">
        <w:rPr>
          <w:i/>
          <w:lang w:val="sr-Latn-RS"/>
        </w:rPr>
        <w:t>Broker</w:t>
      </w:r>
      <w:r w:rsidRPr="007B2E67">
        <w:rPr>
          <w:lang w:val="sr-Latn-RS"/>
        </w:rPr>
        <w:t xml:space="preserve"> komponente. Nasleđuje klasu </w:t>
      </w:r>
      <w:r w:rsidRPr="007B2E67">
        <w:rPr>
          <w:i/>
          <w:lang w:val="sr-Latn-RS"/>
        </w:rPr>
        <w:t>Message</w:t>
      </w:r>
      <w:r w:rsidRPr="007B2E67">
        <w:rPr>
          <w:lang w:val="sr-Latn-RS"/>
        </w:rPr>
        <w:t xml:space="preserve">. Uz to sadrži polje </w:t>
      </w:r>
      <w:r w:rsidRPr="007B2E67">
        <w:rPr>
          <w:i/>
          <w:lang w:val="sr-Latn-RS"/>
        </w:rPr>
        <w:t>Offset</w:t>
      </w:r>
      <w:r w:rsidRPr="007B2E67">
        <w:rPr>
          <w:lang w:val="sr-Latn-RS"/>
        </w:rPr>
        <w:t xml:space="preserve"> k</w:t>
      </w:r>
      <w:r w:rsidR="0065771A">
        <w:rPr>
          <w:lang w:val="sr-Latn-RS"/>
        </w:rPr>
        <w:t>oje nam govori na kom mestu u p</w:t>
      </w:r>
      <w:r w:rsidRPr="007B2E67">
        <w:rPr>
          <w:lang w:val="sr-Latn-RS"/>
        </w:rPr>
        <w:t>a</w:t>
      </w:r>
      <w:r w:rsidR="0065771A">
        <w:rPr>
          <w:lang w:val="sr-Latn-RS"/>
        </w:rPr>
        <w:t>r</w:t>
      </w:r>
      <w:r w:rsidRPr="007B2E67">
        <w:rPr>
          <w:lang w:val="sr-Latn-RS"/>
        </w:rPr>
        <w:t xml:space="preserve">ticiji se nalazi traženi podatak. </w:t>
      </w:r>
      <w:r w:rsidR="00AC3518" w:rsidRPr="007B2E67">
        <w:rPr>
          <w:lang w:val="sr-Latn-RS"/>
        </w:rPr>
        <w:t xml:space="preserve">Vrednosti polja </w:t>
      </w:r>
      <w:r w:rsidR="00AC3518" w:rsidRPr="007B2E67">
        <w:rPr>
          <w:i/>
          <w:lang w:val="sr-Latn-RS"/>
        </w:rPr>
        <w:t>Offset</w:t>
      </w:r>
      <w:r w:rsidR="00AC3518" w:rsidRPr="007B2E67">
        <w:rPr>
          <w:lang w:val="sr-Latn-RS"/>
        </w:rPr>
        <w:t xml:space="preserve"> se postavlja neposredno pre smeštanja u listu.</w:t>
      </w:r>
    </w:p>
    <w:p w14:paraId="1F195BF6" w14:textId="64321EC3" w:rsidR="002D4EE8" w:rsidRPr="002A5897" w:rsidRDefault="002D4EE8">
      <w:pPr>
        <w:spacing w:before="0" w:after="160" w:line="259" w:lineRule="auto"/>
        <w:jc w:val="left"/>
        <w:rPr>
          <w:lang w:val="sr-Latn-RS"/>
        </w:rPr>
      </w:pPr>
      <w:r w:rsidRPr="002A5897">
        <w:rPr>
          <w:lang w:val="sr-Latn-RS"/>
        </w:rPr>
        <w:br w:type="page"/>
      </w:r>
    </w:p>
    <w:p w14:paraId="57288772" w14:textId="31A78516" w:rsidR="005B1256" w:rsidRPr="002A5897" w:rsidRDefault="005B1256" w:rsidP="005B1256">
      <w:pPr>
        <w:pStyle w:val="Heading1"/>
        <w:rPr>
          <w:lang w:val="sr-Latn-RS"/>
        </w:rPr>
      </w:pPr>
      <w:bookmarkStart w:id="129" w:name="_Ref21605016"/>
      <w:bookmarkStart w:id="130" w:name="_Toc21605400"/>
      <w:r w:rsidRPr="002A5897">
        <w:rPr>
          <w:lang w:val="sr-Latn-RS"/>
        </w:rPr>
        <w:lastRenderedPageBreak/>
        <w:t>Dijagram sekvence</w:t>
      </w:r>
      <w:bookmarkEnd w:id="129"/>
      <w:bookmarkEnd w:id="130"/>
    </w:p>
    <w:p w14:paraId="02A974AA" w14:textId="77777777" w:rsidR="005B1256" w:rsidRPr="002A5897" w:rsidRDefault="005B1256" w:rsidP="005B1256">
      <w:pPr>
        <w:rPr>
          <w:lang w:val="sr-Latn-RS"/>
        </w:rPr>
      </w:pPr>
      <w:r w:rsidRPr="002A5897">
        <w:rPr>
          <w:lang w:val="sr-Latn-RS"/>
        </w:rPr>
        <w:t>U ovom poglavlju ćemo opisati tok izvršavanja akcija prilikom sinhronog i asinhronog slanja podataka. Takođe će biti opisana raplikacija podataka kao i izvršavanje zahteva za poravnanjem podataka.</w:t>
      </w:r>
    </w:p>
    <w:p w14:paraId="39ED3ECD" w14:textId="77777777" w:rsidR="005B1256" w:rsidRPr="002A5897" w:rsidRDefault="005B1256" w:rsidP="005B1256">
      <w:pPr>
        <w:pStyle w:val="Heading2"/>
        <w:rPr>
          <w:lang w:val="sr-Latn-RS"/>
        </w:rPr>
      </w:pPr>
      <w:bookmarkStart w:id="131" w:name="_Toc19882419"/>
      <w:bookmarkStart w:id="132" w:name="_Toc21605401"/>
      <w:r w:rsidRPr="002A5897">
        <w:rPr>
          <w:lang w:val="sr-Latn-RS"/>
        </w:rPr>
        <w:t>Sinhrono slanje podataka</w:t>
      </w:r>
      <w:bookmarkEnd w:id="131"/>
      <w:bookmarkEnd w:id="132"/>
    </w:p>
    <w:p w14:paraId="5D8F1C49" w14:textId="77777777" w:rsidR="005B1256" w:rsidRPr="002A5897" w:rsidRDefault="005B1256" w:rsidP="005B1256">
      <w:pPr>
        <w:keepNext/>
        <w:jc w:val="center"/>
        <w:rPr>
          <w:lang w:val="sr-Latn-RS"/>
        </w:rPr>
      </w:pPr>
      <w:r w:rsidRPr="00455054">
        <w:rPr>
          <w:noProof/>
          <w:lang w:val="sr-Latn-RS" w:eastAsia="sr-Latn-RS"/>
        </w:rPr>
        <w:drawing>
          <wp:inline distT="0" distB="0" distL="0" distR="0" wp14:anchorId="500F0B32" wp14:editId="002A464B">
            <wp:extent cx="4395918" cy="2547882"/>
            <wp:effectExtent l="0" t="0" r="508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ync.jpg"/>
                    <pic:cNvPicPr/>
                  </pic:nvPicPr>
                  <pic:blipFill>
                    <a:blip r:embed="rId43">
                      <a:extLst>
                        <a:ext uri="{28A0092B-C50C-407E-A947-70E740481C1C}">
                          <a14:useLocalDpi xmlns:a14="http://schemas.microsoft.com/office/drawing/2010/main" val="0"/>
                        </a:ext>
                      </a:extLst>
                    </a:blip>
                    <a:stretch>
                      <a:fillRect/>
                    </a:stretch>
                  </pic:blipFill>
                  <pic:spPr>
                    <a:xfrm>
                      <a:off x="0" y="0"/>
                      <a:ext cx="4395918" cy="2547882"/>
                    </a:xfrm>
                    <a:prstGeom prst="rect">
                      <a:avLst/>
                    </a:prstGeom>
                  </pic:spPr>
                </pic:pic>
              </a:graphicData>
            </a:graphic>
          </wp:inline>
        </w:drawing>
      </w:r>
    </w:p>
    <w:p w14:paraId="563CF6E2" w14:textId="57D98D2E" w:rsidR="005B1256" w:rsidRPr="002A5897" w:rsidRDefault="005B1256" w:rsidP="005B1256">
      <w:pPr>
        <w:pStyle w:val="Caption"/>
        <w:jc w:val="center"/>
        <w:rPr>
          <w:lang w:val="sr-Latn-RS"/>
        </w:rPr>
      </w:pPr>
      <w:bookmarkStart w:id="133" w:name="_Ref19781600"/>
      <w:r w:rsidRPr="002A5897">
        <w:rPr>
          <w:lang w:val="sr-Latn-RS"/>
        </w:rPr>
        <w:t xml:space="preserve">Slika </w:t>
      </w:r>
      <w:r w:rsidR="005F22FD">
        <w:rPr>
          <w:lang w:val="sr-Latn-RS"/>
        </w:rPr>
        <w:fldChar w:fldCharType="begin"/>
      </w:r>
      <w:r w:rsidR="005F22FD">
        <w:rPr>
          <w:lang w:val="sr-Latn-RS"/>
        </w:rPr>
        <w:instrText xml:space="preserve"> STYLEREF 1 \s </w:instrText>
      </w:r>
      <w:r w:rsidR="005F22FD">
        <w:rPr>
          <w:lang w:val="sr-Latn-RS"/>
        </w:rPr>
        <w:fldChar w:fldCharType="separate"/>
      </w:r>
      <w:r w:rsidR="005F22FD">
        <w:rPr>
          <w:noProof/>
          <w:lang w:val="sr-Latn-RS"/>
        </w:rPr>
        <w:t>5</w:t>
      </w:r>
      <w:r w:rsidR="005F22FD">
        <w:rPr>
          <w:lang w:val="sr-Latn-RS"/>
        </w:rPr>
        <w:fldChar w:fldCharType="end"/>
      </w:r>
      <w:r w:rsidR="005F22FD">
        <w:rPr>
          <w:lang w:val="sr-Latn-RS"/>
        </w:rPr>
        <w:t>.</w:t>
      </w:r>
      <w:r w:rsidR="005F22FD">
        <w:rPr>
          <w:lang w:val="sr-Latn-RS"/>
        </w:rPr>
        <w:fldChar w:fldCharType="begin"/>
      </w:r>
      <w:r w:rsidR="005F22FD">
        <w:rPr>
          <w:lang w:val="sr-Latn-RS"/>
        </w:rPr>
        <w:instrText xml:space="preserve"> SEQ Slika \* ARABIC \s 1 </w:instrText>
      </w:r>
      <w:r w:rsidR="005F22FD">
        <w:rPr>
          <w:lang w:val="sr-Latn-RS"/>
        </w:rPr>
        <w:fldChar w:fldCharType="separate"/>
      </w:r>
      <w:r w:rsidR="005F22FD">
        <w:rPr>
          <w:noProof/>
          <w:lang w:val="sr-Latn-RS"/>
        </w:rPr>
        <w:t>1</w:t>
      </w:r>
      <w:r w:rsidR="005F22FD">
        <w:rPr>
          <w:lang w:val="sr-Latn-RS"/>
        </w:rPr>
        <w:fldChar w:fldCharType="end"/>
      </w:r>
      <w:bookmarkEnd w:id="133"/>
      <w:r w:rsidRPr="002A5897">
        <w:rPr>
          <w:lang w:val="sr-Latn-RS"/>
        </w:rPr>
        <w:t xml:space="preserve"> - Sinhrono slanje podataka</w:t>
      </w:r>
    </w:p>
    <w:p w14:paraId="1495946C" w14:textId="77777777" w:rsidR="00AA726E" w:rsidRPr="00E40E19" w:rsidRDefault="00AA726E" w:rsidP="00AA726E">
      <w:pPr>
        <w:rPr>
          <w:lang w:val="sr-Latn-RS"/>
        </w:rPr>
      </w:pPr>
      <w:r w:rsidRPr="00E40E19">
        <w:rPr>
          <w:lang w:val="sr-Latn-RS"/>
        </w:rPr>
        <w:t>Sinhrono slanje podataka (Slika 5.1) se izvršava na sledeći način:</w:t>
      </w:r>
    </w:p>
    <w:p w14:paraId="496BBD0A" w14:textId="77777777" w:rsidR="00AA726E" w:rsidRPr="00AA726E" w:rsidRDefault="00AA726E" w:rsidP="00AA726E">
      <w:pPr>
        <w:pStyle w:val="ListParagraph"/>
        <w:numPr>
          <w:ilvl w:val="0"/>
          <w:numId w:val="34"/>
        </w:numPr>
        <w:rPr>
          <w:lang w:val="sr-Latn-RS"/>
        </w:rPr>
      </w:pPr>
      <w:r w:rsidRPr="00AA726E">
        <w:rPr>
          <w:lang w:val="sr-Latn-RS"/>
        </w:rPr>
        <w:t xml:space="preserve">Proizvođač podatke šalje menadžeru pomoću metode </w:t>
      </w:r>
      <w:r w:rsidRPr="00AA726E">
        <w:rPr>
          <w:i/>
          <w:lang w:val="sr-Latn-RS"/>
        </w:rPr>
        <w:t>PublishSync</w:t>
      </w:r>
      <w:r w:rsidRPr="00AA726E">
        <w:rPr>
          <w:lang w:val="sr-Latn-RS"/>
        </w:rPr>
        <w:t xml:space="preserve"> i čeka na potvrdu da li su se podaci uspešno isporučili. </w:t>
      </w:r>
    </w:p>
    <w:p w14:paraId="453FFF40" w14:textId="77777777" w:rsidR="00AA726E" w:rsidRPr="00AA726E" w:rsidRDefault="00AA726E" w:rsidP="00AA726E">
      <w:pPr>
        <w:pStyle w:val="ListParagraph"/>
        <w:numPr>
          <w:ilvl w:val="0"/>
          <w:numId w:val="34"/>
        </w:numPr>
        <w:rPr>
          <w:lang w:val="sr-Latn-RS"/>
        </w:rPr>
      </w:pPr>
      <w:r w:rsidRPr="00AA726E">
        <w:rPr>
          <w:lang w:val="sr-Latn-RS"/>
        </w:rPr>
        <w:t xml:space="preserve">Menadžer dobijene podatke prosleđuje posredniku i takođe čeka potvrdu. </w:t>
      </w:r>
    </w:p>
    <w:p w14:paraId="43301331" w14:textId="77777777" w:rsidR="00AA726E" w:rsidRPr="00AA726E" w:rsidRDefault="00AA726E" w:rsidP="00AA726E">
      <w:pPr>
        <w:pStyle w:val="ListParagraph"/>
        <w:numPr>
          <w:ilvl w:val="0"/>
          <w:numId w:val="34"/>
        </w:numPr>
        <w:rPr>
          <w:lang w:val="sr-Latn-RS"/>
        </w:rPr>
      </w:pPr>
      <w:r w:rsidRPr="00AA726E">
        <w:rPr>
          <w:lang w:val="sr-Latn-RS"/>
        </w:rPr>
        <w:t xml:space="preserve">Posrednik dobijene podatke upisuje u odgovarajuću bazu podataka i kao odgovor vraća menadžeru da li je operacija uspešno izvršena. </w:t>
      </w:r>
    </w:p>
    <w:p w14:paraId="420B6C86" w14:textId="09D03448" w:rsidR="005B1256" w:rsidRPr="00AA726E" w:rsidRDefault="00AA726E" w:rsidP="00AA726E">
      <w:pPr>
        <w:pStyle w:val="ListParagraph"/>
        <w:numPr>
          <w:ilvl w:val="0"/>
          <w:numId w:val="34"/>
        </w:numPr>
        <w:rPr>
          <w:lang w:val="sr-Latn-RS"/>
        </w:rPr>
      </w:pPr>
      <w:r w:rsidRPr="00AA726E">
        <w:rPr>
          <w:lang w:val="sr-Latn-RS"/>
        </w:rPr>
        <w:t>Menadžer tu potvrdu prosleđuje dalje do proizvođaču koji može da nastavi sa radom i u zavisnosti od odgovora vrši izbor daljih koraka.</w:t>
      </w:r>
    </w:p>
    <w:p w14:paraId="4B4F1850" w14:textId="77777777" w:rsidR="005B1256" w:rsidRPr="002A5897" w:rsidRDefault="005B1256" w:rsidP="005B1256">
      <w:pPr>
        <w:pStyle w:val="Heading2"/>
        <w:rPr>
          <w:lang w:val="sr-Latn-RS"/>
        </w:rPr>
      </w:pPr>
      <w:bookmarkStart w:id="134" w:name="_Toc19882420"/>
      <w:bookmarkStart w:id="135" w:name="_Toc21605402"/>
      <w:r w:rsidRPr="002A5897">
        <w:rPr>
          <w:lang w:val="sr-Latn-RS"/>
        </w:rPr>
        <w:t>Asinhrono slanje podataka</w:t>
      </w:r>
      <w:bookmarkEnd w:id="134"/>
      <w:bookmarkEnd w:id="135"/>
    </w:p>
    <w:p w14:paraId="3464816A" w14:textId="77777777" w:rsidR="005B1256" w:rsidRPr="002A5897" w:rsidRDefault="005B1256" w:rsidP="005B1256">
      <w:pPr>
        <w:rPr>
          <w:lang w:val="sr-Latn-RS"/>
        </w:rPr>
      </w:pPr>
      <w:r w:rsidRPr="002A5897">
        <w:rPr>
          <w:lang w:val="sr-Latn-RS"/>
        </w:rPr>
        <w:fldChar w:fldCharType="begin"/>
      </w:r>
      <w:r w:rsidRPr="002A5897">
        <w:rPr>
          <w:lang w:val="sr-Latn-RS"/>
        </w:rPr>
        <w:instrText xml:space="preserve"> REF _Ref19785370 \h </w:instrText>
      </w:r>
      <w:r w:rsidRPr="008D1676">
        <w:rPr>
          <w:lang w:val="sr-Latn-RS"/>
        </w:rPr>
      </w:r>
      <w:r w:rsidRPr="002A5897">
        <w:rPr>
          <w:lang w:val="sr-Latn-RS"/>
        </w:rPr>
        <w:fldChar w:fldCharType="separate"/>
      </w:r>
      <w:r w:rsidRPr="002A5897">
        <w:rPr>
          <w:lang w:val="sr-Latn-RS"/>
        </w:rPr>
        <w:t xml:space="preserve">Slika </w:t>
      </w:r>
      <w:r w:rsidRPr="002A5897">
        <w:rPr>
          <w:noProof/>
          <w:lang w:val="sr-Latn-RS"/>
        </w:rPr>
        <w:t>5</w:t>
      </w:r>
      <w:r w:rsidRPr="002A5897">
        <w:rPr>
          <w:lang w:val="sr-Latn-RS"/>
        </w:rPr>
        <w:t>.</w:t>
      </w:r>
      <w:r w:rsidRPr="002A5897">
        <w:rPr>
          <w:noProof/>
          <w:lang w:val="sr-Latn-RS"/>
        </w:rPr>
        <w:t>2</w:t>
      </w:r>
      <w:r w:rsidRPr="002A5897">
        <w:rPr>
          <w:lang w:val="sr-Latn-RS"/>
        </w:rPr>
        <w:fldChar w:fldCharType="end"/>
      </w:r>
      <w:r w:rsidRPr="002A5897">
        <w:rPr>
          <w:lang w:val="sr-Latn-RS"/>
        </w:rPr>
        <w:t xml:space="preserve"> prikazuje korake izvršavanja prilikom asinhronog slanja podataka. tok izvršavanja je sledeći;</w:t>
      </w:r>
    </w:p>
    <w:p w14:paraId="0EC59CDF" w14:textId="58334A47" w:rsidR="005B1256" w:rsidRPr="002A5897" w:rsidRDefault="00356DB6" w:rsidP="005B1256">
      <w:pPr>
        <w:pStyle w:val="ListParagraph"/>
        <w:numPr>
          <w:ilvl w:val="0"/>
          <w:numId w:val="25"/>
        </w:numPr>
        <w:rPr>
          <w:lang w:val="sr-Latn-RS"/>
        </w:rPr>
      </w:pPr>
      <w:r>
        <w:rPr>
          <w:lang w:val="sr-Latn-RS"/>
        </w:rPr>
        <w:t>Proizvođač</w:t>
      </w:r>
      <w:r w:rsidR="005B1256" w:rsidRPr="002A5897">
        <w:rPr>
          <w:lang w:val="sr-Latn-RS"/>
        </w:rPr>
        <w:t xml:space="preserve"> šalje podatke </w:t>
      </w:r>
      <w:r>
        <w:rPr>
          <w:lang w:val="sr-Latn-RS"/>
        </w:rPr>
        <w:t>menadžeru</w:t>
      </w:r>
      <w:r w:rsidR="005B1256" w:rsidRPr="002A5897">
        <w:rPr>
          <w:lang w:val="sr-Latn-RS"/>
        </w:rPr>
        <w:t xml:space="preserve"> pozivom funkcije </w:t>
      </w:r>
      <w:r w:rsidR="005B1256" w:rsidRPr="002A5897">
        <w:rPr>
          <w:i/>
          <w:lang w:val="sr-Latn-RS"/>
        </w:rPr>
        <w:t>PublishAsync</w:t>
      </w:r>
      <w:r w:rsidR="005B1256" w:rsidRPr="002A5897">
        <w:rPr>
          <w:lang w:val="sr-Latn-RS"/>
        </w:rPr>
        <w:t>. Ne čeka na odgovor i može da nastavi sa izvršavanjem.</w:t>
      </w:r>
    </w:p>
    <w:p w14:paraId="4E1FD6ED" w14:textId="7CC74CA8" w:rsidR="005B1256" w:rsidRPr="002A5897" w:rsidRDefault="00356DB6" w:rsidP="005B1256">
      <w:pPr>
        <w:pStyle w:val="ListParagraph"/>
        <w:numPr>
          <w:ilvl w:val="0"/>
          <w:numId w:val="25"/>
        </w:numPr>
        <w:rPr>
          <w:lang w:val="sr-Latn-RS"/>
        </w:rPr>
      </w:pPr>
      <w:r>
        <w:rPr>
          <w:lang w:val="sr-Latn-RS"/>
        </w:rPr>
        <w:t>Menadžer</w:t>
      </w:r>
      <w:r w:rsidR="005B1256" w:rsidRPr="002A5897">
        <w:rPr>
          <w:lang w:val="sr-Latn-RS"/>
        </w:rPr>
        <w:t xml:space="preserve"> prima podatke od </w:t>
      </w:r>
      <w:r>
        <w:rPr>
          <w:lang w:val="sr-Latn-RS"/>
        </w:rPr>
        <w:t>proizvođača</w:t>
      </w:r>
      <w:r w:rsidR="005B1256" w:rsidRPr="002A5897">
        <w:rPr>
          <w:lang w:val="sr-Latn-RS"/>
        </w:rPr>
        <w:t xml:space="preserve"> i smešta iz u red za asinhronu komunikaciju (</w:t>
      </w:r>
      <w:r w:rsidR="005B1256" w:rsidRPr="002A5897">
        <w:rPr>
          <w:i/>
          <w:lang w:val="sr-Latn-RS"/>
        </w:rPr>
        <w:t>asyncQueue</w:t>
      </w:r>
      <w:r w:rsidR="005B1256" w:rsidRPr="002A5897">
        <w:rPr>
          <w:lang w:val="sr-Latn-RS"/>
        </w:rPr>
        <w:t>)</w:t>
      </w:r>
    </w:p>
    <w:p w14:paraId="3685199D" w14:textId="033F6354" w:rsidR="005B1256" w:rsidRPr="002A5897" w:rsidRDefault="00356DB6" w:rsidP="005B1256">
      <w:pPr>
        <w:pStyle w:val="ListParagraph"/>
        <w:numPr>
          <w:ilvl w:val="0"/>
          <w:numId w:val="25"/>
        </w:numPr>
        <w:rPr>
          <w:lang w:val="sr-Latn-RS"/>
        </w:rPr>
      </w:pPr>
      <w:r>
        <w:rPr>
          <w:lang w:val="sr-Latn-RS"/>
        </w:rPr>
        <w:t>Menadžer</w:t>
      </w:r>
      <w:r w:rsidR="005B1256" w:rsidRPr="002A5897">
        <w:rPr>
          <w:lang w:val="sr-Latn-RS"/>
        </w:rPr>
        <w:t xml:space="preserve"> u posebnoj niti konstantno proverava da li postoje podataka u redu za asinhronu komunikaciju. Ukoliko ima podataka za slanje, isti se čitaju iz reda i šalju se </w:t>
      </w:r>
      <w:r>
        <w:rPr>
          <w:lang w:val="sr-Latn-RS"/>
        </w:rPr>
        <w:t>posredniku</w:t>
      </w:r>
      <w:r w:rsidR="005B1256" w:rsidRPr="002A5897">
        <w:rPr>
          <w:lang w:val="sr-Latn-RS"/>
        </w:rPr>
        <w:t>.</w:t>
      </w:r>
    </w:p>
    <w:p w14:paraId="2B347BDF" w14:textId="16A9415D" w:rsidR="005B1256" w:rsidRPr="002A5897" w:rsidRDefault="00356DB6" w:rsidP="005B1256">
      <w:pPr>
        <w:pStyle w:val="ListParagraph"/>
        <w:numPr>
          <w:ilvl w:val="0"/>
          <w:numId w:val="25"/>
        </w:numPr>
        <w:rPr>
          <w:lang w:val="sr-Latn-RS"/>
        </w:rPr>
      </w:pPr>
      <w:r>
        <w:rPr>
          <w:lang w:val="sr-Latn-RS"/>
        </w:rPr>
        <w:t>Posrednik</w:t>
      </w:r>
      <w:r w:rsidR="005B1256" w:rsidRPr="002A5897">
        <w:rPr>
          <w:lang w:val="sr-Latn-RS"/>
        </w:rPr>
        <w:t xml:space="preserve"> prima podatke i upisuje ih u bazu podataka. Nakon toga obaveštava </w:t>
      </w:r>
      <w:r>
        <w:rPr>
          <w:lang w:val="sr-Latn-RS"/>
        </w:rPr>
        <w:t>menadžera</w:t>
      </w:r>
      <w:r w:rsidR="005B1256" w:rsidRPr="002A5897">
        <w:rPr>
          <w:lang w:val="sr-Latn-RS"/>
        </w:rPr>
        <w:t xml:space="preserve"> da li je operacija uspešno izvršena</w:t>
      </w:r>
    </w:p>
    <w:p w14:paraId="1780D9B4" w14:textId="77AD862D" w:rsidR="005B1256" w:rsidRPr="002A5897" w:rsidRDefault="00356DB6" w:rsidP="005B1256">
      <w:pPr>
        <w:pStyle w:val="ListParagraph"/>
        <w:numPr>
          <w:ilvl w:val="0"/>
          <w:numId w:val="25"/>
        </w:numPr>
        <w:rPr>
          <w:lang w:val="sr-Latn-RS"/>
        </w:rPr>
      </w:pPr>
      <w:r>
        <w:rPr>
          <w:lang w:val="sr-Latn-RS"/>
        </w:rPr>
        <w:t>Menadžer</w:t>
      </w:r>
      <w:r w:rsidR="005B1256" w:rsidRPr="002A5897">
        <w:rPr>
          <w:lang w:val="sr-Latn-RS"/>
        </w:rPr>
        <w:t xml:space="preserve"> na osnovu odgovora odlučuje o narednim koracima. Ukoliko je odgovor pozitivan (</w:t>
      </w:r>
      <w:r w:rsidR="005B1256" w:rsidRPr="002A5897">
        <w:rPr>
          <w:i/>
          <w:lang w:val="sr-Latn-RS"/>
        </w:rPr>
        <w:t>Succeeded</w:t>
      </w:r>
      <w:r w:rsidR="005B1256" w:rsidRPr="002A5897">
        <w:rPr>
          <w:lang w:val="sr-Latn-RS"/>
        </w:rPr>
        <w:t xml:space="preserve">) </w:t>
      </w:r>
      <w:r>
        <w:rPr>
          <w:lang w:val="sr-Latn-RS"/>
        </w:rPr>
        <w:t>menadžer</w:t>
      </w:r>
      <w:r w:rsidR="005B1256" w:rsidRPr="002A5897">
        <w:rPr>
          <w:lang w:val="sr-Latn-RS"/>
        </w:rPr>
        <w:t xml:space="preserve"> skida prethodno poslatu poruku sa rade i šalje sledeću. ukoliko odgovor nije pozitivan, </w:t>
      </w:r>
      <w:r>
        <w:rPr>
          <w:lang w:val="sr-Latn-RS"/>
        </w:rPr>
        <w:t>menadžer</w:t>
      </w:r>
      <w:r w:rsidR="005B1256" w:rsidRPr="002A5897">
        <w:rPr>
          <w:lang w:val="sr-Latn-RS"/>
        </w:rPr>
        <w:t xml:space="preserve"> ponovo šalje istu poruku </w:t>
      </w:r>
      <w:r>
        <w:rPr>
          <w:lang w:val="sr-Latn-RS"/>
        </w:rPr>
        <w:t>posredniku</w:t>
      </w:r>
      <w:r w:rsidR="005B1256" w:rsidRPr="002A5897">
        <w:rPr>
          <w:lang w:val="sr-Latn-RS"/>
        </w:rPr>
        <w:t>.</w:t>
      </w:r>
    </w:p>
    <w:p w14:paraId="452C9100" w14:textId="77777777" w:rsidR="005B1256" w:rsidRPr="002A5897" w:rsidRDefault="005B1256" w:rsidP="005B1256">
      <w:pPr>
        <w:keepNext/>
        <w:jc w:val="center"/>
        <w:rPr>
          <w:lang w:val="sr-Latn-RS"/>
        </w:rPr>
      </w:pPr>
      <w:r w:rsidRPr="00455054">
        <w:rPr>
          <w:noProof/>
          <w:lang w:val="sr-Latn-RS" w:eastAsia="sr-Latn-RS"/>
        </w:rPr>
        <w:lastRenderedPageBreak/>
        <w:drawing>
          <wp:inline distT="0" distB="0" distL="0" distR="0" wp14:anchorId="21A94A59" wp14:editId="7D69F5A8">
            <wp:extent cx="3994498" cy="4109565"/>
            <wp:effectExtent l="0" t="0" r="635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sync.jpg"/>
                    <pic:cNvPicPr/>
                  </pic:nvPicPr>
                  <pic:blipFill>
                    <a:blip r:embed="rId44">
                      <a:extLst>
                        <a:ext uri="{28A0092B-C50C-407E-A947-70E740481C1C}">
                          <a14:useLocalDpi xmlns:a14="http://schemas.microsoft.com/office/drawing/2010/main" val="0"/>
                        </a:ext>
                      </a:extLst>
                    </a:blip>
                    <a:stretch>
                      <a:fillRect/>
                    </a:stretch>
                  </pic:blipFill>
                  <pic:spPr>
                    <a:xfrm>
                      <a:off x="0" y="0"/>
                      <a:ext cx="3994498" cy="4109565"/>
                    </a:xfrm>
                    <a:prstGeom prst="rect">
                      <a:avLst/>
                    </a:prstGeom>
                  </pic:spPr>
                </pic:pic>
              </a:graphicData>
            </a:graphic>
          </wp:inline>
        </w:drawing>
      </w:r>
    </w:p>
    <w:p w14:paraId="59C39932" w14:textId="62AC013C" w:rsidR="005B1256" w:rsidRPr="002A5897" w:rsidRDefault="005B1256" w:rsidP="005B1256">
      <w:pPr>
        <w:pStyle w:val="Caption"/>
        <w:jc w:val="center"/>
        <w:rPr>
          <w:lang w:val="sr-Latn-RS"/>
        </w:rPr>
      </w:pPr>
      <w:bookmarkStart w:id="136" w:name="_Ref19785370"/>
      <w:r w:rsidRPr="002A5897">
        <w:rPr>
          <w:lang w:val="sr-Latn-RS"/>
        </w:rPr>
        <w:t xml:space="preserve">Slika </w:t>
      </w:r>
      <w:r w:rsidR="005F22FD">
        <w:rPr>
          <w:lang w:val="sr-Latn-RS"/>
        </w:rPr>
        <w:fldChar w:fldCharType="begin"/>
      </w:r>
      <w:r w:rsidR="005F22FD">
        <w:rPr>
          <w:lang w:val="sr-Latn-RS"/>
        </w:rPr>
        <w:instrText xml:space="preserve"> STYLEREF 1 \s </w:instrText>
      </w:r>
      <w:r w:rsidR="005F22FD">
        <w:rPr>
          <w:lang w:val="sr-Latn-RS"/>
        </w:rPr>
        <w:fldChar w:fldCharType="separate"/>
      </w:r>
      <w:r w:rsidR="005F22FD">
        <w:rPr>
          <w:noProof/>
          <w:lang w:val="sr-Latn-RS"/>
        </w:rPr>
        <w:t>5</w:t>
      </w:r>
      <w:r w:rsidR="005F22FD">
        <w:rPr>
          <w:lang w:val="sr-Latn-RS"/>
        </w:rPr>
        <w:fldChar w:fldCharType="end"/>
      </w:r>
      <w:r w:rsidR="005F22FD">
        <w:rPr>
          <w:lang w:val="sr-Latn-RS"/>
        </w:rPr>
        <w:t>.</w:t>
      </w:r>
      <w:r w:rsidR="005F22FD">
        <w:rPr>
          <w:lang w:val="sr-Latn-RS"/>
        </w:rPr>
        <w:fldChar w:fldCharType="begin"/>
      </w:r>
      <w:r w:rsidR="005F22FD">
        <w:rPr>
          <w:lang w:val="sr-Latn-RS"/>
        </w:rPr>
        <w:instrText xml:space="preserve"> SEQ Slika \* ARABIC \s 1 </w:instrText>
      </w:r>
      <w:r w:rsidR="005F22FD">
        <w:rPr>
          <w:lang w:val="sr-Latn-RS"/>
        </w:rPr>
        <w:fldChar w:fldCharType="separate"/>
      </w:r>
      <w:r w:rsidR="005F22FD">
        <w:rPr>
          <w:noProof/>
          <w:lang w:val="sr-Latn-RS"/>
        </w:rPr>
        <w:t>2</w:t>
      </w:r>
      <w:r w:rsidR="005F22FD">
        <w:rPr>
          <w:lang w:val="sr-Latn-RS"/>
        </w:rPr>
        <w:fldChar w:fldCharType="end"/>
      </w:r>
      <w:bookmarkEnd w:id="136"/>
      <w:r w:rsidRPr="002A5897">
        <w:rPr>
          <w:lang w:val="sr-Latn-RS"/>
        </w:rPr>
        <w:t xml:space="preserve"> - Asinhrono slanje podataka</w:t>
      </w:r>
    </w:p>
    <w:p w14:paraId="3FD8F818" w14:textId="77777777" w:rsidR="005B1256" w:rsidRPr="002A5897" w:rsidRDefault="005B1256" w:rsidP="005B1256">
      <w:pPr>
        <w:pStyle w:val="Heading2"/>
        <w:rPr>
          <w:lang w:val="sr-Latn-RS"/>
        </w:rPr>
      </w:pPr>
      <w:bookmarkStart w:id="137" w:name="_Toc19882421"/>
      <w:bookmarkStart w:id="138" w:name="_Toc21605403"/>
      <w:r w:rsidRPr="002A5897">
        <w:rPr>
          <w:lang w:val="sr-Latn-RS"/>
        </w:rPr>
        <w:t>Replikacija podataka</w:t>
      </w:r>
      <w:bookmarkEnd w:id="137"/>
      <w:bookmarkEnd w:id="138"/>
    </w:p>
    <w:p w14:paraId="01B27DE6" w14:textId="77777777" w:rsidR="005B1256" w:rsidRPr="002A5897" w:rsidRDefault="005B1256" w:rsidP="005B1256">
      <w:pPr>
        <w:rPr>
          <w:lang w:val="sr-Latn-RS"/>
        </w:rPr>
      </w:pPr>
      <w:r w:rsidRPr="002A5897">
        <w:rPr>
          <w:lang w:val="sr-Latn-RS"/>
        </w:rPr>
        <w:t>Proces replikacije podataka (</w:t>
      </w:r>
      <w:r w:rsidRPr="002A5897">
        <w:rPr>
          <w:lang w:val="sr-Latn-RS"/>
        </w:rPr>
        <w:fldChar w:fldCharType="begin"/>
      </w:r>
      <w:r w:rsidRPr="002A5897">
        <w:rPr>
          <w:lang w:val="sr-Latn-RS"/>
        </w:rPr>
        <w:instrText xml:space="preserve"> REF _Ref19787786 \h </w:instrText>
      </w:r>
      <w:r w:rsidRPr="008D1676">
        <w:rPr>
          <w:lang w:val="sr-Latn-RS"/>
        </w:rPr>
      </w:r>
      <w:r w:rsidRPr="002A5897">
        <w:rPr>
          <w:lang w:val="sr-Latn-RS"/>
        </w:rPr>
        <w:fldChar w:fldCharType="separate"/>
      </w:r>
      <w:r w:rsidRPr="002A5897">
        <w:rPr>
          <w:lang w:val="sr-Latn-RS"/>
        </w:rPr>
        <w:t xml:space="preserve">Slika </w:t>
      </w:r>
      <w:r w:rsidRPr="002A5897">
        <w:rPr>
          <w:noProof/>
          <w:lang w:val="sr-Latn-RS"/>
        </w:rPr>
        <w:t>5</w:t>
      </w:r>
      <w:r w:rsidRPr="002A5897">
        <w:rPr>
          <w:lang w:val="sr-Latn-RS"/>
        </w:rPr>
        <w:t>.</w:t>
      </w:r>
      <w:r w:rsidRPr="002A5897">
        <w:rPr>
          <w:noProof/>
          <w:lang w:val="sr-Latn-RS"/>
        </w:rPr>
        <w:t>3</w:t>
      </w:r>
      <w:r w:rsidRPr="002A5897">
        <w:rPr>
          <w:lang w:val="sr-Latn-RS"/>
        </w:rPr>
        <w:fldChar w:fldCharType="end"/>
      </w:r>
      <w:r w:rsidRPr="002A5897">
        <w:rPr>
          <w:lang w:val="sr-Latn-RS"/>
        </w:rPr>
        <w:t>) izvršava se na sledeći način:</w:t>
      </w:r>
    </w:p>
    <w:p w14:paraId="3794977A" w14:textId="323AC5C2" w:rsidR="005B1256" w:rsidRPr="002A5897" w:rsidRDefault="005B1256" w:rsidP="005B1256">
      <w:pPr>
        <w:pStyle w:val="ListParagraph"/>
        <w:numPr>
          <w:ilvl w:val="0"/>
          <w:numId w:val="26"/>
        </w:numPr>
        <w:rPr>
          <w:lang w:val="sr-Latn-RS"/>
        </w:rPr>
      </w:pPr>
      <w:r w:rsidRPr="002A5897">
        <w:rPr>
          <w:lang w:val="sr-Latn-RS"/>
        </w:rPr>
        <w:t xml:space="preserve">Nakon prijema podataka od </w:t>
      </w:r>
      <w:r w:rsidR="0035054A">
        <w:rPr>
          <w:lang w:val="sr-Latn-RS"/>
        </w:rPr>
        <w:t>men</w:t>
      </w:r>
      <w:r w:rsidR="007E0D7C">
        <w:rPr>
          <w:lang w:val="sr-Latn-RS"/>
        </w:rPr>
        <w:t>a</w:t>
      </w:r>
      <w:r w:rsidR="0035054A">
        <w:rPr>
          <w:lang w:val="sr-Latn-RS"/>
        </w:rPr>
        <w:t>d</w:t>
      </w:r>
      <w:r w:rsidR="007E0D7C">
        <w:rPr>
          <w:lang w:val="sr-Latn-RS"/>
        </w:rPr>
        <w:t>žera</w:t>
      </w:r>
      <w:r w:rsidRPr="002A5897">
        <w:rPr>
          <w:lang w:val="sr-Latn-RS"/>
        </w:rPr>
        <w:t xml:space="preserve"> </w:t>
      </w:r>
      <w:r w:rsidR="007E0D7C">
        <w:rPr>
          <w:lang w:val="sr-Latn-RS"/>
        </w:rPr>
        <w:t>posrednik</w:t>
      </w:r>
      <w:r w:rsidRPr="002A5897">
        <w:rPr>
          <w:lang w:val="sr-Latn-RS"/>
        </w:rPr>
        <w:t xml:space="preserve"> primljene podatke šalje replikacionom servisu pozivom funkcije </w:t>
      </w:r>
      <w:r w:rsidRPr="002A5897">
        <w:rPr>
          <w:i/>
          <w:lang w:val="sr-Latn-RS"/>
        </w:rPr>
        <w:t>SendReplica</w:t>
      </w:r>
      <w:r w:rsidRPr="002A5897">
        <w:rPr>
          <w:lang w:val="sr-Latn-RS"/>
        </w:rPr>
        <w:t>.</w:t>
      </w:r>
    </w:p>
    <w:p w14:paraId="5A8402A1" w14:textId="1D27A2A4" w:rsidR="005B1256" w:rsidRPr="002A5897" w:rsidRDefault="005B1256" w:rsidP="005B1256">
      <w:pPr>
        <w:pStyle w:val="ListParagraph"/>
        <w:numPr>
          <w:ilvl w:val="0"/>
          <w:numId w:val="26"/>
        </w:numPr>
        <w:rPr>
          <w:lang w:val="sr-Latn-RS"/>
        </w:rPr>
      </w:pPr>
      <w:r w:rsidRPr="002A5897">
        <w:rPr>
          <w:lang w:val="sr-Latn-RS"/>
        </w:rPr>
        <w:t xml:space="preserve">Replikacioni servis dobijene podatke od </w:t>
      </w:r>
      <w:r w:rsidR="007E0D7C">
        <w:rPr>
          <w:lang w:val="sr-Latn-RS"/>
        </w:rPr>
        <w:t>posrednika</w:t>
      </w:r>
      <w:r w:rsidRPr="002A5897">
        <w:rPr>
          <w:lang w:val="sr-Latn-RS"/>
        </w:rPr>
        <w:t xml:space="preserve"> prosleđuje partnerskom replikacionom servisu pozivom funkcije </w:t>
      </w:r>
      <w:r w:rsidRPr="002A5897">
        <w:rPr>
          <w:i/>
          <w:lang w:val="sr-Latn-RS"/>
        </w:rPr>
        <w:t>ForwardReplica</w:t>
      </w:r>
      <w:r w:rsidRPr="002A5897">
        <w:rPr>
          <w:lang w:val="sr-Latn-RS"/>
        </w:rPr>
        <w:t>.</w:t>
      </w:r>
    </w:p>
    <w:p w14:paraId="1565CD22" w14:textId="08BE7B04" w:rsidR="005B1256" w:rsidRPr="002A5897" w:rsidRDefault="005B1256" w:rsidP="005B1256">
      <w:pPr>
        <w:pStyle w:val="ListParagraph"/>
        <w:numPr>
          <w:ilvl w:val="0"/>
          <w:numId w:val="26"/>
        </w:numPr>
        <w:rPr>
          <w:lang w:val="sr-Latn-RS"/>
        </w:rPr>
      </w:pPr>
      <w:r w:rsidRPr="002A5897">
        <w:rPr>
          <w:lang w:val="sr-Latn-RS"/>
        </w:rPr>
        <w:t xml:space="preserve">Partnerski replikacioni servis prosleđuje podatke do </w:t>
      </w:r>
      <w:r w:rsidR="007E0D7C">
        <w:rPr>
          <w:lang w:val="sr-Latn-RS"/>
        </w:rPr>
        <w:t>posrednika</w:t>
      </w:r>
      <w:r w:rsidRPr="002A5897">
        <w:rPr>
          <w:lang w:val="sr-Latn-RS"/>
        </w:rPr>
        <w:t xml:space="preserve"> koji se nalazi u </w:t>
      </w:r>
      <w:r w:rsidRPr="002A5897">
        <w:rPr>
          <w:i/>
          <w:lang w:val="sr-Latn-RS"/>
        </w:rPr>
        <w:t>StandBy</w:t>
      </w:r>
      <w:r w:rsidRPr="002A5897">
        <w:rPr>
          <w:lang w:val="sr-Latn-RS"/>
        </w:rPr>
        <w:t xml:space="preserve"> stanju.</w:t>
      </w:r>
    </w:p>
    <w:p w14:paraId="7D7B4161" w14:textId="77777777" w:rsidR="005B1256" w:rsidRPr="002A5897" w:rsidRDefault="005B1256" w:rsidP="005B1256">
      <w:pPr>
        <w:keepNext/>
        <w:jc w:val="center"/>
        <w:rPr>
          <w:lang w:val="sr-Latn-RS"/>
        </w:rPr>
      </w:pPr>
      <w:r w:rsidRPr="00455054">
        <w:rPr>
          <w:noProof/>
          <w:lang w:val="sr-Latn-RS" w:eastAsia="sr-Latn-RS"/>
        </w:rPr>
        <w:drawing>
          <wp:inline distT="0" distB="0" distL="0" distR="0" wp14:anchorId="721C6381" wp14:editId="22177E09">
            <wp:extent cx="4912511" cy="2334958"/>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sRep.jpg"/>
                    <pic:cNvPicPr/>
                  </pic:nvPicPr>
                  <pic:blipFill>
                    <a:blip r:embed="rId45">
                      <a:extLst>
                        <a:ext uri="{28A0092B-C50C-407E-A947-70E740481C1C}">
                          <a14:useLocalDpi xmlns:a14="http://schemas.microsoft.com/office/drawing/2010/main" val="0"/>
                        </a:ext>
                      </a:extLst>
                    </a:blip>
                    <a:stretch>
                      <a:fillRect/>
                    </a:stretch>
                  </pic:blipFill>
                  <pic:spPr>
                    <a:xfrm>
                      <a:off x="0" y="0"/>
                      <a:ext cx="4912511" cy="2334958"/>
                    </a:xfrm>
                    <a:prstGeom prst="rect">
                      <a:avLst/>
                    </a:prstGeom>
                  </pic:spPr>
                </pic:pic>
              </a:graphicData>
            </a:graphic>
          </wp:inline>
        </w:drawing>
      </w:r>
    </w:p>
    <w:p w14:paraId="7C8810A2" w14:textId="70BE5FD3" w:rsidR="005B1256" w:rsidRPr="002A5897" w:rsidRDefault="005B1256" w:rsidP="005B1256">
      <w:pPr>
        <w:pStyle w:val="Caption"/>
        <w:jc w:val="center"/>
        <w:rPr>
          <w:lang w:val="sr-Latn-RS"/>
        </w:rPr>
      </w:pPr>
      <w:bookmarkStart w:id="139" w:name="_Ref19787786"/>
      <w:r w:rsidRPr="002A5897">
        <w:rPr>
          <w:lang w:val="sr-Latn-RS"/>
        </w:rPr>
        <w:t xml:space="preserve">Slika </w:t>
      </w:r>
      <w:r w:rsidR="005F22FD">
        <w:rPr>
          <w:lang w:val="sr-Latn-RS"/>
        </w:rPr>
        <w:fldChar w:fldCharType="begin"/>
      </w:r>
      <w:r w:rsidR="005F22FD">
        <w:rPr>
          <w:lang w:val="sr-Latn-RS"/>
        </w:rPr>
        <w:instrText xml:space="preserve"> STYLEREF 1 \s </w:instrText>
      </w:r>
      <w:r w:rsidR="005F22FD">
        <w:rPr>
          <w:lang w:val="sr-Latn-RS"/>
        </w:rPr>
        <w:fldChar w:fldCharType="separate"/>
      </w:r>
      <w:r w:rsidR="005F22FD">
        <w:rPr>
          <w:noProof/>
          <w:lang w:val="sr-Latn-RS"/>
        </w:rPr>
        <w:t>5</w:t>
      </w:r>
      <w:r w:rsidR="005F22FD">
        <w:rPr>
          <w:lang w:val="sr-Latn-RS"/>
        </w:rPr>
        <w:fldChar w:fldCharType="end"/>
      </w:r>
      <w:r w:rsidR="005F22FD">
        <w:rPr>
          <w:lang w:val="sr-Latn-RS"/>
        </w:rPr>
        <w:t>.</w:t>
      </w:r>
      <w:r w:rsidR="005F22FD">
        <w:rPr>
          <w:lang w:val="sr-Latn-RS"/>
        </w:rPr>
        <w:fldChar w:fldCharType="begin"/>
      </w:r>
      <w:r w:rsidR="005F22FD">
        <w:rPr>
          <w:lang w:val="sr-Latn-RS"/>
        </w:rPr>
        <w:instrText xml:space="preserve"> SEQ Slika \* ARABIC \s 1 </w:instrText>
      </w:r>
      <w:r w:rsidR="005F22FD">
        <w:rPr>
          <w:lang w:val="sr-Latn-RS"/>
        </w:rPr>
        <w:fldChar w:fldCharType="separate"/>
      </w:r>
      <w:r w:rsidR="005F22FD">
        <w:rPr>
          <w:noProof/>
          <w:lang w:val="sr-Latn-RS"/>
        </w:rPr>
        <w:t>3</w:t>
      </w:r>
      <w:r w:rsidR="005F22FD">
        <w:rPr>
          <w:lang w:val="sr-Latn-RS"/>
        </w:rPr>
        <w:fldChar w:fldCharType="end"/>
      </w:r>
      <w:bookmarkEnd w:id="139"/>
      <w:r w:rsidRPr="002A5897">
        <w:rPr>
          <w:lang w:val="sr-Latn-RS"/>
        </w:rPr>
        <w:t xml:space="preserve"> - Replikacija podataka</w:t>
      </w:r>
    </w:p>
    <w:p w14:paraId="0AF3145C" w14:textId="77777777" w:rsidR="005B1256" w:rsidRPr="00C9518F" w:rsidRDefault="005B1256" w:rsidP="005B1256">
      <w:pPr>
        <w:pStyle w:val="Heading2"/>
        <w:rPr>
          <w:noProof/>
          <w:lang w:val="sr-Latn-RS" w:eastAsia="sr-Latn-RS"/>
        </w:rPr>
      </w:pPr>
      <w:bookmarkStart w:id="140" w:name="_Toc19882422"/>
      <w:bookmarkStart w:id="141" w:name="_Toc21605404"/>
      <w:r w:rsidRPr="002A5897">
        <w:rPr>
          <w:lang w:val="sr-Latn-RS"/>
        </w:rPr>
        <w:lastRenderedPageBreak/>
        <w:t>Poravnanje podataka (</w:t>
      </w:r>
      <w:r w:rsidRPr="002A5897">
        <w:rPr>
          <w:i/>
          <w:lang w:val="sr-Latn-RS"/>
        </w:rPr>
        <w:t>Integrity Update</w:t>
      </w:r>
      <w:r w:rsidRPr="002A5897">
        <w:rPr>
          <w:lang w:val="sr-Latn-RS"/>
        </w:rPr>
        <w:t>)</w:t>
      </w:r>
      <w:bookmarkEnd w:id="140"/>
      <w:bookmarkEnd w:id="141"/>
      <w:r w:rsidRPr="00455054">
        <w:rPr>
          <w:noProof/>
          <w:lang w:val="sr-Latn-RS" w:eastAsia="sr-Latn-RS"/>
        </w:rPr>
        <w:t xml:space="preserve"> </w:t>
      </w:r>
    </w:p>
    <w:p w14:paraId="2A60CA7D" w14:textId="77777777" w:rsidR="005B1256" w:rsidRPr="00455054" w:rsidRDefault="005B1256" w:rsidP="005B1256">
      <w:pPr>
        <w:jc w:val="center"/>
        <w:rPr>
          <w:lang w:val="sr-Latn-RS" w:eastAsia="sr-Latn-RS"/>
        </w:rPr>
      </w:pPr>
      <w:r w:rsidRPr="00455054">
        <w:rPr>
          <w:noProof/>
          <w:lang w:val="sr-Latn-RS" w:eastAsia="sr-Latn-RS"/>
        </w:rPr>
        <w:drawing>
          <wp:inline distT="0" distB="0" distL="0" distR="0" wp14:anchorId="2B460B83" wp14:editId="7151F659">
            <wp:extent cx="5648325" cy="239570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U.jpg"/>
                    <pic:cNvPicPr/>
                  </pic:nvPicPr>
                  <pic:blipFill>
                    <a:blip r:embed="rId46">
                      <a:extLst>
                        <a:ext uri="{28A0092B-C50C-407E-A947-70E740481C1C}">
                          <a14:useLocalDpi xmlns:a14="http://schemas.microsoft.com/office/drawing/2010/main" val="0"/>
                        </a:ext>
                      </a:extLst>
                    </a:blip>
                    <a:stretch>
                      <a:fillRect/>
                    </a:stretch>
                  </pic:blipFill>
                  <pic:spPr>
                    <a:xfrm>
                      <a:off x="0" y="0"/>
                      <a:ext cx="5648325" cy="2395700"/>
                    </a:xfrm>
                    <a:prstGeom prst="rect">
                      <a:avLst/>
                    </a:prstGeom>
                  </pic:spPr>
                </pic:pic>
              </a:graphicData>
            </a:graphic>
          </wp:inline>
        </w:drawing>
      </w:r>
    </w:p>
    <w:p w14:paraId="5E44F8AC" w14:textId="192B1E2B" w:rsidR="005B1256" w:rsidRPr="002A5897" w:rsidRDefault="005B1256" w:rsidP="005B1256">
      <w:pPr>
        <w:pStyle w:val="Caption"/>
        <w:jc w:val="center"/>
        <w:rPr>
          <w:lang w:val="sr-Latn-RS"/>
        </w:rPr>
      </w:pPr>
      <w:bookmarkStart w:id="142" w:name="_Ref19798412"/>
      <w:r w:rsidRPr="002A5897">
        <w:rPr>
          <w:lang w:val="sr-Latn-RS"/>
        </w:rPr>
        <w:t xml:space="preserve">Slika </w:t>
      </w:r>
      <w:r w:rsidR="005F22FD">
        <w:rPr>
          <w:lang w:val="sr-Latn-RS"/>
        </w:rPr>
        <w:fldChar w:fldCharType="begin"/>
      </w:r>
      <w:r w:rsidR="005F22FD">
        <w:rPr>
          <w:lang w:val="sr-Latn-RS"/>
        </w:rPr>
        <w:instrText xml:space="preserve"> STYLEREF 1 \s </w:instrText>
      </w:r>
      <w:r w:rsidR="005F22FD">
        <w:rPr>
          <w:lang w:val="sr-Latn-RS"/>
        </w:rPr>
        <w:fldChar w:fldCharType="separate"/>
      </w:r>
      <w:r w:rsidR="005F22FD">
        <w:rPr>
          <w:noProof/>
          <w:lang w:val="sr-Latn-RS"/>
        </w:rPr>
        <w:t>5</w:t>
      </w:r>
      <w:r w:rsidR="005F22FD">
        <w:rPr>
          <w:lang w:val="sr-Latn-RS"/>
        </w:rPr>
        <w:fldChar w:fldCharType="end"/>
      </w:r>
      <w:r w:rsidR="005F22FD">
        <w:rPr>
          <w:lang w:val="sr-Latn-RS"/>
        </w:rPr>
        <w:t>.</w:t>
      </w:r>
      <w:r w:rsidR="005F22FD">
        <w:rPr>
          <w:lang w:val="sr-Latn-RS"/>
        </w:rPr>
        <w:fldChar w:fldCharType="begin"/>
      </w:r>
      <w:r w:rsidR="005F22FD">
        <w:rPr>
          <w:lang w:val="sr-Latn-RS"/>
        </w:rPr>
        <w:instrText xml:space="preserve"> SEQ Slika \* ARABIC \s 1 </w:instrText>
      </w:r>
      <w:r w:rsidR="005F22FD">
        <w:rPr>
          <w:lang w:val="sr-Latn-RS"/>
        </w:rPr>
        <w:fldChar w:fldCharType="separate"/>
      </w:r>
      <w:r w:rsidR="005F22FD">
        <w:rPr>
          <w:noProof/>
          <w:lang w:val="sr-Latn-RS"/>
        </w:rPr>
        <w:t>4</w:t>
      </w:r>
      <w:r w:rsidR="005F22FD">
        <w:rPr>
          <w:lang w:val="sr-Latn-RS"/>
        </w:rPr>
        <w:fldChar w:fldCharType="end"/>
      </w:r>
      <w:bookmarkEnd w:id="142"/>
      <w:r w:rsidRPr="002A5897">
        <w:rPr>
          <w:lang w:val="sr-Latn-RS"/>
        </w:rPr>
        <w:t xml:space="preserve"> - Koraci prilikom poravnanja podataka (Integrity Update)</w:t>
      </w:r>
    </w:p>
    <w:p w14:paraId="1704C178" w14:textId="77777777" w:rsidR="005B1256" w:rsidRPr="002A5897" w:rsidRDefault="005B1256" w:rsidP="005B1256">
      <w:pPr>
        <w:rPr>
          <w:lang w:val="sr-Latn-RS"/>
        </w:rPr>
      </w:pPr>
      <w:r w:rsidRPr="00035EB8">
        <w:rPr>
          <w:lang w:val="sr-Latn-RS"/>
        </w:rPr>
        <w:fldChar w:fldCharType="begin"/>
      </w:r>
      <w:r w:rsidRPr="002A5897">
        <w:rPr>
          <w:lang w:val="sr-Latn-RS"/>
        </w:rPr>
        <w:instrText xml:space="preserve"> REF _Ref19798412 \h </w:instrText>
      </w:r>
      <w:r w:rsidRPr="008D1676">
        <w:rPr>
          <w:lang w:val="sr-Latn-RS"/>
        </w:rPr>
      </w:r>
      <w:r w:rsidRPr="00035EB8">
        <w:rPr>
          <w:lang w:val="sr-Latn-RS"/>
        </w:rPr>
        <w:fldChar w:fldCharType="separate"/>
      </w:r>
      <w:r w:rsidRPr="002A5897">
        <w:rPr>
          <w:lang w:val="sr-Latn-RS"/>
        </w:rPr>
        <w:t xml:space="preserve">Slika </w:t>
      </w:r>
      <w:r w:rsidRPr="002A5897">
        <w:rPr>
          <w:noProof/>
          <w:lang w:val="sr-Latn-RS"/>
        </w:rPr>
        <w:t>5</w:t>
      </w:r>
      <w:r w:rsidRPr="002A5897">
        <w:rPr>
          <w:lang w:val="sr-Latn-RS"/>
        </w:rPr>
        <w:t>.</w:t>
      </w:r>
      <w:r w:rsidRPr="002A5897">
        <w:rPr>
          <w:noProof/>
          <w:lang w:val="sr-Latn-RS"/>
        </w:rPr>
        <w:t>4</w:t>
      </w:r>
      <w:r w:rsidRPr="00035EB8">
        <w:rPr>
          <w:lang w:val="sr-Latn-RS"/>
        </w:rPr>
        <w:fldChar w:fldCharType="end"/>
      </w:r>
      <w:r w:rsidRPr="002A5897">
        <w:rPr>
          <w:lang w:val="sr-Latn-RS"/>
        </w:rPr>
        <w:t xml:space="preserve"> prikazuje korake prilikom zahteva za poravnanjem podataka:</w:t>
      </w:r>
    </w:p>
    <w:p w14:paraId="2C7ECA0C" w14:textId="2AA23708" w:rsidR="005B1256" w:rsidRPr="002A5897" w:rsidRDefault="007E0D7C" w:rsidP="005B1256">
      <w:pPr>
        <w:pStyle w:val="ListParagraph"/>
        <w:numPr>
          <w:ilvl w:val="0"/>
          <w:numId w:val="27"/>
        </w:numPr>
        <w:rPr>
          <w:lang w:val="sr-Latn-RS"/>
        </w:rPr>
      </w:pPr>
      <w:r>
        <w:rPr>
          <w:lang w:val="sr-Latn-RS"/>
        </w:rPr>
        <w:t>Posrednik</w:t>
      </w:r>
      <w:r w:rsidR="005B1256" w:rsidRPr="002A5897">
        <w:rPr>
          <w:lang w:val="sr-Latn-RS"/>
        </w:rPr>
        <w:t xml:space="preserve"> koji je u </w:t>
      </w:r>
      <w:r w:rsidR="005B1256" w:rsidRPr="002A5897">
        <w:rPr>
          <w:i/>
          <w:lang w:val="sr-Latn-RS"/>
        </w:rPr>
        <w:t>StandBy</w:t>
      </w:r>
      <w:r w:rsidR="005B1256" w:rsidRPr="002A5897">
        <w:rPr>
          <w:lang w:val="sr-Latn-RS"/>
        </w:rPr>
        <w:t xml:space="preserve"> stanju šalje zahtev za poravnanjem podataka replikacionom servisu pozivom funkcije </w:t>
      </w:r>
      <w:r w:rsidR="005B1256" w:rsidRPr="002A5897">
        <w:rPr>
          <w:i/>
          <w:lang w:val="sr-Latn-RS"/>
        </w:rPr>
        <w:t>RequestIntegrityUpdate</w:t>
      </w:r>
    </w:p>
    <w:p w14:paraId="171A03B5" w14:textId="77777777" w:rsidR="005B1256" w:rsidRPr="002A5897" w:rsidRDefault="005B1256" w:rsidP="005B1256">
      <w:pPr>
        <w:pStyle w:val="ListParagraph"/>
        <w:numPr>
          <w:ilvl w:val="0"/>
          <w:numId w:val="27"/>
        </w:numPr>
        <w:rPr>
          <w:lang w:val="sr-Latn-RS"/>
        </w:rPr>
      </w:pPr>
      <w:r w:rsidRPr="002A5897">
        <w:rPr>
          <w:lang w:val="sr-Latn-RS"/>
        </w:rPr>
        <w:t xml:space="preserve">Partnerski replikacioni servis prosleđuje taj zahtev replikacionom servisu koji se nalazi u </w:t>
      </w:r>
      <w:r w:rsidRPr="002A5897">
        <w:rPr>
          <w:i/>
          <w:lang w:val="sr-Latn-RS"/>
        </w:rPr>
        <w:t>Hot</w:t>
      </w:r>
      <w:r w:rsidRPr="002A5897">
        <w:rPr>
          <w:lang w:val="sr-Latn-RS"/>
        </w:rPr>
        <w:t xml:space="preserve"> stanju pozivom funkcije </w:t>
      </w:r>
      <w:r w:rsidRPr="002A5897">
        <w:rPr>
          <w:i/>
          <w:lang w:val="sr-Latn-RS"/>
        </w:rPr>
        <w:t>ForwardIntegrityUpdate</w:t>
      </w:r>
    </w:p>
    <w:p w14:paraId="5C0CE5F5" w14:textId="49464498" w:rsidR="005B1256" w:rsidRPr="002A5897" w:rsidRDefault="005B1256" w:rsidP="005B1256">
      <w:pPr>
        <w:pStyle w:val="ListParagraph"/>
        <w:numPr>
          <w:ilvl w:val="0"/>
          <w:numId w:val="27"/>
        </w:numPr>
        <w:rPr>
          <w:lang w:val="sr-Latn-RS"/>
        </w:rPr>
      </w:pPr>
      <w:r w:rsidRPr="002A5897">
        <w:rPr>
          <w:lang w:val="sr-Latn-RS"/>
        </w:rPr>
        <w:t xml:space="preserve">Zatim replikacioni servis pozivom funkcije </w:t>
      </w:r>
      <w:r w:rsidRPr="002A5897">
        <w:rPr>
          <w:i/>
          <w:lang w:val="sr-Latn-RS"/>
        </w:rPr>
        <w:t>GetIntegirtyUpdate</w:t>
      </w:r>
      <w:r w:rsidRPr="002A5897">
        <w:rPr>
          <w:lang w:val="sr-Latn-RS"/>
        </w:rPr>
        <w:t xml:space="preserve"> prosleđuje zahtev do </w:t>
      </w:r>
      <w:r w:rsidR="007E0D7C">
        <w:rPr>
          <w:lang w:val="sr-Latn-RS"/>
        </w:rPr>
        <w:t>posrednika</w:t>
      </w:r>
      <w:r w:rsidRPr="002A5897">
        <w:rPr>
          <w:lang w:val="sr-Latn-RS"/>
        </w:rPr>
        <w:t xml:space="preserve"> koji je u </w:t>
      </w:r>
      <w:r w:rsidRPr="002A5897">
        <w:rPr>
          <w:i/>
          <w:lang w:val="sr-Latn-RS"/>
        </w:rPr>
        <w:t>Hot</w:t>
      </w:r>
      <w:r w:rsidRPr="002A5897">
        <w:rPr>
          <w:lang w:val="sr-Latn-RS"/>
        </w:rPr>
        <w:t xml:space="preserve"> stanju koji kao povratnu vrednost vraća podatke potrebne za poravnanje.</w:t>
      </w:r>
    </w:p>
    <w:p w14:paraId="75DED279" w14:textId="138BD140" w:rsidR="005B1256" w:rsidRPr="002A5897" w:rsidRDefault="005B1256" w:rsidP="005B1256">
      <w:pPr>
        <w:pStyle w:val="ListParagraph"/>
        <w:numPr>
          <w:ilvl w:val="0"/>
          <w:numId w:val="27"/>
        </w:numPr>
        <w:rPr>
          <w:lang w:val="sr-Latn-RS"/>
        </w:rPr>
      </w:pPr>
      <w:r w:rsidRPr="002A5897">
        <w:rPr>
          <w:lang w:val="sr-Latn-RS"/>
        </w:rPr>
        <w:t>Replikacioni servis tako dobijene podatke vraća par</w:t>
      </w:r>
      <w:r w:rsidR="00F6740E">
        <w:rPr>
          <w:lang w:val="sr-Latn-RS"/>
        </w:rPr>
        <w:t>t</w:t>
      </w:r>
      <w:r w:rsidRPr="002A5897">
        <w:rPr>
          <w:lang w:val="sr-Latn-RS"/>
        </w:rPr>
        <w:t xml:space="preserve">nerskom replikacionom servisu koji ih dalje prosleđuje do </w:t>
      </w:r>
      <w:r w:rsidR="007E0D7C">
        <w:rPr>
          <w:lang w:val="sr-Latn-RS"/>
        </w:rPr>
        <w:t>posrednika</w:t>
      </w:r>
      <w:r w:rsidRPr="002A5897">
        <w:rPr>
          <w:i/>
          <w:lang w:val="sr-Latn-RS"/>
        </w:rPr>
        <w:t xml:space="preserve"> </w:t>
      </w:r>
      <w:r w:rsidRPr="002A5897">
        <w:rPr>
          <w:lang w:val="sr-Latn-RS"/>
        </w:rPr>
        <w:t>koji je zatražio zahtev za poravnanje podataka.</w:t>
      </w:r>
    </w:p>
    <w:p w14:paraId="003D706F" w14:textId="77777777" w:rsidR="005B1256" w:rsidRPr="002A5897" w:rsidRDefault="005B1256" w:rsidP="005B1256">
      <w:pPr>
        <w:spacing w:before="0" w:after="160" w:line="259" w:lineRule="auto"/>
        <w:jc w:val="left"/>
        <w:rPr>
          <w:lang w:val="sr-Latn-RS"/>
        </w:rPr>
      </w:pPr>
      <w:r w:rsidRPr="002A5897">
        <w:rPr>
          <w:lang w:val="sr-Latn-RS"/>
        </w:rPr>
        <w:br w:type="page"/>
      </w:r>
    </w:p>
    <w:p w14:paraId="1BB1AD8B" w14:textId="08FF88DB" w:rsidR="006B635C" w:rsidRPr="002A5897" w:rsidRDefault="006B635C" w:rsidP="006B635C">
      <w:pPr>
        <w:pStyle w:val="Heading1"/>
        <w:rPr>
          <w:lang w:val="sr-Latn-RS"/>
        </w:rPr>
      </w:pPr>
      <w:bookmarkStart w:id="143" w:name="_Ref20210634"/>
      <w:bookmarkStart w:id="144" w:name="_Toc21605405"/>
      <w:r w:rsidRPr="002A5897">
        <w:rPr>
          <w:lang w:val="sr-Latn-RS"/>
        </w:rPr>
        <w:lastRenderedPageBreak/>
        <w:t>Performanse</w:t>
      </w:r>
      <w:bookmarkEnd w:id="143"/>
      <w:bookmarkEnd w:id="144"/>
    </w:p>
    <w:p w14:paraId="7C28AFC1" w14:textId="27C518C5" w:rsidR="00A87361" w:rsidRPr="002A5897" w:rsidRDefault="00A87361" w:rsidP="006B635C">
      <w:pPr>
        <w:rPr>
          <w:lang w:val="sr-Latn-RS"/>
        </w:rPr>
      </w:pPr>
      <w:r w:rsidRPr="002A5897">
        <w:rPr>
          <w:lang w:val="sr-Latn-RS"/>
        </w:rPr>
        <w:t xml:space="preserve">U okviru poglavlja </w:t>
      </w:r>
      <w:r w:rsidRPr="00035EB8">
        <w:rPr>
          <w:lang w:val="sr-Latn-RS"/>
        </w:rPr>
        <w:fldChar w:fldCharType="begin"/>
      </w:r>
      <w:r w:rsidRPr="002A5897">
        <w:rPr>
          <w:lang w:val="sr-Latn-RS"/>
        </w:rPr>
        <w:instrText xml:space="preserve"> REF _Ref20210634 \n \h </w:instrText>
      </w:r>
      <w:r w:rsidRPr="008D1676">
        <w:rPr>
          <w:lang w:val="sr-Latn-RS"/>
        </w:rPr>
      </w:r>
      <w:r w:rsidRPr="00035EB8">
        <w:rPr>
          <w:lang w:val="sr-Latn-RS"/>
        </w:rPr>
        <w:fldChar w:fldCharType="separate"/>
      </w:r>
      <w:r w:rsidRPr="002A5897">
        <w:rPr>
          <w:lang w:val="sr-Latn-RS"/>
        </w:rPr>
        <w:t>6</w:t>
      </w:r>
      <w:r w:rsidRPr="00035EB8">
        <w:rPr>
          <w:lang w:val="sr-Latn-RS"/>
        </w:rPr>
        <w:fldChar w:fldCharType="end"/>
      </w:r>
      <w:r w:rsidRPr="002A5897">
        <w:rPr>
          <w:lang w:val="sr-Latn-RS"/>
        </w:rPr>
        <w:t xml:space="preserve"> će biti predstavljeni rezultati merenje propusnosti sinhronog i asinhronog načina slanja podataka kao i opterećenje procesora u toku pomenutog procesa. Rezultati će biti predstavljeni pomoću </w:t>
      </w:r>
      <w:r w:rsidRPr="002A5897">
        <w:rPr>
          <w:i/>
          <w:lang w:val="sr-Latn-RS"/>
        </w:rPr>
        <w:t xml:space="preserve">Performance Profiler-a </w:t>
      </w:r>
      <w:r w:rsidRPr="002A5897">
        <w:rPr>
          <w:lang w:val="sr-Latn-RS"/>
        </w:rPr>
        <w:t xml:space="preserve">koji se nalazi u sklopu </w:t>
      </w:r>
      <w:r w:rsidRPr="002A5897">
        <w:rPr>
          <w:i/>
          <w:lang w:val="sr-Latn-RS"/>
        </w:rPr>
        <w:t xml:space="preserve">Visual Studio-a </w:t>
      </w:r>
      <w:r w:rsidRPr="002A5897">
        <w:rPr>
          <w:lang w:val="sr-Latn-RS"/>
        </w:rPr>
        <w:t>(</w:t>
      </w:r>
      <w:r w:rsidR="00754BCA">
        <w:rPr>
          <w:lang w:val="sr-Latn-RS"/>
        </w:rPr>
        <w:fldChar w:fldCharType="begin"/>
      </w:r>
      <w:r w:rsidR="00754BCA">
        <w:rPr>
          <w:lang w:val="sr-Latn-RS"/>
        </w:rPr>
        <w:instrText xml:space="preserve"> REF _Ref20210851 \n \h </w:instrText>
      </w:r>
      <w:r w:rsidR="00754BCA">
        <w:rPr>
          <w:lang w:val="sr-Latn-RS"/>
        </w:rPr>
      </w:r>
      <w:r w:rsidR="00754BCA">
        <w:rPr>
          <w:lang w:val="sr-Latn-RS"/>
        </w:rPr>
        <w:fldChar w:fldCharType="separate"/>
      </w:r>
      <w:r w:rsidR="00754BCA">
        <w:rPr>
          <w:lang w:val="sr-Latn-RS"/>
        </w:rPr>
        <w:t>3.3</w:t>
      </w:r>
      <w:r w:rsidR="00754BCA">
        <w:rPr>
          <w:lang w:val="sr-Latn-RS"/>
        </w:rPr>
        <w:fldChar w:fldCharType="end"/>
      </w:r>
      <w:r w:rsidRPr="002A5897">
        <w:rPr>
          <w:lang w:val="sr-Latn-RS"/>
        </w:rPr>
        <w:t>).</w:t>
      </w:r>
    </w:p>
    <w:p w14:paraId="2814B74A" w14:textId="3ADFEBC4" w:rsidR="00A87361" w:rsidRPr="002A5897" w:rsidRDefault="00A87361" w:rsidP="006B635C">
      <w:pPr>
        <w:rPr>
          <w:lang w:val="sr-Latn-RS"/>
        </w:rPr>
      </w:pPr>
      <w:r w:rsidRPr="002A5897">
        <w:rPr>
          <w:lang w:val="sr-Latn-RS"/>
        </w:rPr>
        <w:t>Karakteristike okruženja koje se koristi za merenje performansi su sledeće:</w:t>
      </w:r>
    </w:p>
    <w:p w14:paraId="47C06498" w14:textId="04D4082E" w:rsidR="00A87361" w:rsidRPr="002A5897" w:rsidRDefault="00A87361" w:rsidP="00A87361">
      <w:pPr>
        <w:pStyle w:val="ListParagraph"/>
        <w:numPr>
          <w:ilvl w:val="0"/>
          <w:numId w:val="28"/>
        </w:numPr>
        <w:rPr>
          <w:lang w:val="sr-Latn-RS"/>
        </w:rPr>
      </w:pPr>
      <w:r w:rsidRPr="002A5897">
        <w:rPr>
          <w:i/>
          <w:lang w:val="sr-Latn-RS"/>
        </w:rPr>
        <w:t>Windows</w:t>
      </w:r>
      <w:r w:rsidRPr="002A5897">
        <w:rPr>
          <w:lang w:val="sr-Latn-RS"/>
        </w:rPr>
        <w:t xml:space="preserve"> 10 operativni sistem</w:t>
      </w:r>
    </w:p>
    <w:p w14:paraId="554A8FC5" w14:textId="2A3AA906" w:rsidR="00A87361" w:rsidRPr="002A5897" w:rsidRDefault="00A87361" w:rsidP="00A87361">
      <w:pPr>
        <w:pStyle w:val="ListParagraph"/>
        <w:numPr>
          <w:ilvl w:val="0"/>
          <w:numId w:val="28"/>
        </w:numPr>
        <w:rPr>
          <w:lang w:val="sr-Latn-RS"/>
        </w:rPr>
      </w:pPr>
      <w:r w:rsidRPr="002A5897">
        <w:rPr>
          <w:lang w:val="sr-Latn-RS"/>
        </w:rPr>
        <w:t>8 GB RAM memorije</w:t>
      </w:r>
    </w:p>
    <w:p w14:paraId="4802B085" w14:textId="63BF553C" w:rsidR="00A87361" w:rsidRPr="002A5897" w:rsidRDefault="00D5027F" w:rsidP="00D5027F">
      <w:pPr>
        <w:pStyle w:val="ListParagraph"/>
        <w:numPr>
          <w:ilvl w:val="0"/>
          <w:numId w:val="28"/>
        </w:numPr>
        <w:rPr>
          <w:lang w:val="sr-Latn-RS"/>
        </w:rPr>
      </w:pPr>
      <w:r>
        <w:rPr>
          <w:lang w:val="sr-Latn-RS"/>
        </w:rPr>
        <w:t xml:space="preserve">Intel(R) </w:t>
      </w:r>
      <w:r w:rsidRPr="00D5027F">
        <w:rPr>
          <w:lang w:val="sr-Latn-RS"/>
        </w:rPr>
        <w:t>Core i7-4500U</w:t>
      </w:r>
    </w:p>
    <w:p w14:paraId="7D88A729" w14:textId="74EE067B" w:rsidR="001A437B" w:rsidRPr="002A5897" w:rsidRDefault="001A437B" w:rsidP="001A437B">
      <w:pPr>
        <w:pStyle w:val="Heading2"/>
        <w:rPr>
          <w:lang w:val="sr-Latn-RS"/>
        </w:rPr>
      </w:pPr>
      <w:bookmarkStart w:id="145" w:name="_Ref20215885"/>
      <w:bookmarkStart w:id="146" w:name="_Toc21605406"/>
      <w:r w:rsidRPr="002A5897">
        <w:rPr>
          <w:lang w:val="sr-Latn-RS"/>
        </w:rPr>
        <w:t>Performanse kod sinhronog slanja podataka</w:t>
      </w:r>
      <w:bookmarkEnd w:id="145"/>
      <w:bookmarkEnd w:id="146"/>
    </w:p>
    <w:p w14:paraId="79F0D1C0" w14:textId="77777777" w:rsidR="001C2860" w:rsidRPr="00035EB8" w:rsidRDefault="001C2860" w:rsidP="001C2860">
      <w:pPr>
        <w:keepNext/>
        <w:jc w:val="center"/>
        <w:rPr>
          <w:lang w:val="sr-Latn-RS"/>
        </w:rPr>
      </w:pPr>
      <w:r w:rsidRPr="00455054">
        <w:rPr>
          <w:noProof/>
          <w:lang w:val="sr-Latn-RS" w:eastAsia="sr-Latn-RS"/>
        </w:rPr>
        <w:drawing>
          <wp:inline distT="0" distB="0" distL="0" distR="0" wp14:anchorId="3DEA6038" wp14:editId="358B8941">
            <wp:extent cx="5217512" cy="2425148"/>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ync broj poziva.png"/>
                    <pic:cNvPicPr/>
                  </pic:nvPicPr>
                  <pic:blipFill>
                    <a:blip r:embed="rId47">
                      <a:extLst>
                        <a:ext uri="{28A0092B-C50C-407E-A947-70E740481C1C}">
                          <a14:useLocalDpi xmlns:a14="http://schemas.microsoft.com/office/drawing/2010/main" val="0"/>
                        </a:ext>
                      </a:extLst>
                    </a:blip>
                    <a:stretch>
                      <a:fillRect/>
                    </a:stretch>
                  </pic:blipFill>
                  <pic:spPr>
                    <a:xfrm>
                      <a:off x="0" y="0"/>
                      <a:ext cx="5255356" cy="2442738"/>
                    </a:xfrm>
                    <a:prstGeom prst="rect">
                      <a:avLst/>
                    </a:prstGeom>
                  </pic:spPr>
                </pic:pic>
              </a:graphicData>
            </a:graphic>
          </wp:inline>
        </w:drawing>
      </w:r>
    </w:p>
    <w:p w14:paraId="460CD256" w14:textId="0F982A06" w:rsidR="001A437B" w:rsidRPr="00035EB8" w:rsidRDefault="001C2860" w:rsidP="001C2860">
      <w:pPr>
        <w:pStyle w:val="Caption"/>
        <w:jc w:val="center"/>
        <w:rPr>
          <w:lang w:val="sr-Latn-RS"/>
        </w:rPr>
      </w:pPr>
      <w:bookmarkStart w:id="147" w:name="_Ref20212492"/>
      <w:r w:rsidRPr="00035EB8">
        <w:rPr>
          <w:lang w:val="sr-Latn-RS"/>
        </w:rPr>
        <w:t xml:space="preserve">Slika </w:t>
      </w:r>
      <w:r w:rsidR="005F22FD">
        <w:rPr>
          <w:lang w:val="sr-Latn-RS"/>
        </w:rPr>
        <w:fldChar w:fldCharType="begin"/>
      </w:r>
      <w:r w:rsidR="005F22FD">
        <w:rPr>
          <w:lang w:val="sr-Latn-RS"/>
        </w:rPr>
        <w:instrText xml:space="preserve"> STYLEREF 1 \s </w:instrText>
      </w:r>
      <w:r w:rsidR="005F22FD">
        <w:rPr>
          <w:lang w:val="sr-Latn-RS"/>
        </w:rPr>
        <w:fldChar w:fldCharType="separate"/>
      </w:r>
      <w:r w:rsidR="005F22FD">
        <w:rPr>
          <w:noProof/>
          <w:lang w:val="sr-Latn-RS"/>
        </w:rPr>
        <w:t>6</w:t>
      </w:r>
      <w:r w:rsidR="005F22FD">
        <w:rPr>
          <w:lang w:val="sr-Latn-RS"/>
        </w:rPr>
        <w:fldChar w:fldCharType="end"/>
      </w:r>
      <w:r w:rsidR="005F22FD">
        <w:rPr>
          <w:lang w:val="sr-Latn-RS"/>
        </w:rPr>
        <w:t>.</w:t>
      </w:r>
      <w:r w:rsidR="005F22FD">
        <w:rPr>
          <w:lang w:val="sr-Latn-RS"/>
        </w:rPr>
        <w:fldChar w:fldCharType="begin"/>
      </w:r>
      <w:r w:rsidR="005F22FD">
        <w:rPr>
          <w:lang w:val="sr-Latn-RS"/>
        </w:rPr>
        <w:instrText xml:space="preserve"> SEQ Slika \* ARABIC \s 1 </w:instrText>
      </w:r>
      <w:r w:rsidR="005F22FD">
        <w:rPr>
          <w:lang w:val="sr-Latn-RS"/>
        </w:rPr>
        <w:fldChar w:fldCharType="separate"/>
      </w:r>
      <w:r w:rsidR="005F22FD">
        <w:rPr>
          <w:noProof/>
          <w:lang w:val="sr-Latn-RS"/>
        </w:rPr>
        <w:t>1</w:t>
      </w:r>
      <w:r w:rsidR="005F22FD">
        <w:rPr>
          <w:lang w:val="sr-Latn-RS"/>
        </w:rPr>
        <w:fldChar w:fldCharType="end"/>
      </w:r>
      <w:bookmarkEnd w:id="147"/>
      <w:r w:rsidRPr="00035EB8">
        <w:rPr>
          <w:lang w:val="sr-Latn-RS"/>
        </w:rPr>
        <w:t xml:space="preserve"> - Propusnost kod sinhronog slanja podataka</w:t>
      </w:r>
    </w:p>
    <w:p w14:paraId="45F2B6E5" w14:textId="36B31B59" w:rsidR="001C2860" w:rsidRPr="00035EB8" w:rsidRDefault="00CF33D1" w:rsidP="001C2860">
      <w:pPr>
        <w:rPr>
          <w:lang w:val="sr-Latn-RS"/>
        </w:rPr>
      </w:pPr>
      <w:r w:rsidRPr="00035EB8">
        <w:rPr>
          <w:lang w:val="sr-Latn-RS"/>
        </w:rPr>
        <w:fldChar w:fldCharType="begin"/>
      </w:r>
      <w:r w:rsidRPr="00035EB8">
        <w:rPr>
          <w:lang w:val="sr-Latn-RS"/>
        </w:rPr>
        <w:instrText xml:space="preserve"> REF _Ref20212492 \h </w:instrText>
      </w:r>
      <w:r w:rsidRPr="008D1676">
        <w:rPr>
          <w:lang w:val="sr-Latn-RS"/>
        </w:rPr>
      </w:r>
      <w:r w:rsidRPr="00035EB8">
        <w:rPr>
          <w:lang w:val="sr-Latn-RS"/>
        </w:rPr>
        <w:fldChar w:fldCharType="separate"/>
      </w:r>
      <w:r w:rsidRPr="00035EB8">
        <w:rPr>
          <w:lang w:val="sr-Latn-RS"/>
        </w:rPr>
        <w:t xml:space="preserve">Slika </w:t>
      </w:r>
      <w:r w:rsidRPr="00035EB8">
        <w:rPr>
          <w:noProof/>
          <w:lang w:val="sr-Latn-RS"/>
        </w:rPr>
        <w:t>6</w:t>
      </w:r>
      <w:r w:rsidRPr="00035EB8">
        <w:rPr>
          <w:lang w:val="sr-Latn-RS"/>
        </w:rPr>
        <w:t>.</w:t>
      </w:r>
      <w:r w:rsidRPr="00035EB8">
        <w:rPr>
          <w:noProof/>
          <w:lang w:val="sr-Latn-RS"/>
        </w:rPr>
        <w:t>1</w:t>
      </w:r>
      <w:r w:rsidRPr="00035EB8">
        <w:rPr>
          <w:lang w:val="sr-Latn-RS"/>
        </w:rPr>
        <w:fldChar w:fldCharType="end"/>
      </w:r>
      <w:r w:rsidRPr="00035EB8">
        <w:rPr>
          <w:lang w:val="sr-Latn-RS"/>
        </w:rPr>
        <w:t xml:space="preserve"> </w:t>
      </w:r>
      <w:r w:rsidR="00BA508F" w:rsidRPr="00E40E19">
        <w:rPr>
          <w:lang w:val="sr-Latn-RS"/>
        </w:rPr>
        <w:t>prikazuje pr</w:t>
      </w:r>
      <w:r w:rsidR="00BA508F">
        <w:rPr>
          <w:lang w:val="sr-Latn-RS"/>
        </w:rPr>
        <w:t>o</w:t>
      </w:r>
      <w:r w:rsidR="00BA508F" w:rsidRPr="00E40E19">
        <w:rPr>
          <w:lang w:val="sr-Latn-RS"/>
        </w:rPr>
        <w:t>pusnost (broj poruka koje se pošalju u određenom vremenskom intervalu) kod sinhronog slanja podataka. Vremenski period u okviru kog se merila propusna moć jeste jeda</w:t>
      </w:r>
      <w:r w:rsidR="00BA508F">
        <w:rPr>
          <w:lang w:val="sr-Latn-RS"/>
        </w:rPr>
        <w:t xml:space="preserve">n minut. Za jedna minut je </w:t>
      </w:r>
      <w:r w:rsidR="00BA508F" w:rsidRPr="00E40E19">
        <w:rPr>
          <w:lang w:val="sr-Latn-RS"/>
        </w:rPr>
        <w:t>poslato 64,336 poruka</w:t>
      </w:r>
      <w:r w:rsidR="00BA508F">
        <w:rPr>
          <w:lang w:val="sr-Latn-RS"/>
        </w:rPr>
        <w:t xml:space="preserve">, što se može videti </w:t>
      </w:r>
      <w:r w:rsidR="00BA508F" w:rsidRPr="00E40E19">
        <w:rPr>
          <w:lang w:val="sr-Latn-RS"/>
        </w:rPr>
        <w:t xml:space="preserve">u </w:t>
      </w:r>
      <w:r w:rsidR="00BA508F" w:rsidRPr="00E40E19">
        <w:rPr>
          <w:i/>
          <w:lang w:val="sr-Latn-RS"/>
        </w:rPr>
        <w:t>Number of Calls</w:t>
      </w:r>
      <w:r w:rsidR="00BA508F" w:rsidRPr="00E40E19">
        <w:rPr>
          <w:lang w:val="sr-Latn-RS"/>
        </w:rPr>
        <w:t xml:space="preserve"> koloni. Za sinhrono slanje poruka poziva se </w:t>
      </w:r>
      <w:r w:rsidR="00BA508F" w:rsidRPr="00E40E19">
        <w:rPr>
          <w:i/>
          <w:lang w:val="sr-Latn-RS"/>
        </w:rPr>
        <w:t>PublishSync</w:t>
      </w:r>
      <w:r w:rsidR="00BA508F">
        <w:rPr>
          <w:lang w:val="sr-Latn-RS"/>
        </w:rPr>
        <w:t xml:space="preserve"> metoda kod proizvođača. Kod posrednika se poziva metoda </w:t>
      </w:r>
      <w:r w:rsidR="00BA508F" w:rsidRPr="00DD409C">
        <w:rPr>
          <w:i/>
          <w:lang w:val="sr-Latn-RS"/>
        </w:rPr>
        <w:t>WriteRecord</w:t>
      </w:r>
      <w:r w:rsidR="00BA508F">
        <w:rPr>
          <w:i/>
          <w:lang w:val="sr-Latn-RS"/>
        </w:rPr>
        <w:t xml:space="preserve"> </w:t>
      </w:r>
      <w:r w:rsidR="00BA508F">
        <w:rPr>
          <w:lang w:val="sr-Latn-RS"/>
        </w:rPr>
        <w:t xml:space="preserve">u okviru koje se čuvaju podaci. Test pokazuje da je i ona pozvana </w:t>
      </w:r>
      <w:r w:rsidR="00BA508F" w:rsidRPr="00E40E19">
        <w:rPr>
          <w:lang w:val="sr-Latn-RS"/>
        </w:rPr>
        <w:t>64,336</w:t>
      </w:r>
      <w:r w:rsidR="00BA508F">
        <w:rPr>
          <w:lang w:val="sr-Latn-RS"/>
        </w:rPr>
        <w:t>, što znači da su svi podaci uspešno isporučeni.</w:t>
      </w:r>
    </w:p>
    <w:p w14:paraId="4C0351F1" w14:textId="77777777" w:rsidR="00CF33D1" w:rsidRPr="00035EB8" w:rsidRDefault="00CF33D1" w:rsidP="00CF33D1">
      <w:pPr>
        <w:keepNext/>
        <w:jc w:val="center"/>
        <w:rPr>
          <w:lang w:val="sr-Latn-RS"/>
        </w:rPr>
      </w:pPr>
      <w:r w:rsidRPr="00455054">
        <w:rPr>
          <w:noProof/>
          <w:lang w:val="sr-Latn-RS" w:eastAsia="sr-Latn-RS"/>
        </w:rPr>
        <w:drawing>
          <wp:inline distT="0" distB="0" distL="0" distR="0" wp14:anchorId="2072089D" wp14:editId="252BEB5F">
            <wp:extent cx="6285865" cy="1319917"/>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ync graf.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6329010" cy="1328977"/>
                    </a:xfrm>
                    <a:prstGeom prst="rect">
                      <a:avLst/>
                    </a:prstGeom>
                  </pic:spPr>
                </pic:pic>
              </a:graphicData>
            </a:graphic>
          </wp:inline>
        </w:drawing>
      </w:r>
    </w:p>
    <w:p w14:paraId="76A9D98D" w14:textId="6ACC81F2" w:rsidR="00CF33D1" w:rsidRPr="00035EB8" w:rsidRDefault="00CF33D1" w:rsidP="00CF33D1">
      <w:pPr>
        <w:pStyle w:val="Caption"/>
        <w:jc w:val="center"/>
        <w:rPr>
          <w:lang w:val="sr-Latn-RS"/>
        </w:rPr>
      </w:pPr>
      <w:bookmarkStart w:id="148" w:name="_Ref20213127"/>
      <w:r w:rsidRPr="00035EB8">
        <w:rPr>
          <w:lang w:val="sr-Latn-RS"/>
        </w:rPr>
        <w:t xml:space="preserve">Slika </w:t>
      </w:r>
      <w:r w:rsidR="005F22FD">
        <w:rPr>
          <w:lang w:val="sr-Latn-RS"/>
        </w:rPr>
        <w:fldChar w:fldCharType="begin"/>
      </w:r>
      <w:r w:rsidR="005F22FD">
        <w:rPr>
          <w:lang w:val="sr-Latn-RS"/>
        </w:rPr>
        <w:instrText xml:space="preserve"> STYLEREF 1 \s </w:instrText>
      </w:r>
      <w:r w:rsidR="005F22FD">
        <w:rPr>
          <w:lang w:val="sr-Latn-RS"/>
        </w:rPr>
        <w:fldChar w:fldCharType="separate"/>
      </w:r>
      <w:r w:rsidR="005F22FD">
        <w:rPr>
          <w:noProof/>
          <w:lang w:val="sr-Latn-RS"/>
        </w:rPr>
        <w:t>6</w:t>
      </w:r>
      <w:r w:rsidR="005F22FD">
        <w:rPr>
          <w:lang w:val="sr-Latn-RS"/>
        </w:rPr>
        <w:fldChar w:fldCharType="end"/>
      </w:r>
      <w:r w:rsidR="005F22FD">
        <w:rPr>
          <w:lang w:val="sr-Latn-RS"/>
        </w:rPr>
        <w:t>.</w:t>
      </w:r>
      <w:r w:rsidR="005F22FD">
        <w:rPr>
          <w:lang w:val="sr-Latn-RS"/>
        </w:rPr>
        <w:fldChar w:fldCharType="begin"/>
      </w:r>
      <w:r w:rsidR="005F22FD">
        <w:rPr>
          <w:lang w:val="sr-Latn-RS"/>
        </w:rPr>
        <w:instrText xml:space="preserve"> SEQ Slika \* ARABIC \s 1 </w:instrText>
      </w:r>
      <w:r w:rsidR="005F22FD">
        <w:rPr>
          <w:lang w:val="sr-Latn-RS"/>
        </w:rPr>
        <w:fldChar w:fldCharType="separate"/>
      </w:r>
      <w:r w:rsidR="005F22FD">
        <w:rPr>
          <w:noProof/>
          <w:lang w:val="sr-Latn-RS"/>
        </w:rPr>
        <w:t>2</w:t>
      </w:r>
      <w:r w:rsidR="005F22FD">
        <w:rPr>
          <w:lang w:val="sr-Latn-RS"/>
        </w:rPr>
        <w:fldChar w:fldCharType="end"/>
      </w:r>
      <w:bookmarkEnd w:id="148"/>
      <w:r w:rsidRPr="00035EB8">
        <w:rPr>
          <w:lang w:val="sr-Latn-RS"/>
        </w:rPr>
        <w:t xml:space="preserve"> - Opterećenje procesora kod sinhronog slanja podataka</w:t>
      </w:r>
    </w:p>
    <w:p w14:paraId="65C29314" w14:textId="71F4F9BA" w:rsidR="00CF33D1" w:rsidRPr="00035EB8" w:rsidRDefault="00234F10" w:rsidP="00CF33D1">
      <w:pPr>
        <w:rPr>
          <w:lang w:val="sr-Latn-RS"/>
        </w:rPr>
      </w:pPr>
      <w:r w:rsidRPr="00035EB8">
        <w:rPr>
          <w:lang w:val="sr-Latn-RS"/>
        </w:rPr>
        <w:t>Kada je reč o opterećenju procesora kod sinhronog slanja podataka (</w:t>
      </w:r>
      <w:r w:rsidRPr="00035EB8">
        <w:rPr>
          <w:lang w:val="sr-Latn-RS"/>
        </w:rPr>
        <w:fldChar w:fldCharType="begin"/>
      </w:r>
      <w:r w:rsidRPr="00035EB8">
        <w:rPr>
          <w:lang w:val="sr-Latn-RS"/>
        </w:rPr>
        <w:instrText xml:space="preserve"> REF _Ref20213127 \h </w:instrText>
      </w:r>
      <w:r w:rsidRPr="008D1676">
        <w:rPr>
          <w:lang w:val="sr-Latn-RS"/>
        </w:rPr>
      </w:r>
      <w:r w:rsidRPr="00035EB8">
        <w:rPr>
          <w:lang w:val="sr-Latn-RS"/>
        </w:rPr>
        <w:fldChar w:fldCharType="separate"/>
      </w:r>
      <w:r w:rsidRPr="00035EB8">
        <w:rPr>
          <w:lang w:val="sr-Latn-RS"/>
        </w:rPr>
        <w:t xml:space="preserve">Slika </w:t>
      </w:r>
      <w:r w:rsidRPr="00035EB8">
        <w:rPr>
          <w:noProof/>
          <w:lang w:val="sr-Latn-RS"/>
        </w:rPr>
        <w:t>6</w:t>
      </w:r>
      <w:r w:rsidRPr="00035EB8">
        <w:rPr>
          <w:lang w:val="sr-Latn-RS"/>
        </w:rPr>
        <w:t>.</w:t>
      </w:r>
      <w:r w:rsidRPr="00035EB8">
        <w:rPr>
          <w:noProof/>
          <w:lang w:val="sr-Latn-RS"/>
        </w:rPr>
        <w:t>2</w:t>
      </w:r>
      <w:r w:rsidRPr="00035EB8">
        <w:rPr>
          <w:lang w:val="sr-Latn-RS"/>
        </w:rPr>
        <w:fldChar w:fldCharType="end"/>
      </w:r>
      <w:r w:rsidRPr="00035EB8">
        <w:rPr>
          <w:lang w:val="sr-Latn-RS"/>
        </w:rPr>
        <w:t>) vidimo da je reč o 40% od punog kapaciteta procesora. Procesor je slabije opterećen je sinhrona komunikacija zahteva odgovor kao potvrdu da bi se nastavilo dalje sa radom.</w:t>
      </w:r>
    </w:p>
    <w:p w14:paraId="79C4ABCB" w14:textId="5EAC5AE5" w:rsidR="006B635C" w:rsidRPr="00035EB8" w:rsidRDefault="0055163A" w:rsidP="00975F97">
      <w:pPr>
        <w:rPr>
          <w:lang w:val="sr-Latn-RS"/>
        </w:rPr>
      </w:pPr>
      <w:r w:rsidRPr="00035EB8">
        <w:rPr>
          <w:lang w:val="sr-Latn-RS"/>
        </w:rPr>
        <w:t>Kod sinhrone razmene podataka trpi propusnost na račun konzistentnosti podataka.</w:t>
      </w:r>
      <w:r w:rsidR="00975F97" w:rsidRPr="00035EB8">
        <w:rPr>
          <w:lang w:val="sr-Latn-RS"/>
        </w:rPr>
        <w:t xml:space="preserve"> </w:t>
      </w:r>
      <w:r w:rsidR="006B635C" w:rsidRPr="00035EB8">
        <w:rPr>
          <w:lang w:val="sr-Latn-RS"/>
        </w:rPr>
        <w:br w:type="page"/>
      </w:r>
    </w:p>
    <w:p w14:paraId="5E1D35FA" w14:textId="5867F9DC" w:rsidR="00234F10" w:rsidRPr="00035EB8" w:rsidRDefault="00234F10" w:rsidP="00234F10">
      <w:pPr>
        <w:pStyle w:val="Heading2"/>
        <w:rPr>
          <w:lang w:val="sr-Latn-RS"/>
        </w:rPr>
      </w:pPr>
      <w:bookmarkStart w:id="149" w:name="_Ref20215871"/>
      <w:bookmarkStart w:id="150" w:name="_Toc21605407"/>
      <w:r w:rsidRPr="00035EB8">
        <w:rPr>
          <w:lang w:val="sr-Latn-RS"/>
        </w:rPr>
        <w:lastRenderedPageBreak/>
        <w:t>Performanse kod asinhronog slanja podataka</w:t>
      </w:r>
      <w:bookmarkEnd w:id="149"/>
      <w:bookmarkEnd w:id="150"/>
    </w:p>
    <w:p w14:paraId="3416C997" w14:textId="77777777" w:rsidR="0055163A" w:rsidRPr="00035EB8" w:rsidRDefault="0055163A" w:rsidP="0055163A">
      <w:pPr>
        <w:keepNext/>
        <w:jc w:val="center"/>
        <w:rPr>
          <w:lang w:val="sr-Latn-RS"/>
        </w:rPr>
      </w:pPr>
      <w:r w:rsidRPr="00455054">
        <w:rPr>
          <w:noProof/>
          <w:lang w:val="sr-Latn-RS" w:eastAsia="sr-Latn-RS"/>
        </w:rPr>
        <w:drawing>
          <wp:inline distT="0" distB="0" distL="0" distR="0" wp14:anchorId="0778A502" wp14:editId="7DDD4365">
            <wp:extent cx="5584960" cy="2703444"/>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sync broj poziva.png"/>
                    <pic:cNvPicPr/>
                  </pic:nvPicPr>
                  <pic:blipFill>
                    <a:blip r:embed="rId49">
                      <a:extLst>
                        <a:ext uri="{28A0092B-C50C-407E-A947-70E740481C1C}">
                          <a14:useLocalDpi xmlns:a14="http://schemas.microsoft.com/office/drawing/2010/main" val="0"/>
                        </a:ext>
                      </a:extLst>
                    </a:blip>
                    <a:stretch>
                      <a:fillRect/>
                    </a:stretch>
                  </pic:blipFill>
                  <pic:spPr>
                    <a:xfrm>
                      <a:off x="0" y="0"/>
                      <a:ext cx="5631738" cy="2726087"/>
                    </a:xfrm>
                    <a:prstGeom prst="rect">
                      <a:avLst/>
                    </a:prstGeom>
                  </pic:spPr>
                </pic:pic>
              </a:graphicData>
            </a:graphic>
          </wp:inline>
        </w:drawing>
      </w:r>
    </w:p>
    <w:p w14:paraId="399B0093" w14:textId="4AB70780" w:rsidR="00234F10" w:rsidRPr="00035EB8" w:rsidRDefault="0055163A" w:rsidP="0055163A">
      <w:pPr>
        <w:pStyle w:val="Caption"/>
        <w:jc w:val="center"/>
        <w:rPr>
          <w:lang w:val="sr-Latn-RS"/>
        </w:rPr>
      </w:pPr>
      <w:bookmarkStart w:id="151" w:name="_Ref20215807"/>
      <w:r w:rsidRPr="00035EB8">
        <w:rPr>
          <w:lang w:val="sr-Latn-RS"/>
        </w:rPr>
        <w:t xml:space="preserve">Slika </w:t>
      </w:r>
      <w:r w:rsidR="005F22FD">
        <w:rPr>
          <w:lang w:val="sr-Latn-RS"/>
        </w:rPr>
        <w:fldChar w:fldCharType="begin"/>
      </w:r>
      <w:r w:rsidR="005F22FD">
        <w:rPr>
          <w:lang w:val="sr-Latn-RS"/>
        </w:rPr>
        <w:instrText xml:space="preserve"> STYLEREF 1 \s </w:instrText>
      </w:r>
      <w:r w:rsidR="005F22FD">
        <w:rPr>
          <w:lang w:val="sr-Latn-RS"/>
        </w:rPr>
        <w:fldChar w:fldCharType="separate"/>
      </w:r>
      <w:r w:rsidR="005F22FD">
        <w:rPr>
          <w:noProof/>
          <w:lang w:val="sr-Latn-RS"/>
        </w:rPr>
        <w:t>6</w:t>
      </w:r>
      <w:r w:rsidR="005F22FD">
        <w:rPr>
          <w:lang w:val="sr-Latn-RS"/>
        </w:rPr>
        <w:fldChar w:fldCharType="end"/>
      </w:r>
      <w:r w:rsidR="005F22FD">
        <w:rPr>
          <w:lang w:val="sr-Latn-RS"/>
        </w:rPr>
        <w:t>.</w:t>
      </w:r>
      <w:r w:rsidR="005F22FD">
        <w:rPr>
          <w:lang w:val="sr-Latn-RS"/>
        </w:rPr>
        <w:fldChar w:fldCharType="begin"/>
      </w:r>
      <w:r w:rsidR="005F22FD">
        <w:rPr>
          <w:lang w:val="sr-Latn-RS"/>
        </w:rPr>
        <w:instrText xml:space="preserve"> SEQ Slika \* ARABIC \s 1 </w:instrText>
      </w:r>
      <w:r w:rsidR="005F22FD">
        <w:rPr>
          <w:lang w:val="sr-Latn-RS"/>
        </w:rPr>
        <w:fldChar w:fldCharType="separate"/>
      </w:r>
      <w:r w:rsidR="005F22FD">
        <w:rPr>
          <w:noProof/>
          <w:lang w:val="sr-Latn-RS"/>
        </w:rPr>
        <w:t>3</w:t>
      </w:r>
      <w:r w:rsidR="005F22FD">
        <w:rPr>
          <w:lang w:val="sr-Latn-RS"/>
        </w:rPr>
        <w:fldChar w:fldCharType="end"/>
      </w:r>
      <w:bookmarkEnd w:id="151"/>
      <w:r w:rsidRPr="00035EB8">
        <w:rPr>
          <w:lang w:val="sr-Latn-RS"/>
        </w:rPr>
        <w:t xml:space="preserve"> - Propusnost kod asinhronog slanja podataka</w:t>
      </w:r>
    </w:p>
    <w:p w14:paraId="7E148F8F" w14:textId="14FF0280" w:rsidR="000D49B6" w:rsidRPr="00035EB8" w:rsidRDefault="007A2087" w:rsidP="000D49B6">
      <w:pPr>
        <w:rPr>
          <w:lang w:val="sr-Latn-RS"/>
        </w:rPr>
      </w:pPr>
      <w:r w:rsidRPr="00E40E19">
        <w:rPr>
          <w:lang w:val="sr-Latn-RS"/>
        </w:rPr>
        <w:t>Propusnost asinhronog slanja podataka</w:t>
      </w:r>
      <w:r>
        <w:rPr>
          <w:lang w:val="sr-Latn-RS"/>
        </w:rPr>
        <w:t xml:space="preserve"> (</w:t>
      </w:r>
      <w:r>
        <w:rPr>
          <w:lang w:val="sr-Latn-RS"/>
        </w:rPr>
        <w:fldChar w:fldCharType="begin"/>
      </w:r>
      <w:r>
        <w:rPr>
          <w:lang w:val="sr-Latn-RS"/>
        </w:rPr>
        <w:instrText xml:space="preserve"> REF _Ref20215807 \h </w:instrText>
      </w:r>
      <w:r>
        <w:rPr>
          <w:lang w:val="sr-Latn-RS"/>
        </w:rPr>
      </w:r>
      <w:r>
        <w:rPr>
          <w:lang w:val="sr-Latn-RS"/>
        </w:rPr>
        <w:fldChar w:fldCharType="separate"/>
      </w:r>
      <w:r w:rsidRPr="00035EB8">
        <w:rPr>
          <w:lang w:val="sr-Latn-RS"/>
        </w:rPr>
        <w:t xml:space="preserve">Slika </w:t>
      </w:r>
      <w:r w:rsidRPr="00035EB8">
        <w:rPr>
          <w:noProof/>
          <w:lang w:val="sr-Latn-RS"/>
        </w:rPr>
        <w:t>6</w:t>
      </w:r>
      <w:r w:rsidRPr="00035EB8">
        <w:rPr>
          <w:lang w:val="sr-Latn-RS"/>
        </w:rPr>
        <w:t>.</w:t>
      </w:r>
      <w:r w:rsidRPr="00035EB8">
        <w:rPr>
          <w:noProof/>
          <w:lang w:val="sr-Latn-RS"/>
        </w:rPr>
        <w:t>3</w:t>
      </w:r>
      <w:r>
        <w:rPr>
          <w:lang w:val="sr-Latn-RS"/>
        </w:rPr>
        <w:fldChar w:fldCharType="end"/>
      </w:r>
      <w:r>
        <w:rPr>
          <w:lang w:val="sr-Latn-RS"/>
        </w:rPr>
        <w:t>)</w:t>
      </w:r>
      <w:r w:rsidRPr="00E40E19">
        <w:rPr>
          <w:lang w:val="sr-Latn-RS"/>
        </w:rPr>
        <w:t xml:space="preserve"> je </w:t>
      </w:r>
      <w:r>
        <w:rPr>
          <w:lang w:val="sr-Latn-RS"/>
        </w:rPr>
        <w:t xml:space="preserve">očekivano </w:t>
      </w:r>
      <w:r w:rsidRPr="00E40E19">
        <w:rPr>
          <w:lang w:val="sr-Latn-RS"/>
        </w:rPr>
        <w:t xml:space="preserve">veća nego propusnost kod sinhronog slanja. Vremenski period za koji se merila propusnost je takođe jedan minut. Za asinhrono slanje podataka se koristi funkcija </w:t>
      </w:r>
      <w:r w:rsidRPr="00E40E19">
        <w:rPr>
          <w:i/>
          <w:lang w:val="sr-Latn-RS"/>
        </w:rPr>
        <w:t>PublishAsync</w:t>
      </w:r>
      <w:r>
        <w:rPr>
          <w:i/>
          <w:lang w:val="sr-Latn-RS"/>
        </w:rPr>
        <w:t xml:space="preserve"> </w:t>
      </w:r>
      <w:r>
        <w:rPr>
          <w:lang w:val="sr-Latn-RS"/>
        </w:rPr>
        <w:t>kod proizvođača</w:t>
      </w:r>
      <w:r w:rsidRPr="00E40E19">
        <w:rPr>
          <w:lang w:val="sr-Latn-RS"/>
        </w:rPr>
        <w:t xml:space="preserve">. </w:t>
      </w:r>
      <w:r>
        <w:rPr>
          <w:lang w:val="sr-Latn-RS"/>
        </w:rPr>
        <w:t>Sa slike (Slika 6.2)</w:t>
      </w:r>
      <w:r w:rsidRPr="00E40E19">
        <w:rPr>
          <w:lang w:val="sr-Latn-RS"/>
        </w:rPr>
        <w:t xml:space="preserve"> možemo videti da je ta funkcija pozvana 466,992 put. </w:t>
      </w:r>
      <w:r>
        <w:rPr>
          <w:lang w:val="sr-Latn-RS"/>
        </w:rPr>
        <w:t xml:space="preserve">Kod posrednika je funkcija </w:t>
      </w:r>
      <w:r w:rsidRPr="00D123C2">
        <w:rPr>
          <w:i/>
          <w:lang w:val="sr-Latn-RS"/>
        </w:rPr>
        <w:t>WriteRecord</w:t>
      </w:r>
      <w:r>
        <w:rPr>
          <w:lang w:val="sr-Latn-RS"/>
        </w:rPr>
        <w:t xml:space="preserve"> pozvana takođe 466,992 puta, što pokazuje da su svi podaci uspešno isporučeni. </w:t>
      </w:r>
      <w:r w:rsidRPr="00E40E19">
        <w:rPr>
          <w:lang w:val="sr-Latn-RS"/>
        </w:rPr>
        <w:t>Za isti vremenski period se prilikom asi</w:t>
      </w:r>
      <w:r>
        <w:rPr>
          <w:lang w:val="sr-Latn-RS"/>
        </w:rPr>
        <w:t>n</w:t>
      </w:r>
      <w:r w:rsidRPr="00E40E19">
        <w:rPr>
          <w:lang w:val="sr-Latn-RS"/>
        </w:rPr>
        <w:t>hronog slanja pošalje oko sedam puta više podataka nego kod sinhronog slanja.</w:t>
      </w:r>
      <w:r w:rsidR="00CF28E8" w:rsidRPr="00035EB8">
        <w:rPr>
          <w:lang w:val="sr-Latn-RS"/>
        </w:rPr>
        <w:t>.</w:t>
      </w:r>
    </w:p>
    <w:p w14:paraId="3A72C25E" w14:textId="0E46614E" w:rsidR="00CF28E8" w:rsidRPr="00035EB8" w:rsidRDefault="00CF28E8" w:rsidP="000D49B6">
      <w:pPr>
        <w:rPr>
          <w:lang w:val="sr-Latn-RS"/>
        </w:rPr>
      </w:pPr>
      <w:r w:rsidRPr="00035EB8">
        <w:rPr>
          <w:lang w:val="sr-Latn-RS"/>
        </w:rPr>
        <w:t>Kod asinhronog slanja podataka konzistentnost trpi na račun performansi.</w:t>
      </w:r>
    </w:p>
    <w:p w14:paraId="5333A759" w14:textId="77777777" w:rsidR="00CF28E8" w:rsidRPr="00035EB8" w:rsidRDefault="00CF28E8" w:rsidP="00CF28E8">
      <w:pPr>
        <w:keepNext/>
        <w:jc w:val="center"/>
        <w:rPr>
          <w:lang w:val="sr-Latn-RS"/>
        </w:rPr>
      </w:pPr>
      <w:r w:rsidRPr="00455054">
        <w:rPr>
          <w:noProof/>
          <w:lang w:val="sr-Latn-RS" w:eastAsia="sr-Latn-RS"/>
        </w:rPr>
        <w:drawing>
          <wp:inline distT="0" distB="0" distL="0" distR="0" wp14:anchorId="6A51E629" wp14:editId="4BAC894E">
            <wp:extent cx="3830598" cy="2277396"/>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sync graf.png"/>
                    <pic:cNvPicPr/>
                  </pic:nvPicPr>
                  <pic:blipFill>
                    <a:blip r:embed="rId50">
                      <a:extLst>
                        <a:ext uri="{28A0092B-C50C-407E-A947-70E740481C1C}">
                          <a14:useLocalDpi xmlns:a14="http://schemas.microsoft.com/office/drawing/2010/main" val="0"/>
                        </a:ext>
                      </a:extLst>
                    </a:blip>
                    <a:stretch>
                      <a:fillRect/>
                    </a:stretch>
                  </pic:blipFill>
                  <pic:spPr>
                    <a:xfrm>
                      <a:off x="0" y="0"/>
                      <a:ext cx="3830598" cy="2277396"/>
                    </a:xfrm>
                    <a:prstGeom prst="rect">
                      <a:avLst/>
                    </a:prstGeom>
                  </pic:spPr>
                </pic:pic>
              </a:graphicData>
            </a:graphic>
          </wp:inline>
        </w:drawing>
      </w:r>
    </w:p>
    <w:p w14:paraId="4ECFA053" w14:textId="17DECFC0" w:rsidR="00CF28E8" w:rsidRPr="00035EB8" w:rsidRDefault="00CF28E8" w:rsidP="00CF28E8">
      <w:pPr>
        <w:pStyle w:val="Caption"/>
        <w:jc w:val="center"/>
        <w:rPr>
          <w:lang w:val="sr-Latn-RS"/>
        </w:rPr>
      </w:pPr>
      <w:bookmarkStart w:id="152" w:name="_Ref20216205"/>
      <w:r w:rsidRPr="00035EB8">
        <w:rPr>
          <w:lang w:val="sr-Latn-RS"/>
        </w:rPr>
        <w:t xml:space="preserve">Slika </w:t>
      </w:r>
      <w:r w:rsidR="005F22FD">
        <w:rPr>
          <w:lang w:val="sr-Latn-RS"/>
        </w:rPr>
        <w:fldChar w:fldCharType="begin"/>
      </w:r>
      <w:r w:rsidR="005F22FD">
        <w:rPr>
          <w:lang w:val="sr-Latn-RS"/>
        </w:rPr>
        <w:instrText xml:space="preserve"> STYLEREF 1 \s </w:instrText>
      </w:r>
      <w:r w:rsidR="005F22FD">
        <w:rPr>
          <w:lang w:val="sr-Latn-RS"/>
        </w:rPr>
        <w:fldChar w:fldCharType="separate"/>
      </w:r>
      <w:r w:rsidR="005F22FD">
        <w:rPr>
          <w:noProof/>
          <w:lang w:val="sr-Latn-RS"/>
        </w:rPr>
        <w:t>6</w:t>
      </w:r>
      <w:r w:rsidR="005F22FD">
        <w:rPr>
          <w:lang w:val="sr-Latn-RS"/>
        </w:rPr>
        <w:fldChar w:fldCharType="end"/>
      </w:r>
      <w:r w:rsidR="005F22FD">
        <w:rPr>
          <w:lang w:val="sr-Latn-RS"/>
        </w:rPr>
        <w:t>.</w:t>
      </w:r>
      <w:r w:rsidR="005F22FD">
        <w:rPr>
          <w:lang w:val="sr-Latn-RS"/>
        </w:rPr>
        <w:fldChar w:fldCharType="begin"/>
      </w:r>
      <w:r w:rsidR="005F22FD">
        <w:rPr>
          <w:lang w:val="sr-Latn-RS"/>
        </w:rPr>
        <w:instrText xml:space="preserve"> SEQ Slika \* ARABIC \s 1 </w:instrText>
      </w:r>
      <w:r w:rsidR="005F22FD">
        <w:rPr>
          <w:lang w:val="sr-Latn-RS"/>
        </w:rPr>
        <w:fldChar w:fldCharType="separate"/>
      </w:r>
      <w:r w:rsidR="005F22FD">
        <w:rPr>
          <w:noProof/>
          <w:lang w:val="sr-Latn-RS"/>
        </w:rPr>
        <w:t>4</w:t>
      </w:r>
      <w:r w:rsidR="005F22FD">
        <w:rPr>
          <w:lang w:val="sr-Latn-RS"/>
        </w:rPr>
        <w:fldChar w:fldCharType="end"/>
      </w:r>
      <w:bookmarkEnd w:id="152"/>
      <w:r w:rsidRPr="00035EB8">
        <w:rPr>
          <w:lang w:val="sr-Latn-RS"/>
        </w:rPr>
        <w:t xml:space="preserve"> - Opterećenje procesora kod asinhronog slanja podataka</w:t>
      </w:r>
    </w:p>
    <w:p w14:paraId="5C1C3AD4" w14:textId="6E97AEEA" w:rsidR="00CF28E8" w:rsidRPr="00035EB8" w:rsidRDefault="00CF28E8" w:rsidP="00CF28E8">
      <w:pPr>
        <w:rPr>
          <w:lang w:val="sr-Latn-RS"/>
        </w:rPr>
      </w:pPr>
      <w:r w:rsidRPr="00035EB8">
        <w:rPr>
          <w:lang w:val="sr-Latn-RS"/>
        </w:rPr>
        <w:fldChar w:fldCharType="begin"/>
      </w:r>
      <w:r w:rsidRPr="00035EB8">
        <w:rPr>
          <w:lang w:val="sr-Latn-RS"/>
        </w:rPr>
        <w:instrText xml:space="preserve"> REF _Ref20216205 \h </w:instrText>
      </w:r>
      <w:r w:rsidRPr="008D1676">
        <w:rPr>
          <w:lang w:val="sr-Latn-RS"/>
        </w:rPr>
      </w:r>
      <w:r w:rsidRPr="00035EB8">
        <w:rPr>
          <w:lang w:val="sr-Latn-RS"/>
        </w:rPr>
        <w:fldChar w:fldCharType="separate"/>
      </w:r>
      <w:r w:rsidRPr="00035EB8">
        <w:rPr>
          <w:lang w:val="sr-Latn-RS"/>
        </w:rPr>
        <w:t xml:space="preserve">Slika </w:t>
      </w:r>
      <w:r w:rsidRPr="00035EB8">
        <w:rPr>
          <w:noProof/>
          <w:lang w:val="sr-Latn-RS"/>
        </w:rPr>
        <w:t>6</w:t>
      </w:r>
      <w:r w:rsidRPr="00035EB8">
        <w:rPr>
          <w:lang w:val="sr-Latn-RS"/>
        </w:rPr>
        <w:t>.</w:t>
      </w:r>
      <w:r w:rsidRPr="00035EB8">
        <w:rPr>
          <w:noProof/>
          <w:lang w:val="sr-Latn-RS"/>
        </w:rPr>
        <w:t>4</w:t>
      </w:r>
      <w:r w:rsidRPr="00035EB8">
        <w:rPr>
          <w:lang w:val="sr-Latn-RS"/>
        </w:rPr>
        <w:fldChar w:fldCharType="end"/>
      </w:r>
      <w:r w:rsidRPr="00035EB8">
        <w:rPr>
          <w:lang w:val="sr-Latn-RS"/>
        </w:rPr>
        <w:t xml:space="preserve"> prikazuje koliko je procesor opterećen prilikom asinhronog slanja podataka. Možemo da vidimo da opterećenje varira oko 80%. Opterećenje procesora je veće nego kod sinhronog slanja jer se ne čeka odgovor nego se nastavlja dalje sa slanjem podataka.</w:t>
      </w:r>
    </w:p>
    <w:p w14:paraId="312E4DB6" w14:textId="27E95659" w:rsidR="00234F10" w:rsidRPr="00035EB8" w:rsidRDefault="00234F10">
      <w:pPr>
        <w:spacing w:before="0" w:after="160" w:line="259" w:lineRule="auto"/>
        <w:jc w:val="left"/>
        <w:rPr>
          <w:lang w:val="sr-Latn-RS"/>
        </w:rPr>
      </w:pPr>
      <w:r w:rsidRPr="00035EB8">
        <w:rPr>
          <w:lang w:val="sr-Latn-RS"/>
        </w:rPr>
        <w:br w:type="page"/>
      </w:r>
    </w:p>
    <w:p w14:paraId="3DA25D9D" w14:textId="77777777" w:rsidR="00234F10" w:rsidRPr="00035EB8" w:rsidRDefault="00234F10" w:rsidP="00234F10">
      <w:pPr>
        <w:rPr>
          <w:lang w:val="sr-Latn-RS"/>
        </w:rPr>
      </w:pPr>
    </w:p>
    <w:p w14:paraId="55B297EB" w14:textId="5C9642A1" w:rsidR="000D6794" w:rsidRPr="00035EB8" w:rsidRDefault="000D6794" w:rsidP="000D6794">
      <w:pPr>
        <w:pStyle w:val="Heading1"/>
        <w:rPr>
          <w:lang w:val="sr-Latn-RS"/>
        </w:rPr>
      </w:pPr>
      <w:bookmarkStart w:id="153" w:name="_Ref21605169"/>
      <w:bookmarkStart w:id="154" w:name="_Toc21605408"/>
      <w:r w:rsidRPr="00035EB8">
        <w:rPr>
          <w:lang w:val="sr-Latn-RS"/>
        </w:rPr>
        <w:t>Zaključak</w:t>
      </w:r>
      <w:bookmarkEnd w:id="153"/>
      <w:bookmarkEnd w:id="154"/>
    </w:p>
    <w:p w14:paraId="03E34BA0" w14:textId="77777777" w:rsidR="003E7679" w:rsidRPr="00E40E19" w:rsidRDefault="003E7679" w:rsidP="003E7679">
      <w:pPr>
        <w:rPr>
          <w:lang w:val="sr-Latn-RS"/>
        </w:rPr>
      </w:pPr>
      <w:r w:rsidRPr="00E40E19">
        <w:rPr>
          <w:lang w:val="sr-Latn-RS"/>
        </w:rPr>
        <w:t>Razmena podataka u distribuiranim sistemima predstavlja osnovni zahtev. Povećanjem broja čvorova povećava se i broj zahteva koje je neophodno obraditi. Teži se za rešenjem koje će davati dobre performanse u procesu razmene podataka.</w:t>
      </w:r>
    </w:p>
    <w:p w14:paraId="3B9959BB" w14:textId="02ABB5FB" w:rsidR="00C938BC" w:rsidRPr="00035EB8" w:rsidRDefault="00F026D6" w:rsidP="00C938BC">
      <w:pPr>
        <w:rPr>
          <w:lang w:val="sr-Latn-RS"/>
        </w:rPr>
      </w:pPr>
      <w:r w:rsidRPr="00035EB8">
        <w:rPr>
          <w:lang w:val="sr-Latn-RS"/>
        </w:rPr>
        <w:t>Cilj ovog rada je</w:t>
      </w:r>
      <w:ins w:id="155" w:author="Mita" w:date="2019-09-20T16:23:00Z">
        <w:r w:rsidR="00F94A47" w:rsidRPr="00035EB8">
          <w:rPr>
            <w:lang w:val="sr-Latn-RS"/>
          </w:rPr>
          <w:t xml:space="preserve"> </w:t>
        </w:r>
      </w:ins>
      <w:r w:rsidRPr="00035EB8">
        <w:rPr>
          <w:lang w:val="sr-Latn-RS"/>
        </w:rPr>
        <w:t>razv</w:t>
      </w:r>
      <w:r w:rsidR="00F94A47" w:rsidRPr="00035EB8">
        <w:rPr>
          <w:lang w:val="sr-Latn-RS"/>
        </w:rPr>
        <w:t>oj</w:t>
      </w:r>
      <w:r w:rsidRPr="00035EB8">
        <w:rPr>
          <w:lang w:val="sr-Latn-RS"/>
        </w:rPr>
        <w:t xml:space="preserve"> programsko</w:t>
      </w:r>
      <w:r w:rsidR="00F94A47" w:rsidRPr="00035EB8">
        <w:rPr>
          <w:lang w:val="sr-Latn-RS"/>
        </w:rPr>
        <w:t>g</w:t>
      </w:r>
      <w:r w:rsidRPr="00035EB8">
        <w:rPr>
          <w:lang w:val="sr-Latn-RS"/>
        </w:rPr>
        <w:t xml:space="preserve"> rešenj</w:t>
      </w:r>
      <w:r w:rsidR="00F94A47" w:rsidRPr="00035EB8">
        <w:rPr>
          <w:lang w:val="sr-Latn-RS"/>
        </w:rPr>
        <w:t>a</w:t>
      </w:r>
      <w:r w:rsidRPr="00035EB8">
        <w:rPr>
          <w:lang w:val="sr-Latn-RS"/>
        </w:rPr>
        <w:t xml:space="preserve"> za </w:t>
      </w:r>
      <w:r w:rsidR="00C9518F" w:rsidRPr="00C9518F">
        <w:rPr>
          <w:lang w:val="sr-Latn-RS"/>
        </w:rPr>
        <w:t>sinhronu</w:t>
      </w:r>
      <w:r w:rsidRPr="00035EB8">
        <w:rPr>
          <w:lang w:val="sr-Latn-RS"/>
        </w:rPr>
        <w:t xml:space="preserve"> i asinhronu razmenu podataka. </w:t>
      </w:r>
      <w:r w:rsidR="00147427" w:rsidRPr="00035EB8">
        <w:rPr>
          <w:lang w:val="sr-Latn-RS"/>
        </w:rPr>
        <w:t>Implementirano rešenje predstavlja jedan tip mehanizma za razmenu podat</w:t>
      </w:r>
      <w:r w:rsidR="0080315E" w:rsidRPr="00035EB8">
        <w:rPr>
          <w:lang w:val="sr-Latn-RS"/>
        </w:rPr>
        <w:t xml:space="preserve">aka u distribuiranim sistemima. </w:t>
      </w:r>
      <w:r w:rsidR="004669CC" w:rsidRPr="00035EB8">
        <w:rPr>
          <w:lang w:val="sr-Latn-RS"/>
        </w:rPr>
        <w:t>I</w:t>
      </w:r>
      <w:commentRangeStart w:id="156"/>
      <w:r w:rsidR="0080315E" w:rsidRPr="00035EB8">
        <w:rPr>
          <w:lang w:val="sr-Latn-RS"/>
        </w:rPr>
        <w:t>m</w:t>
      </w:r>
      <w:r w:rsidR="004669CC" w:rsidRPr="00035EB8">
        <w:rPr>
          <w:lang w:val="sr-Latn-RS"/>
        </w:rPr>
        <w:t>plementirano</w:t>
      </w:r>
      <w:r w:rsidR="0080315E" w:rsidRPr="00035EB8">
        <w:rPr>
          <w:lang w:val="sr-Latn-RS"/>
        </w:rPr>
        <w:t xml:space="preserve"> re</w:t>
      </w:r>
      <w:r w:rsidR="00F94A47" w:rsidRPr="00035EB8">
        <w:rPr>
          <w:lang w:val="sr-Latn-RS"/>
        </w:rPr>
        <w:t>š</w:t>
      </w:r>
      <w:r w:rsidR="004669CC" w:rsidRPr="00035EB8">
        <w:rPr>
          <w:lang w:val="sr-Latn-RS"/>
        </w:rPr>
        <w:t>enje</w:t>
      </w:r>
      <w:r w:rsidR="0080315E" w:rsidRPr="00035EB8">
        <w:rPr>
          <w:lang w:val="sr-Latn-RS"/>
        </w:rPr>
        <w:t xml:space="preserve"> </w:t>
      </w:r>
      <w:r w:rsidR="004669CC" w:rsidRPr="00035EB8">
        <w:rPr>
          <w:lang w:val="sr-Latn-RS"/>
        </w:rPr>
        <w:t xml:space="preserve">omogućava čuvanje podataka nakon slanja </w:t>
      </w:r>
      <w:r w:rsidR="0080315E" w:rsidRPr="00035EB8">
        <w:rPr>
          <w:lang w:val="sr-Latn-RS"/>
        </w:rPr>
        <w:t>i klijenti mogu u svakom trenutku da zahtevaju podatke koji su im potrebni.</w:t>
      </w:r>
      <w:commentRangeEnd w:id="156"/>
      <w:r w:rsidR="00F94A47" w:rsidRPr="00035EB8">
        <w:rPr>
          <w:rStyle w:val="CommentReference"/>
          <w:lang w:val="sr-Latn-RS"/>
        </w:rPr>
        <w:commentReference w:id="156"/>
      </w:r>
    </w:p>
    <w:p w14:paraId="0CB6DA49" w14:textId="44291708" w:rsidR="0080315E" w:rsidRPr="00035EB8" w:rsidRDefault="0080315E" w:rsidP="00C938BC">
      <w:pPr>
        <w:rPr>
          <w:lang w:val="sr-Latn-RS"/>
        </w:rPr>
      </w:pPr>
      <w:r w:rsidRPr="00035EB8">
        <w:rPr>
          <w:lang w:val="sr-Latn-RS"/>
        </w:rPr>
        <w:t>Razvijena je posebna komponenta koja jeste i centralna komponenta ovako r</w:t>
      </w:r>
      <w:r w:rsidR="00F6740E">
        <w:rPr>
          <w:lang w:val="sr-Latn-RS"/>
        </w:rPr>
        <w:t>azvijenog rešenja. Tu se skladiš</w:t>
      </w:r>
      <w:r w:rsidRPr="00035EB8">
        <w:rPr>
          <w:lang w:val="sr-Latn-RS"/>
        </w:rPr>
        <w:t>te poslati podaci i vrše se obrade zahteva za podacima.</w:t>
      </w:r>
      <w:r w:rsidR="00F026D6" w:rsidRPr="00035EB8">
        <w:rPr>
          <w:lang w:val="sr-Latn-RS"/>
        </w:rPr>
        <w:t xml:space="preserve"> Ukoliko klijenti ne uspeju da obrade podatke ili im zatraženi podaci nisu dostavljeni, mogu ponovo da pošalju isti zahtev jer su svi podaci sačuvani na jednom mestu.</w:t>
      </w:r>
    </w:p>
    <w:p w14:paraId="56F9337A" w14:textId="77777777" w:rsidR="00882244" w:rsidRPr="00035EB8" w:rsidRDefault="0080315E" w:rsidP="00C938BC">
      <w:pPr>
        <w:rPr>
          <w:lang w:val="sr-Latn-RS"/>
        </w:rPr>
      </w:pPr>
      <w:r w:rsidRPr="00035EB8">
        <w:rPr>
          <w:lang w:val="sr-Latn-RS"/>
        </w:rPr>
        <w:t xml:space="preserve">Još jedna od prednosti jeste replikacija podataka na partnerske komponente. Samim tim se </w:t>
      </w:r>
      <w:r w:rsidR="00F026D6" w:rsidRPr="00035EB8">
        <w:rPr>
          <w:lang w:val="sr-Latn-RS"/>
        </w:rPr>
        <w:t>smanjuje šansa</w:t>
      </w:r>
      <w:r w:rsidR="00882244" w:rsidRPr="00035EB8">
        <w:rPr>
          <w:lang w:val="sr-Latn-RS"/>
        </w:rPr>
        <w:t xml:space="preserve"> od gubitka podataka</w:t>
      </w:r>
      <w:r w:rsidR="00F026D6" w:rsidRPr="00035EB8">
        <w:rPr>
          <w:lang w:val="sr-Latn-RS"/>
        </w:rPr>
        <w:t xml:space="preserve"> prilikom otkaza jedne od komponenti sistema.</w:t>
      </w:r>
      <w:r w:rsidR="00882244" w:rsidRPr="00035EB8">
        <w:rPr>
          <w:lang w:val="sr-Latn-RS"/>
        </w:rPr>
        <w:t xml:space="preserve"> Implementirano rešenje podržava replikaciju podataka na samo jednu partnersku komponentu.</w:t>
      </w:r>
    </w:p>
    <w:p w14:paraId="02DD63DD" w14:textId="6A101258" w:rsidR="0080315E" w:rsidRPr="00035EB8" w:rsidRDefault="00882244" w:rsidP="00C938BC">
      <w:pPr>
        <w:rPr>
          <w:lang w:val="sr-Latn-RS"/>
        </w:rPr>
      </w:pPr>
      <w:r w:rsidRPr="00035EB8">
        <w:rPr>
          <w:lang w:val="sr-Latn-RS"/>
        </w:rPr>
        <w:t xml:space="preserve">Dalji razvoj rešenja bi </w:t>
      </w:r>
      <w:r w:rsidR="00C9518F" w:rsidRPr="00C9518F">
        <w:rPr>
          <w:lang w:val="sr-Latn-RS"/>
        </w:rPr>
        <w:t>moga</w:t>
      </w:r>
      <w:r w:rsidR="00C9518F">
        <w:rPr>
          <w:lang w:val="sr-Latn-RS"/>
        </w:rPr>
        <w:t>o</w:t>
      </w:r>
      <w:r w:rsidRPr="00035EB8">
        <w:rPr>
          <w:lang w:val="sr-Latn-RS"/>
        </w:rPr>
        <w:t xml:space="preserve"> da teče u sledećim pravcima</w:t>
      </w:r>
      <w:r w:rsidR="004D7718">
        <w:rPr>
          <w:lang w:val="sr-Latn-RS"/>
        </w:rPr>
        <w:t>:</w:t>
      </w:r>
    </w:p>
    <w:p w14:paraId="5E9D668B" w14:textId="419B029D" w:rsidR="00882244" w:rsidRPr="00035EB8" w:rsidRDefault="00882244" w:rsidP="00882244">
      <w:pPr>
        <w:pStyle w:val="ListParagraph"/>
        <w:numPr>
          <w:ilvl w:val="0"/>
          <w:numId w:val="20"/>
        </w:numPr>
        <w:rPr>
          <w:lang w:val="sr-Latn-RS"/>
        </w:rPr>
      </w:pPr>
      <w:r w:rsidRPr="00035EB8">
        <w:rPr>
          <w:lang w:val="sr-Latn-RS"/>
        </w:rPr>
        <w:t>Omogućiti replikaciju podataka na više partnerskih komponenti istovremeno. Time bi podigli sigurnost podataka na još viši nivo. Podaci bi bili replicirani na nekoliko geografski udaljenih lokacija.</w:t>
      </w:r>
    </w:p>
    <w:p w14:paraId="7CF7984F" w14:textId="023C12C6" w:rsidR="00882244" w:rsidRPr="00035EB8" w:rsidRDefault="00FD1942" w:rsidP="00882244">
      <w:pPr>
        <w:pStyle w:val="ListParagraph"/>
        <w:numPr>
          <w:ilvl w:val="0"/>
          <w:numId w:val="20"/>
        </w:numPr>
        <w:rPr>
          <w:lang w:val="sr-Latn-RS"/>
        </w:rPr>
      </w:pPr>
      <w:r w:rsidRPr="00035EB8">
        <w:rPr>
          <w:lang w:val="sr-Latn-RS"/>
        </w:rPr>
        <w:t xml:space="preserve">Implementirati logiku za prelazak sa </w:t>
      </w:r>
      <w:r w:rsidRPr="00035EB8">
        <w:rPr>
          <w:i/>
          <w:lang w:val="sr-Latn-RS"/>
        </w:rPr>
        <w:t>StandBy</w:t>
      </w:r>
      <w:r w:rsidRPr="00035EB8">
        <w:rPr>
          <w:lang w:val="sr-Latn-RS"/>
        </w:rPr>
        <w:t xml:space="preserve"> na </w:t>
      </w:r>
      <w:r w:rsidRPr="00035EB8">
        <w:rPr>
          <w:i/>
          <w:lang w:val="sr-Latn-RS"/>
        </w:rPr>
        <w:t>Hot</w:t>
      </w:r>
      <w:r w:rsidRPr="00035EB8">
        <w:rPr>
          <w:lang w:val="sr-Latn-RS"/>
        </w:rPr>
        <w:t xml:space="preserve"> i nastavak nesmetanog rada sistema (</w:t>
      </w:r>
      <w:r w:rsidRPr="00035EB8">
        <w:rPr>
          <w:i/>
          <w:lang w:val="sr-Latn-RS"/>
        </w:rPr>
        <w:t>Failover</w:t>
      </w:r>
      <w:r w:rsidRPr="00035EB8">
        <w:rPr>
          <w:lang w:val="sr-Latn-RS"/>
        </w:rPr>
        <w:t xml:space="preserve">). Ukoliko komponenta koja se nalazi u </w:t>
      </w:r>
      <w:r w:rsidRPr="00035EB8">
        <w:rPr>
          <w:i/>
          <w:lang w:val="sr-Latn-RS"/>
        </w:rPr>
        <w:t>Hot</w:t>
      </w:r>
      <w:r w:rsidRPr="00035EB8">
        <w:rPr>
          <w:lang w:val="sr-Latn-RS"/>
        </w:rPr>
        <w:t xml:space="preserve"> stanju padne i postane neaktivna, komponenta koja se nalazi u </w:t>
      </w:r>
      <w:r w:rsidRPr="00035EB8">
        <w:rPr>
          <w:i/>
          <w:lang w:val="sr-Latn-RS"/>
        </w:rPr>
        <w:t>StandBy</w:t>
      </w:r>
      <w:r w:rsidRPr="00035EB8">
        <w:rPr>
          <w:lang w:val="sr-Latn-RS"/>
        </w:rPr>
        <w:t xml:space="preserve"> stanju treba da preuzme zadatke i nastavi sa izvršavanjem zahteva tamo gde je stala komponenta koja je prethodno bila u </w:t>
      </w:r>
      <w:r w:rsidRPr="00035EB8">
        <w:rPr>
          <w:i/>
          <w:lang w:val="sr-Latn-RS"/>
        </w:rPr>
        <w:t>Hot</w:t>
      </w:r>
      <w:r w:rsidRPr="00035EB8">
        <w:rPr>
          <w:lang w:val="sr-Latn-RS"/>
        </w:rPr>
        <w:t xml:space="preserve"> stanju.</w:t>
      </w:r>
    </w:p>
    <w:p w14:paraId="55A8EDC0" w14:textId="05A75D0A" w:rsidR="00FD1942" w:rsidRPr="00035EB8" w:rsidRDefault="00D803A5" w:rsidP="00882244">
      <w:pPr>
        <w:pStyle w:val="ListParagraph"/>
        <w:numPr>
          <w:ilvl w:val="0"/>
          <w:numId w:val="20"/>
        </w:numPr>
        <w:rPr>
          <w:lang w:val="sr-Latn-RS"/>
        </w:rPr>
      </w:pPr>
      <w:r>
        <w:rPr>
          <w:lang w:val="sr-Latn-RS"/>
        </w:rPr>
        <w:t>Klijentima su omoguć</w:t>
      </w:r>
      <w:r w:rsidR="00447033" w:rsidRPr="00035EB8">
        <w:rPr>
          <w:lang w:val="sr-Latn-RS"/>
        </w:rPr>
        <w:t>eni samo sinhroni zahtevi za podacima. Implementacija asinhronih zahteva bi omogućila klijentima da ne čekaju na odgovor ukoliko im podaci nisu potrebni za dalje izvršavanje.</w:t>
      </w:r>
    </w:p>
    <w:p w14:paraId="72B33FD7" w14:textId="77777777" w:rsidR="00447033" w:rsidRPr="00035EB8" w:rsidRDefault="00447033" w:rsidP="00447033">
      <w:pPr>
        <w:rPr>
          <w:lang w:val="sr-Latn-RS"/>
        </w:rPr>
      </w:pPr>
    </w:p>
    <w:p w14:paraId="59E5B67A" w14:textId="0B87124D" w:rsidR="000D6794" w:rsidRDefault="000D6794">
      <w:pPr>
        <w:spacing w:before="0" w:after="160" w:line="259" w:lineRule="auto"/>
        <w:jc w:val="left"/>
      </w:pPr>
      <w:r>
        <w:br w:type="page"/>
      </w:r>
    </w:p>
    <w:p w14:paraId="41217DB3" w14:textId="218A838F" w:rsidR="002F7B0D" w:rsidRDefault="002F7B0D" w:rsidP="002F7B0D">
      <w:pPr>
        <w:pStyle w:val="Heading1"/>
        <w:rPr>
          <w:lang w:val="sr-Latn-RS"/>
        </w:rPr>
      </w:pPr>
      <w:bookmarkStart w:id="157" w:name="_Ref21605205"/>
      <w:bookmarkStart w:id="158" w:name="_Toc21605409"/>
      <w:r>
        <w:rPr>
          <w:lang w:val="sr-Latn-RS"/>
        </w:rPr>
        <w:lastRenderedPageBreak/>
        <w:t>Literatur</w:t>
      </w:r>
      <w:r w:rsidR="000D6794">
        <w:rPr>
          <w:lang w:val="sr-Latn-RS"/>
        </w:rPr>
        <w:t>a</w:t>
      </w:r>
      <w:bookmarkEnd w:id="157"/>
      <w:bookmarkEnd w:id="158"/>
    </w:p>
    <w:p w14:paraId="3CE00FB9" w14:textId="6F7F3533" w:rsidR="0031193D" w:rsidRDefault="0031193D" w:rsidP="00317264">
      <w:pPr>
        <w:pStyle w:val="ListParagraph"/>
        <w:numPr>
          <w:ilvl w:val="0"/>
          <w:numId w:val="3"/>
        </w:numPr>
        <w:jc w:val="left"/>
        <w:rPr>
          <w:lang w:val="sr-Latn-RS"/>
        </w:rPr>
      </w:pPr>
      <w:bookmarkStart w:id="159" w:name="_Ref18480471"/>
      <w:bookmarkStart w:id="160" w:name="_Ref20126531"/>
      <w:r>
        <w:rPr>
          <w:lang w:val="sr-Latn-RS"/>
        </w:rPr>
        <w:t>An</w:t>
      </w:r>
      <w:r w:rsidRPr="000A28E6">
        <w:rPr>
          <w:color w:val="000000" w:themeColor="text1"/>
        </w:rPr>
        <w:t xml:space="preserve">drew S. Tanenbaum, </w:t>
      </w:r>
      <w:r w:rsidRPr="00CD494B">
        <w:rPr>
          <w:i/>
          <w:color w:val="000000" w:themeColor="text1"/>
        </w:rPr>
        <w:t>Distributed Systems Principles and Paradigmas</w:t>
      </w:r>
      <w:r w:rsidRPr="000A28E6">
        <w:rPr>
          <w:color w:val="000000" w:themeColor="text1"/>
        </w:rPr>
        <w:t xml:space="preserve">, accessed </w:t>
      </w:r>
      <w:r>
        <w:rPr>
          <w:color w:val="000000" w:themeColor="text1"/>
        </w:rPr>
        <w:t>03.09.2019</w:t>
      </w:r>
      <w:bookmarkEnd w:id="159"/>
      <w:r w:rsidR="003067E5">
        <w:rPr>
          <w:color w:val="000000" w:themeColor="text1"/>
        </w:rPr>
        <w:t>.</w:t>
      </w:r>
      <w:bookmarkEnd w:id="160"/>
    </w:p>
    <w:p w14:paraId="7AC801EC" w14:textId="4580FF23" w:rsidR="002F7B0D" w:rsidRDefault="00C90DA1" w:rsidP="00317264">
      <w:pPr>
        <w:pStyle w:val="ListParagraph"/>
        <w:numPr>
          <w:ilvl w:val="0"/>
          <w:numId w:val="3"/>
        </w:numPr>
        <w:jc w:val="left"/>
        <w:rPr>
          <w:lang w:val="sr-Latn-RS"/>
        </w:rPr>
      </w:pPr>
      <w:bookmarkStart w:id="161" w:name="_Ref18416127"/>
      <w:bookmarkStart w:id="162" w:name="_Ref20832731"/>
      <w:r>
        <w:rPr>
          <w:lang w:val="sr-Latn-RS"/>
        </w:rPr>
        <w:t xml:space="preserve">Wikipedia, </w:t>
      </w:r>
      <w:r>
        <w:rPr>
          <w:i/>
          <w:lang w:val="sr-Latn-RS"/>
        </w:rPr>
        <w:t>Apache Kafka</w:t>
      </w:r>
      <w:r>
        <w:rPr>
          <w:lang w:val="sr-Latn-RS"/>
        </w:rPr>
        <w:t xml:space="preserve">, </w:t>
      </w:r>
      <w:r w:rsidR="00F42F33">
        <w:rPr>
          <w:lang w:val="sr-Latn-RS"/>
        </w:rPr>
        <w:t>accessed 03</w:t>
      </w:r>
      <w:r>
        <w:rPr>
          <w:lang w:val="sr-Latn-RS"/>
        </w:rPr>
        <w:t>.09.2019,</w:t>
      </w:r>
      <w:r>
        <w:t>&lt;</w:t>
      </w:r>
      <w:bookmarkEnd w:id="161"/>
      <w:r w:rsidRPr="00B036D2">
        <w:rPr>
          <w:lang w:val="sr-Latn-RS"/>
        </w:rPr>
        <w:t>https://en.wikipedia.org/wiki/Apache_Kafka</w:t>
      </w:r>
      <w:r>
        <w:rPr>
          <w:lang w:val="sr-Latn-RS"/>
        </w:rPr>
        <w:t>&gt;</w:t>
      </w:r>
      <w:bookmarkEnd w:id="162"/>
    </w:p>
    <w:p w14:paraId="65FEB324" w14:textId="3E1E8ADD" w:rsidR="00E52AA7" w:rsidRDefault="00096AAF" w:rsidP="00317264">
      <w:pPr>
        <w:pStyle w:val="ListParagraph"/>
        <w:numPr>
          <w:ilvl w:val="0"/>
          <w:numId w:val="3"/>
        </w:numPr>
        <w:jc w:val="left"/>
        <w:rPr>
          <w:lang w:val="sr-Latn-RS"/>
        </w:rPr>
      </w:pPr>
      <w:bookmarkStart w:id="163" w:name="_Ref18416557"/>
      <w:bookmarkStart w:id="164" w:name="_Ref20126864"/>
      <w:r>
        <w:rPr>
          <w:lang w:val="sr-Latn-RS"/>
        </w:rPr>
        <w:t xml:space="preserve">Free Code Camp, </w:t>
      </w:r>
      <w:r w:rsidRPr="00096AAF">
        <w:rPr>
          <w:i/>
          <w:lang w:val="sr-Latn-RS"/>
        </w:rPr>
        <w:t>A Thorough Introduction To Distributed Systems</w:t>
      </w:r>
      <w:r>
        <w:rPr>
          <w:lang w:val="sr-Latn-RS"/>
        </w:rPr>
        <w:t>, accessed 03.09.2019,</w:t>
      </w:r>
      <w:r w:rsidR="00873502">
        <w:rPr>
          <w:lang w:val="sr-Latn-RS"/>
        </w:rPr>
        <w:t xml:space="preserve"> </w:t>
      </w:r>
      <w:bookmarkStart w:id="165" w:name="_Ref18480420"/>
      <w:bookmarkStart w:id="166" w:name="_Ref19092157"/>
      <w:r>
        <w:rPr>
          <w:lang w:val="sr-Latn-RS"/>
        </w:rPr>
        <w:t>&lt;</w:t>
      </w:r>
      <w:r w:rsidR="00E52AA7" w:rsidRPr="00096AAF">
        <w:rPr>
          <w:lang w:val="sr-Latn-RS"/>
        </w:rPr>
        <w:t>https://www.freecodecamp.org/news/a-thorough-introduction-to-distributed-systems-3b91562c9b3c/</w:t>
      </w:r>
      <w:bookmarkEnd w:id="163"/>
      <w:bookmarkEnd w:id="165"/>
      <w:bookmarkEnd w:id="166"/>
      <w:r>
        <w:rPr>
          <w:lang w:val="sr-Latn-RS"/>
        </w:rPr>
        <w:t>&gt;</w:t>
      </w:r>
      <w:bookmarkEnd w:id="164"/>
    </w:p>
    <w:p w14:paraId="772B6862" w14:textId="1224CF34" w:rsidR="00390691" w:rsidRDefault="0082226C" w:rsidP="00317264">
      <w:pPr>
        <w:pStyle w:val="ListParagraph"/>
        <w:numPr>
          <w:ilvl w:val="0"/>
          <w:numId w:val="3"/>
        </w:numPr>
        <w:jc w:val="left"/>
        <w:rPr>
          <w:lang w:val="sr-Latn-RS"/>
        </w:rPr>
      </w:pPr>
      <w:bookmarkStart w:id="167" w:name="_Ref18566370"/>
      <w:r>
        <w:rPr>
          <w:lang w:val="sr-Latn-RS"/>
        </w:rPr>
        <w:t xml:space="preserve">The New Stack, </w:t>
      </w:r>
      <w:r w:rsidRPr="0082226C">
        <w:rPr>
          <w:i/>
          <w:lang w:val="sr-Latn-RS"/>
        </w:rPr>
        <w:t>Apache Kafka: A Primer</w:t>
      </w:r>
      <w:r>
        <w:rPr>
          <w:lang w:val="sr-Latn-RS"/>
        </w:rPr>
        <w:t>, accessed 05.09.2019, &lt;</w:t>
      </w:r>
      <w:r w:rsidR="00390691" w:rsidRPr="0082226C">
        <w:rPr>
          <w:lang w:val="sr-Latn-RS"/>
        </w:rPr>
        <w:t>https://thenewstack.io/apache-kafka-primer/</w:t>
      </w:r>
      <w:r>
        <w:rPr>
          <w:lang w:val="sr-Latn-RS"/>
        </w:rPr>
        <w:t>&gt;</w:t>
      </w:r>
      <w:bookmarkEnd w:id="167"/>
    </w:p>
    <w:p w14:paraId="57505E8D" w14:textId="678DD8CB" w:rsidR="003067E5" w:rsidRDefault="0082226C" w:rsidP="00317264">
      <w:pPr>
        <w:pStyle w:val="ListParagraph"/>
        <w:numPr>
          <w:ilvl w:val="0"/>
          <w:numId w:val="3"/>
        </w:numPr>
        <w:jc w:val="left"/>
        <w:rPr>
          <w:lang w:val="sr-Latn-RS"/>
        </w:rPr>
      </w:pPr>
      <w:bookmarkStart w:id="168" w:name="_Ref18571168"/>
      <w:bookmarkStart w:id="169" w:name="_Ref21504352"/>
      <w:r>
        <w:rPr>
          <w:lang w:val="sr-Latn-RS"/>
        </w:rPr>
        <w:t xml:space="preserve">Kafka Apache, </w:t>
      </w:r>
      <w:r w:rsidRPr="0082226C">
        <w:rPr>
          <w:i/>
          <w:lang w:val="sr-Latn-RS"/>
        </w:rPr>
        <w:t>Introduction</w:t>
      </w:r>
      <w:r>
        <w:rPr>
          <w:lang w:val="sr-Latn-RS"/>
        </w:rPr>
        <w:t>, accessed 05.09.2019, &lt;</w:t>
      </w:r>
      <w:r w:rsidR="003067E5" w:rsidRPr="0082226C">
        <w:rPr>
          <w:lang w:val="sr-Latn-RS"/>
        </w:rPr>
        <w:t>https://kafka.apache.org/intro.html</w:t>
      </w:r>
      <w:bookmarkEnd w:id="168"/>
      <w:r>
        <w:rPr>
          <w:lang w:val="sr-Latn-RS"/>
        </w:rPr>
        <w:t>&gt;</w:t>
      </w:r>
      <w:bookmarkEnd w:id="169"/>
    </w:p>
    <w:p w14:paraId="4148373E" w14:textId="4FAB206F" w:rsidR="00C95B2F" w:rsidRDefault="00317264" w:rsidP="00317264">
      <w:pPr>
        <w:pStyle w:val="ListParagraph"/>
        <w:numPr>
          <w:ilvl w:val="0"/>
          <w:numId w:val="3"/>
        </w:numPr>
        <w:jc w:val="left"/>
        <w:rPr>
          <w:lang w:val="sr-Latn-RS"/>
        </w:rPr>
      </w:pPr>
      <w:bookmarkStart w:id="170" w:name="_Ref18995395"/>
      <w:r>
        <w:rPr>
          <w:lang w:val="sr-Latn-RS"/>
        </w:rPr>
        <w:t xml:space="preserve">Microsoft, </w:t>
      </w:r>
      <w:r w:rsidRPr="00317264">
        <w:rPr>
          <w:i/>
          <w:lang w:val="sr-Latn-RS"/>
        </w:rPr>
        <w:t>What is .NET framework?</w:t>
      </w:r>
      <w:r>
        <w:rPr>
          <w:lang w:val="sr-Latn-RS"/>
        </w:rPr>
        <w:t>, accessed 10.09.2019, &lt;</w:t>
      </w:r>
      <w:r w:rsidR="00C95B2F" w:rsidRPr="00317264">
        <w:rPr>
          <w:lang w:val="sr-Latn-RS"/>
        </w:rPr>
        <w:t>https://dotnet.microsoft.com/learn/dotnet/what-is-dotnet-framework</w:t>
      </w:r>
      <w:bookmarkEnd w:id="170"/>
      <w:r>
        <w:rPr>
          <w:lang w:val="sr-Latn-RS"/>
        </w:rPr>
        <w:t>&gt;</w:t>
      </w:r>
    </w:p>
    <w:p w14:paraId="0A7C0E35" w14:textId="23DC68E7" w:rsidR="00DC6673" w:rsidRDefault="00C81F6E" w:rsidP="00317264">
      <w:pPr>
        <w:pStyle w:val="ListParagraph"/>
        <w:numPr>
          <w:ilvl w:val="0"/>
          <w:numId w:val="3"/>
        </w:numPr>
        <w:jc w:val="left"/>
        <w:rPr>
          <w:lang w:val="sr-Latn-RS"/>
        </w:rPr>
      </w:pPr>
      <w:bookmarkStart w:id="171" w:name="_Ref19008369"/>
      <w:r>
        <w:rPr>
          <w:lang w:val="sr-Latn-RS"/>
        </w:rPr>
        <w:t>Stack Overflow</w:t>
      </w:r>
      <w:r w:rsidRPr="00C81F6E">
        <w:rPr>
          <w:i/>
          <w:lang w:val="sr-Latn-RS"/>
        </w:rPr>
        <w:t>, What is unit testing?</w:t>
      </w:r>
      <w:r>
        <w:rPr>
          <w:lang w:val="sr-Latn-RS"/>
        </w:rPr>
        <w:t>, accessed 10.09.2019, &lt;</w:t>
      </w:r>
      <w:r w:rsidR="00DC6673" w:rsidRPr="00C81F6E">
        <w:rPr>
          <w:lang w:val="sr-Latn-RS"/>
        </w:rPr>
        <w:t>https://stackoverflow.com/questions/1383/what-is-unit-testing</w:t>
      </w:r>
      <w:bookmarkEnd w:id="171"/>
      <w:r>
        <w:rPr>
          <w:lang w:val="sr-Latn-RS"/>
        </w:rPr>
        <w:t>&gt;</w:t>
      </w:r>
    </w:p>
    <w:p w14:paraId="5439C212" w14:textId="42E0BC9A" w:rsidR="00AB57EA" w:rsidRDefault="00C47DC1" w:rsidP="00317264">
      <w:pPr>
        <w:pStyle w:val="ListParagraph"/>
        <w:numPr>
          <w:ilvl w:val="0"/>
          <w:numId w:val="3"/>
        </w:numPr>
        <w:jc w:val="left"/>
        <w:rPr>
          <w:lang w:val="sr-Latn-RS"/>
        </w:rPr>
      </w:pPr>
      <w:bookmarkStart w:id="172" w:name="_Ref19002898"/>
      <w:r>
        <w:rPr>
          <w:lang w:val="sr-Latn-RS"/>
        </w:rPr>
        <w:t xml:space="preserve">Tech Target, </w:t>
      </w:r>
      <w:r w:rsidRPr="00C47DC1">
        <w:rPr>
          <w:i/>
          <w:lang w:val="sr-Latn-RS"/>
        </w:rPr>
        <w:t>C Sharp</w:t>
      </w:r>
      <w:r>
        <w:rPr>
          <w:lang w:val="sr-Latn-RS"/>
        </w:rPr>
        <w:t>, accessed 10.09.2019, &lt;</w:t>
      </w:r>
      <w:r w:rsidR="00AB57EA" w:rsidRPr="00C47DC1">
        <w:rPr>
          <w:lang w:val="sr-Latn-RS"/>
        </w:rPr>
        <w:t>https://searchwindevelopment.techtarget.com/definition/C</w:t>
      </w:r>
      <w:bookmarkEnd w:id="172"/>
      <w:r>
        <w:rPr>
          <w:lang w:val="sr-Latn-RS"/>
        </w:rPr>
        <w:t>&gt;</w:t>
      </w:r>
    </w:p>
    <w:p w14:paraId="1D083211" w14:textId="4A44BB5E" w:rsidR="007D7228" w:rsidRDefault="001A0096" w:rsidP="00317264">
      <w:pPr>
        <w:pStyle w:val="ListParagraph"/>
        <w:numPr>
          <w:ilvl w:val="0"/>
          <w:numId w:val="3"/>
        </w:numPr>
        <w:jc w:val="left"/>
        <w:rPr>
          <w:lang w:val="sr-Latn-RS"/>
        </w:rPr>
      </w:pPr>
      <w:bookmarkStart w:id="173" w:name="_Ref19096287"/>
      <w:bookmarkStart w:id="174" w:name="_Ref20129742"/>
      <w:r>
        <w:rPr>
          <w:lang w:val="sr-Latn-RS"/>
        </w:rPr>
        <w:t xml:space="preserve">Lifewire, </w:t>
      </w:r>
      <w:r w:rsidRPr="001A0096">
        <w:rPr>
          <w:i/>
          <w:lang w:val="sr-Latn-RS"/>
        </w:rPr>
        <w:t>Data Consistency and Its Role Within Transactions</w:t>
      </w:r>
      <w:r>
        <w:rPr>
          <w:lang w:val="sr-Latn-RS"/>
        </w:rPr>
        <w:t xml:space="preserve">, accessed 11.09.2019, </w:t>
      </w:r>
      <w:bookmarkEnd w:id="173"/>
      <w:r w:rsidR="00934520" w:rsidRPr="00934520">
        <w:rPr>
          <w:lang w:val="sr-Latn-RS"/>
        </w:rPr>
        <w:t>https://www.lifewire.com/database-consistency-definition-1019249</w:t>
      </w:r>
      <w:bookmarkEnd w:id="174"/>
    </w:p>
    <w:p w14:paraId="4E926B07" w14:textId="414D3F87" w:rsidR="00934520" w:rsidRDefault="00934520" w:rsidP="00934520">
      <w:pPr>
        <w:pStyle w:val="ListParagraph"/>
        <w:numPr>
          <w:ilvl w:val="0"/>
          <w:numId w:val="3"/>
        </w:numPr>
        <w:jc w:val="left"/>
        <w:rPr>
          <w:lang w:val="sr-Latn-RS"/>
        </w:rPr>
      </w:pPr>
      <w:bookmarkStart w:id="175" w:name="_Ref20131477"/>
      <w:r>
        <w:rPr>
          <w:lang w:val="sr-Latn-RS"/>
        </w:rPr>
        <w:t xml:space="preserve">Cisco, </w:t>
      </w:r>
      <w:r w:rsidRPr="00934520">
        <w:rPr>
          <w:i/>
          <w:lang w:val="sr-Latn-RS"/>
        </w:rPr>
        <w:t>Cisco Visual Networking Index</w:t>
      </w:r>
      <w:r>
        <w:rPr>
          <w:lang w:val="sr-Latn-RS"/>
        </w:rPr>
        <w:t xml:space="preserve">, accessed </w:t>
      </w:r>
      <w:r w:rsidR="000B0E48">
        <w:rPr>
          <w:lang w:val="sr-Latn-RS"/>
        </w:rPr>
        <w:t>18</w:t>
      </w:r>
      <w:r>
        <w:rPr>
          <w:lang w:val="sr-Latn-RS"/>
        </w:rPr>
        <w:t xml:space="preserve">.09.2019, </w:t>
      </w:r>
      <w:r w:rsidR="000C6E25">
        <w:rPr>
          <w:lang w:val="sr-Latn-RS"/>
        </w:rPr>
        <w:t>&lt;</w:t>
      </w:r>
      <w:r w:rsidR="000B0E48" w:rsidRPr="00CF33D1">
        <w:rPr>
          <w:lang w:val="sr-Latn-RS"/>
        </w:rPr>
        <w:t>https://www.cisco.com/c/en/us/solutions/collateral/service-provider/visual-networking-index-vni/white-paper-c11-741490.html</w:t>
      </w:r>
      <w:bookmarkEnd w:id="175"/>
      <w:r w:rsidR="000C6E25">
        <w:rPr>
          <w:lang w:val="sr-Latn-RS"/>
        </w:rPr>
        <w:t>&gt;</w:t>
      </w:r>
    </w:p>
    <w:p w14:paraId="73102B1C" w14:textId="2B57A1AA" w:rsidR="000B0E48" w:rsidRDefault="000B0E48" w:rsidP="000B0E48">
      <w:pPr>
        <w:pStyle w:val="ListParagraph"/>
        <w:numPr>
          <w:ilvl w:val="0"/>
          <w:numId w:val="3"/>
        </w:numPr>
        <w:jc w:val="left"/>
        <w:rPr>
          <w:lang w:val="sr-Latn-RS"/>
        </w:rPr>
      </w:pPr>
      <w:bookmarkStart w:id="176" w:name="_Ref19865132"/>
      <w:r>
        <w:rPr>
          <w:lang w:val="sr-Latn-RS"/>
        </w:rPr>
        <w:t xml:space="preserve">Tech Target, </w:t>
      </w:r>
      <w:r w:rsidRPr="00A04E78">
        <w:rPr>
          <w:i/>
          <w:lang w:val="sr-Latn-RS"/>
        </w:rPr>
        <w:t>Failover</w:t>
      </w:r>
      <w:r>
        <w:rPr>
          <w:lang w:val="sr-Latn-RS"/>
        </w:rPr>
        <w:t xml:space="preserve">, accessed 20.09.2019, </w:t>
      </w:r>
      <w:r w:rsidR="000C6E25">
        <w:rPr>
          <w:lang w:val="sr-Latn-RS"/>
        </w:rPr>
        <w:t>&lt;</w:t>
      </w:r>
      <w:r w:rsidRPr="00AC1B99">
        <w:rPr>
          <w:lang w:val="sr-Latn-RS"/>
        </w:rPr>
        <w:t>https://searchstorage.techtarget.com/definition/failover</w:t>
      </w:r>
      <w:bookmarkEnd w:id="176"/>
      <w:r w:rsidR="000C6E25">
        <w:rPr>
          <w:lang w:val="sr-Latn-RS"/>
        </w:rPr>
        <w:t>&gt;</w:t>
      </w:r>
    </w:p>
    <w:p w14:paraId="1AA90DBE" w14:textId="010F2F21" w:rsidR="000B0E48" w:rsidRDefault="000B0E48" w:rsidP="000B0E48">
      <w:pPr>
        <w:pStyle w:val="ListParagraph"/>
        <w:numPr>
          <w:ilvl w:val="0"/>
          <w:numId w:val="3"/>
        </w:numPr>
        <w:jc w:val="left"/>
        <w:rPr>
          <w:lang w:val="sr-Latn-RS"/>
        </w:rPr>
      </w:pPr>
      <w:bookmarkStart w:id="177" w:name="_Ref19867141"/>
      <w:r>
        <w:rPr>
          <w:lang w:val="sr-Latn-RS"/>
        </w:rPr>
        <w:t xml:space="preserve">Techopedia, </w:t>
      </w:r>
      <w:r w:rsidRPr="00AC1B99">
        <w:rPr>
          <w:i/>
          <w:lang w:val="sr-Latn-RS"/>
        </w:rPr>
        <w:t>Failover</w:t>
      </w:r>
      <w:r>
        <w:rPr>
          <w:lang w:val="sr-Latn-RS"/>
        </w:rPr>
        <w:t xml:space="preserve">, accessed 20.09.2019, </w:t>
      </w:r>
      <w:r w:rsidR="000C6E25">
        <w:rPr>
          <w:lang w:val="sr-Latn-RS"/>
        </w:rPr>
        <w:t>&lt;</w:t>
      </w:r>
      <w:r w:rsidRPr="00876B06">
        <w:rPr>
          <w:lang w:val="sr-Latn-RS"/>
        </w:rPr>
        <w:t>https://www.techopedia.com/definition/1202/failover</w:t>
      </w:r>
      <w:bookmarkEnd w:id="177"/>
      <w:r w:rsidR="000C6E25">
        <w:rPr>
          <w:lang w:val="sr-Latn-RS"/>
        </w:rPr>
        <w:t>&gt;</w:t>
      </w:r>
    </w:p>
    <w:p w14:paraId="0B394AFC" w14:textId="29F526CB" w:rsidR="00463E40" w:rsidRDefault="00463E40" w:rsidP="00463E40">
      <w:pPr>
        <w:pStyle w:val="ListParagraph"/>
        <w:numPr>
          <w:ilvl w:val="0"/>
          <w:numId w:val="3"/>
        </w:numPr>
        <w:jc w:val="left"/>
        <w:rPr>
          <w:lang w:val="sr-Latn-RS"/>
        </w:rPr>
      </w:pPr>
      <w:bookmarkStart w:id="178" w:name="_Ref19868736"/>
      <w:r>
        <w:rPr>
          <w:lang w:val="sr-Latn-RS"/>
        </w:rPr>
        <w:t xml:space="preserve">Wikipedia, </w:t>
      </w:r>
      <w:r w:rsidRPr="00E91903">
        <w:rPr>
          <w:i/>
          <w:lang w:val="sr-Latn-RS"/>
        </w:rPr>
        <w:t>Windows Communication Foundation</w:t>
      </w:r>
      <w:r>
        <w:rPr>
          <w:lang w:val="sr-Latn-RS"/>
        </w:rPr>
        <w:t xml:space="preserve">, accessed 20.09.2019, </w:t>
      </w:r>
      <w:r w:rsidR="000C6E25">
        <w:rPr>
          <w:lang w:val="sr-Latn-RS"/>
        </w:rPr>
        <w:t>&lt;</w:t>
      </w:r>
      <w:r w:rsidRPr="00876B06">
        <w:rPr>
          <w:lang w:val="sr-Latn-RS"/>
        </w:rPr>
        <w:t>https://sr.wikipedia.org/sr-el/Windows_Communication_Foundation</w:t>
      </w:r>
      <w:bookmarkEnd w:id="178"/>
      <w:r w:rsidR="000C6E25">
        <w:rPr>
          <w:lang w:val="sr-Latn-RS"/>
        </w:rPr>
        <w:t>&gt;</w:t>
      </w:r>
    </w:p>
    <w:p w14:paraId="4CBC3484" w14:textId="2DB67DC5" w:rsidR="00463E40" w:rsidRDefault="00463E40" w:rsidP="00463E40">
      <w:pPr>
        <w:pStyle w:val="ListParagraph"/>
        <w:numPr>
          <w:ilvl w:val="0"/>
          <w:numId w:val="3"/>
        </w:numPr>
        <w:jc w:val="left"/>
        <w:rPr>
          <w:lang w:val="sr-Latn-RS"/>
        </w:rPr>
      </w:pPr>
      <w:bookmarkStart w:id="179" w:name="_Ref19870089"/>
      <w:r>
        <w:rPr>
          <w:lang w:val="sr-Latn-RS"/>
        </w:rPr>
        <w:t xml:space="preserve">Microsoft, </w:t>
      </w:r>
      <w:r w:rsidRPr="00B57889">
        <w:rPr>
          <w:i/>
          <w:lang w:val="sr-Latn-RS"/>
        </w:rPr>
        <w:t>Whait Is Windows Communication Foundation</w:t>
      </w:r>
      <w:r>
        <w:rPr>
          <w:lang w:val="sr-Latn-RS"/>
        </w:rPr>
        <w:t xml:space="preserve">, accessed 20.09.2019, </w:t>
      </w:r>
      <w:r w:rsidR="000C6E25">
        <w:rPr>
          <w:lang w:val="sr-Latn-RS"/>
        </w:rPr>
        <w:t>&lt;</w:t>
      </w:r>
      <w:r w:rsidRPr="00E91903">
        <w:rPr>
          <w:lang w:val="sr-Latn-RS"/>
        </w:rPr>
        <w:t>https://docs.microsoft.com/en-us/dotnet/framework/wcf/whats-wcf</w:t>
      </w:r>
      <w:bookmarkEnd w:id="179"/>
      <w:r w:rsidR="000C6E25">
        <w:rPr>
          <w:lang w:val="sr-Latn-RS"/>
        </w:rPr>
        <w:t>&gt;</w:t>
      </w:r>
    </w:p>
    <w:p w14:paraId="4E326601" w14:textId="24011CE8" w:rsidR="00463E40" w:rsidRDefault="00463E40" w:rsidP="00463E40">
      <w:pPr>
        <w:pStyle w:val="ListParagraph"/>
        <w:numPr>
          <w:ilvl w:val="0"/>
          <w:numId w:val="3"/>
        </w:numPr>
        <w:jc w:val="left"/>
        <w:rPr>
          <w:lang w:val="sr-Latn-RS"/>
        </w:rPr>
      </w:pPr>
      <w:bookmarkStart w:id="180" w:name="_Ref19874525"/>
      <w:r>
        <w:rPr>
          <w:lang w:val="sr-Latn-RS"/>
        </w:rPr>
        <w:t xml:space="preserve">Tutorials Teacher, </w:t>
      </w:r>
      <w:r w:rsidRPr="00B57889">
        <w:rPr>
          <w:i/>
          <w:lang w:val="sr-Latn-RS"/>
        </w:rPr>
        <w:t>Generics in C#</w:t>
      </w:r>
      <w:r>
        <w:rPr>
          <w:lang w:val="sr-Latn-RS"/>
        </w:rPr>
        <w:t xml:space="preserve">, accessed 20.09.2019, </w:t>
      </w:r>
      <w:r w:rsidR="000C6E25">
        <w:rPr>
          <w:lang w:val="sr-Latn-RS"/>
        </w:rPr>
        <w:t>&lt;</w:t>
      </w:r>
      <w:r w:rsidRPr="00B57889">
        <w:rPr>
          <w:lang w:val="sr-Latn-RS"/>
        </w:rPr>
        <w:t>https://www.tutorialsteacher.com/csharp/csharp-generics</w:t>
      </w:r>
      <w:bookmarkEnd w:id="180"/>
      <w:r w:rsidR="000C6E25">
        <w:rPr>
          <w:lang w:val="sr-Latn-RS"/>
        </w:rPr>
        <w:t>&gt;</w:t>
      </w:r>
    </w:p>
    <w:p w14:paraId="09D64767" w14:textId="3DE96DAF" w:rsidR="000B0E48" w:rsidRDefault="00463E40" w:rsidP="00463E40">
      <w:pPr>
        <w:pStyle w:val="ListParagraph"/>
        <w:numPr>
          <w:ilvl w:val="0"/>
          <w:numId w:val="3"/>
        </w:numPr>
        <w:jc w:val="left"/>
        <w:rPr>
          <w:lang w:val="sr-Latn-RS"/>
        </w:rPr>
      </w:pPr>
      <w:bookmarkStart w:id="181" w:name="_Ref19874854"/>
      <w:r>
        <w:rPr>
          <w:lang w:val="sr-Latn-RS"/>
        </w:rPr>
        <w:t xml:space="preserve">Microsoft, </w:t>
      </w:r>
      <w:r w:rsidRPr="00571631">
        <w:rPr>
          <w:i/>
          <w:lang w:val="sr-Latn-RS"/>
        </w:rPr>
        <w:t>Generics (C# Programming Guide)</w:t>
      </w:r>
      <w:r>
        <w:rPr>
          <w:lang w:val="sr-Latn-RS"/>
        </w:rPr>
        <w:t xml:space="preserve">, accessed 20.09.2019, </w:t>
      </w:r>
      <w:bookmarkEnd w:id="181"/>
      <w:r w:rsidR="00870A37">
        <w:rPr>
          <w:lang w:val="sr-Latn-RS"/>
        </w:rPr>
        <w:t>&lt;</w:t>
      </w:r>
      <w:r w:rsidR="00870A37" w:rsidRPr="00870A37">
        <w:rPr>
          <w:lang w:val="sr-Latn-RS"/>
        </w:rPr>
        <w:t>https://docs.microsoft.com/en-us/dotnet/csharp/programming-guide/generics/</w:t>
      </w:r>
      <w:r w:rsidR="00870A37">
        <w:rPr>
          <w:lang w:val="sr-Latn-RS"/>
        </w:rPr>
        <w:t>&gt;</w:t>
      </w:r>
    </w:p>
    <w:p w14:paraId="39DCED9D" w14:textId="594F02B6" w:rsidR="00870A37" w:rsidRPr="00870A37" w:rsidRDefault="00870A37" w:rsidP="00870A37">
      <w:pPr>
        <w:pStyle w:val="ListParagraph"/>
        <w:numPr>
          <w:ilvl w:val="0"/>
          <w:numId w:val="3"/>
        </w:numPr>
        <w:jc w:val="left"/>
        <w:rPr>
          <w:lang w:val="sr-Latn-RS"/>
        </w:rPr>
      </w:pPr>
      <w:bookmarkStart w:id="182" w:name="_Ref21504041"/>
      <w:r>
        <w:rPr>
          <w:lang w:val="sr-Latn-RS"/>
        </w:rPr>
        <w:t xml:space="preserve">Png All, </w:t>
      </w:r>
      <w:r w:rsidRPr="00096AAF">
        <w:rPr>
          <w:i/>
          <w:lang w:val="sr-Latn-RS"/>
        </w:rPr>
        <w:t>Networking png</w:t>
      </w:r>
      <w:r>
        <w:rPr>
          <w:lang w:val="sr-Latn-RS"/>
        </w:rPr>
        <w:t xml:space="preserve">, accessed 22.09.2019, </w:t>
      </w:r>
      <w:r>
        <w:t>&lt;</w:t>
      </w:r>
      <w:r w:rsidRPr="00096AAF">
        <w:rPr>
          <w:lang w:val="sr-Latn-RS"/>
        </w:rPr>
        <w:t>http://www.pngall.com/networking-png/download/13339</w:t>
      </w:r>
      <w:r>
        <w:rPr>
          <w:lang w:val="sr-Latn-RS"/>
        </w:rPr>
        <w:t>&gt;</w:t>
      </w:r>
      <w:bookmarkEnd w:id="182"/>
    </w:p>
    <w:p w14:paraId="22186B0B" w14:textId="49A2B23B" w:rsidR="00215979" w:rsidRDefault="00215979">
      <w:pPr>
        <w:spacing w:before="0" w:after="160" w:line="259" w:lineRule="auto"/>
        <w:jc w:val="left"/>
        <w:rPr>
          <w:lang w:val="sr-Latn-RS"/>
        </w:rPr>
      </w:pPr>
      <w:r>
        <w:rPr>
          <w:lang w:val="sr-Latn-RS"/>
        </w:rPr>
        <w:br w:type="page"/>
      </w:r>
    </w:p>
    <w:p w14:paraId="019C549C" w14:textId="2940E938" w:rsidR="00215979" w:rsidRDefault="00215979" w:rsidP="00215979">
      <w:pPr>
        <w:pStyle w:val="Heading1"/>
        <w:rPr>
          <w:lang w:val="sr-Latn-RS"/>
        </w:rPr>
      </w:pPr>
      <w:bookmarkStart w:id="183" w:name="_Ref21605221"/>
      <w:bookmarkStart w:id="184" w:name="_Toc21605410"/>
      <w:r>
        <w:rPr>
          <w:lang w:val="sr-Latn-RS"/>
        </w:rPr>
        <w:lastRenderedPageBreak/>
        <w:t>Podaci o kandidatu</w:t>
      </w:r>
      <w:bookmarkEnd w:id="183"/>
      <w:bookmarkEnd w:id="184"/>
    </w:p>
    <w:p w14:paraId="3A3FE369" w14:textId="5B68E602" w:rsidR="00215979" w:rsidRDefault="007F70C0" w:rsidP="00215979">
      <w:pPr>
        <w:rPr>
          <w:lang w:val="sr-Latn-CS" w:eastAsia="sr-Latn-CS"/>
        </w:rPr>
      </w:pPr>
      <w:r>
        <w:rPr>
          <w:lang w:val="sr-Latn-RS"/>
        </w:rPr>
        <w:t xml:space="preserve">Kandidat Kristijan Salaji rođen je 02.01.1995. godine u Novom Sadu. Osnovnu školu </w:t>
      </w:r>
      <w:r w:rsidRPr="002E235F">
        <w:rPr>
          <w:lang w:val="sr-Latn-CS" w:eastAsia="sr-Latn-CS"/>
        </w:rPr>
        <w:t>“</w:t>
      </w:r>
      <w:r>
        <w:rPr>
          <w:lang w:val="sr-Latn-CS" w:eastAsia="sr-Latn-CS"/>
        </w:rPr>
        <w:t xml:space="preserve">Aleksa Šantić“ u Vajskoj završio je 2010. godine. Završio je srednju elektrotehničku školu </w:t>
      </w:r>
      <w:r w:rsidRPr="002E235F">
        <w:rPr>
          <w:lang w:val="sr-Latn-CS" w:eastAsia="sr-Latn-CS"/>
        </w:rPr>
        <w:t>“</w:t>
      </w:r>
      <w:r>
        <w:rPr>
          <w:lang w:val="sr-Latn-CS" w:eastAsia="sr-Latn-CS"/>
        </w:rPr>
        <w:t>9. Maj“ 2014. godine u Bačkoj Palanci. Iste godine je upisao osnovne akademske studije na Fakultetu Tehničkih Nauka u Novom Sadu, smer Elektroenergetski Softverski Inženjering, koje je završio 2018. godine sa prosečnom ocenom 8.50. Odmah nakon završenih osnovnih akademskih studija upisuje master akademske studije na Fakultetu Tehničkih Nauka, smer Primenjeno Softversko Inženjerstvo</w:t>
      </w:r>
      <w:r w:rsidR="00DF2E8F">
        <w:rPr>
          <w:lang w:val="sr-Latn-CS" w:eastAsia="sr-Latn-CS"/>
        </w:rPr>
        <w:t>. Ispunio je sve obaveze i polož</w:t>
      </w:r>
      <w:r>
        <w:rPr>
          <w:lang w:val="sr-Latn-CS" w:eastAsia="sr-Latn-CS"/>
        </w:rPr>
        <w:t>io</w:t>
      </w:r>
      <w:r w:rsidR="00DF2E8F">
        <w:rPr>
          <w:lang w:val="sr-Latn-CS" w:eastAsia="sr-Latn-CS"/>
        </w:rPr>
        <w:t xml:space="preserve"> je</w:t>
      </w:r>
      <w:r>
        <w:rPr>
          <w:lang w:val="sr-Latn-CS" w:eastAsia="sr-Latn-CS"/>
        </w:rPr>
        <w:t xml:space="preserve"> sve predmete predviđene studijskim programom.</w:t>
      </w:r>
    </w:p>
    <w:p w14:paraId="4DD40B4A" w14:textId="77777777" w:rsidR="00AE1B50" w:rsidRPr="00215979" w:rsidRDefault="00AE1B50" w:rsidP="00215979">
      <w:pPr>
        <w:rPr>
          <w:lang w:val="sr-Latn-RS"/>
        </w:rPr>
      </w:pPr>
    </w:p>
    <w:sectPr w:rsidR="00AE1B50" w:rsidRPr="00215979" w:rsidSect="00BE61EE">
      <w:footerReference w:type="default" r:id="rId51"/>
      <w:pgSz w:w="11906" w:h="16838"/>
      <w:pgMar w:top="567" w:right="567" w:bottom="567"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ta" w:date="2019-09-20T15:17:00Z" w:initials="M">
    <w:p w14:paraId="33775168" w14:textId="4D424C64" w:rsidR="009A11C7" w:rsidRDefault="009A11C7">
      <w:pPr>
        <w:pStyle w:val="CommentText"/>
      </w:pPr>
      <w:r>
        <w:rPr>
          <w:rStyle w:val="CommentReference"/>
        </w:rPr>
        <w:annotationRef/>
      </w:r>
      <w:r>
        <w:rPr>
          <w:rStyle w:val="CommentReference"/>
        </w:rPr>
        <w:t>Da li misliš na čvorove? Ako nisi u orignilanom tekstu našao mašine, stavi čvorovi.</w:t>
      </w:r>
    </w:p>
  </w:comment>
  <w:comment w:id="19" w:author="Mita" w:date="2019-09-20T15:18:00Z" w:initials="M">
    <w:p w14:paraId="2499CD7D" w14:textId="0D071F89" w:rsidR="009A11C7" w:rsidRDefault="009A11C7">
      <w:pPr>
        <w:pStyle w:val="CommentText"/>
      </w:pPr>
      <w:r>
        <w:rPr>
          <w:rStyle w:val="CommentReference"/>
        </w:rPr>
        <w:annotationRef/>
      </w:r>
      <w:r>
        <w:t>Aj samo mi kaži gde si našao to da nisu u vlasništvu jednog tela (vlasnika)? Intuitivno mi se čini da oni mogu (npr GMail) ali i ne moraju imati (BitTorrent) istog vlasnika.</w:t>
      </w:r>
    </w:p>
  </w:comment>
  <w:comment w:id="20" w:author="Mita" w:date="2019-09-25T10:34:00Z" w:initials="M">
    <w:p w14:paraId="7963F072" w14:textId="15E2E7CF" w:rsidR="009A11C7" w:rsidRPr="00DF5C82" w:rsidRDefault="009A11C7">
      <w:pPr>
        <w:pStyle w:val="CommentText"/>
        <w:rPr>
          <w:lang w:val="sr-Latn-RS"/>
        </w:rPr>
      </w:pPr>
      <w:r>
        <w:rPr>
          <w:rStyle w:val="CommentReference"/>
        </w:rPr>
        <w:annotationRef/>
      </w:r>
      <w:r>
        <w:t>Odl</w:t>
      </w:r>
      <w:r>
        <w:rPr>
          <w:lang w:val="sr-Latn-RS"/>
        </w:rPr>
        <w:t>čno, važno je da imaš referencu.</w:t>
      </w:r>
    </w:p>
  </w:comment>
  <w:comment w:id="22" w:author="Mita" w:date="2019-09-20T15:22:00Z" w:initials="M">
    <w:p w14:paraId="0668EA40" w14:textId="77777777" w:rsidR="009A11C7" w:rsidRDefault="009A11C7">
      <w:pPr>
        <w:pStyle w:val="CommentText"/>
      </w:pPr>
      <w:r>
        <w:rPr>
          <w:rStyle w:val="CommentReference"/>
        </w:rPr>
        <w:annotationRef/>
      </w:r>
      <w:r>
        <w:t>Ovde se treba ograditi sa može… I to je jedna od osobina distribuiranog sistema – proširivost (scalability).</w:t>
      </w:r>
    </w:p>
    <w:p w14:paraId="533FDA2D" w14:textId="77777777" w:rsidR="009A11C7" w:rsidRDefault="009A11C7">
      <w:pPr>
        <w:pStyle w:val="CommentText"/>
      </w:pPr>
    </w:p>
    <w:p w14:paraId="22A519B4" w14:textId="6B85275F" w:rsidR="009A11C7" w:rsidRDefault="009A11C7">
      <w:pPr>
        <w:pStyle w:val="CommentText"/>
      </w:pPr>
      <w:r>
        <w:t>Ti možeš imati takav softver koji jeste distribuiran ali u njega ne možeš da dodaješ nove komponente da bi povećaš propusnost. Zamisli distribuiran system gde se sve komponente ne skaliraju jednakom brzinom.</w:t>
      </w:r>
    </w:p>
  </w:comment>
  <w:comment w:id="23" w:author="Mita" w:date="2019-09-11T09:27:00Z" w:initials="M">
    <w:p w14:paraId="3CBCDBC4" w14:textId="5BE621EC" w:rsidR="009A11C7" w:rsidRPr="004F2067" w:rsidRDefault="009A11C7">
      <w:pPr>
        <w:pStyle w:val="CommentText"/>
        <w:rPr>
          <w:lang w:val="sr-Latn-RS"/>
        </w:rPr>
      </w:pPr>
      <w:r>
        <w:rPr>
          <w:rStyle w:val="CommentReference"/>
        </w:rPr>
        <w:annotationRef/>
      </w:r>
      <w:r>
        <w:t xml:space="preserve">Ovo ti zavisi </w:t>
      </w:r>
      <w:r>
        <w:rPr>
          <w:lang w:val="sr-Latn-RS"/>
        </w:rPr>
        <w:t>od implementacije sistema. Neki sistemi se jednostavno loše skaliraju i dolaze do softverskog ograničenja. To bi trebalo objasniti.</w:t>
      </w:r>
    </w:p>
  </w:comment>
  <w:comment w:id="25" w:author="Mita" w:date="2019-09-11T10:31:00Z" w:initials="M">
    <w:p w14:paraId="296AB536" w14:textId="11D87979" w:rsidR="009A11C7" w:rsidRDefault="009A11C7">
      <w:pPr>
        <w:pStyle w:val="CommentText"/>
      </w:pPr>
      <w:r>
        <w:rPr>
          <w:rStyle w:val="CommentReference"/>
        </w:rPr>
        <w:annotationRef/>
      </w:r>
      <w:r>
        <w:t>Trebalo bi naći referencu za definiciju šta predstavlja konzistentnost podataka, ubaciti je ovde i referencirati izvor.</w:t>
      </w:r>
    </w:p>
  </w:comment>
  <w:comment w:id="32" w:author="Mita" w:date="2019-09-11T10:43:00Z" w:initials="M">
    <w:p w14:paraId="307FE083" w14:textId="1A5DEA30" w:rsidR="009A11C7" w:rsidRDefault="009A11C7">
      <w:pPr>
        <w:pStyle w:val="CommentText"/>
      </w:pPr>
      <w:r>
        <w:rPr>
          <w:rStyle w:val="CommentReference"/>
        </w:rPr>
        <w:annotationRef/>
      </w:r>
      <w:r>
        <w:t>Da li si ovaj tekst prepričao, preveo ili izmislio?</w:t>
      </w:r>
    </w:p>
  </w:comment>
  <w:comment w:id="33" w:author="Unknown" w:date="2019-09-23T11:45:00Z" w:initials="UN">
    <w:p w14:paraId="6483DECF" w14:textId="6A3DA165" w:rsidR="009A11C7" w:rsidRDefault="009A11C7">
      <w:pPr>
        <w:pStyle w:val="CommentText"/>
      </w:pPr>
      <w:r>
        <w:rPr>
          <w:rStyle w:val="CommentReference"/>
        </w:rPr>
        <w:annotationRef/>
      </w:r>
      <w:r>
        <w:t>Nesto sam prepricao a nesto sam preveo</w:t>
      </w:r>
    </w:p>
  </w:comment>
  <w:comment w:id="34" w:author="Mita" w:date="2019-09-25T10:47:00Z" w:initials="M">
    <w:p w14:paraId="2FE9BC6E" w14:textId="79A7CB61" w:rsidR="009A11C7" w:rsidRDefault="009A11C7">
      <w:pPr>
        <w:pStyle w:val="CommentText"/>
      </w:pPr>
      <w:r>
        <w:rPr>
          <w:rStyle w:val="CommentReference"/>
        </w:rPr>
        <w:annotationRef/>
      </w:r>
      <w:r>
        <w:rPr>
          <w:rStyle w:val="CommentReference"/>
        </w:rPr>
        <w:t>Za ono što si preveo moraš da imaš citat, da se ne bi računalo kao plagijat.</w:t>
      </w:r>
    </w:p>
  </w:comment>
  <w:comment w:id="35" w:author="Mita" w:date="2019-09-11T10:44:00Z" w:initials="M">
    <w:p w14:paraId="1DE0F891" w14:textId="2D88FD33" w:rsidR="009A11C7" w:rsidRDefault="009A11C7">
      <w:pPr>
        <w:pStyle w:val="CommentText"/>
      </w:pPr>
      <w:r>
        <w:rPr>
          <w:rStyle w:val="CommentReference"/>
        </w:rPr>
        <w:annotationRef/>
      </w:r>
      <w:r>
        <w:t>Prevesti sliku.</w:t>
      </w:r>
    </w:p>
  </w:comment>
  <w:comment w:id="36" w:author="Mita" w:date="2019-09-20T15:39:00Z" w:initials="M">
    <w:p w14:paraId="53872168" w14:textId="77777777" w:rsidR="009A11C7" w:rsidRDefault="009A11C7">
      <w:pPr>
        <w:pStyle w:val="CommentText"/>
      </w:pPr>
      <w:r>
        <w:rPr>
          <w:rStyle w:val="CommentReference"/>
        </w:rPr>
        <w:annotationRef/>
      </w:r>
      <w:r>
        <w:t>Hahaha, nema šta, maherski si ovo retuširao :D</w:t>
      </w:r>
    </w:p>
    <w:p w14:paraId="22DF1327" w14:textId="77777777" w:rsidR="009A11C7" w:rsidRDefault="009A11C7">
      <w:pPr>
        <w:pStyle w:val="CommentText"/>
      </w:pPr>
    </w:p>
    <w:p w14:paraId="39B55A99" w14:textId="77777777" w:rsidR="009A11C7" w:rsidRDefault="009A11C7">
      <w:pPr>
        <w:pStyle w:val="CommentText"/>
      </w:pPr>
      <w:r>
        <w:t>Razlikuje se font i rezolucija slike, teksta na slici i teksts koji si dodao.</w:t>
      </w:r>
    </w:p>
    <w:p w14:paraId="1CE3F3C8" w14:textId="77777777" w:rsidR="009A11C7" w:rsidRDefault="009A11C7">
      <w:pPr>
        <w:pStyle w:val="CommentText"/>
      </w:pPr>
    </w:p>
    <w:p w14:paraId="18BDD19B" w14:textId="34E382F8" w:rsidR="009A11C7" w:rsidRDefault="009A11C7">
      <w:pPr>
        <w:pStyle w:val="CommentText"/>
      </w:pPr>
      <w:r>
        <w:t>Vidi da u Visio ili nekom sličnom alatu ovo precrtaš da lepše izgleda.</w:t>
      </w:r>
    </w:p>
  </w:comment>
  <w:comment w:id="37" w:author="Mita" w:date="2019-09-25T10:48:00Z" w:initials="M">
    <w:p w14:paraId="5096BFA3" w14:textId="2F17BF12" w:rsidR="009A11C7" w:rsidRDefault="009A11C7">
      <w:pPr>
        <w:pStyle w:val="CommentText"/>
      </w:pPr>
      <w:r>
        <w:rPr>
          <w:rStyle w:val="CommentReference"/>
        </w:rPr>
        <w:annotationRef/>
      </w:r>
      <w:r>
        <w:t>Ne vidim da je ovde išta sređeno.</w:t>
      </w:r>
    </w:p>
  </w:comment>
  <w:comment w:id="52" w:author="Mita" w:date="2019-09-20T16:09:00Z" w:initials="M">
    <w:p w14:paraId="5A97346B" w14:textId="77777777" w:rsidR="009A11C7" w:rsidRDefault="009A11C7" w:rsidP="005742BE">
      <w:pPr>
        <w:pStyle w:val="CommentText"/>
      </w:pPr>
      <w:r>
        <w:rPr>
          <w:rStyle w:val="CommentReference"/>
        </w:rPr>
        <w:annotationRef/>
      </w:r>
      <w:r>
        <w:t>Ovo ćemo zajedno da dogovorimo, rekao bih da veći deo toga već imaš.</w:t>
      </w:r>
    </w:p>
  </w:comment>
  <w:comment w:id="156" w:author="Mita" w:date="2019-09-20T16:24:00Z" w:initials="M">
    <w:p w14:paraId="6EE992A4" w14:textId="77777777" w:rsidR="009A11C7" w:rsidRDefault="009A11C7">
      <w:pPr>
        <w:pStyle w:val="CommentText"/>
      </w:pPr>
      <w:r>
        <w:rPr>
          <w:rStyle w:val="CommentReference"/>
        </w:rPr>
        <w:annotationRef/>
      </w:r>
      <w:r>
        <w:t>Da li ti imaš reference za ovo?</w:t>
      </w:r>
    </w:p>
    <w:p w14:paraId="7B2AC8F1" w14:textId="77777777" w:rsidR="009A11C7" w:rsidRDefault="009A11C7">
      <w:pPr>
        <w:pStyle w:val="CommentText"/>
      </w:pPr>
    </w:p>
    <w:p w14:paraId="4BC31984" w14:textId="77777777" w:rsidR="009A11C7" w:rsidRDefault="009A11C7">
      <w:pPr>
        <w:pStyle w:val="CommentText"/>
      </w:pPr>
      <w:r>
        <w:t>Ništa te ne sprečava da napraviš PubSub sa perzistencijom podataka na disku.</w:t>
      </w:r>
    </w:p>
    <w:p w14:paraId="7C6F65D1" w14:textId="77777777" w:rsidR="009A11C7" w:rsidRDefault="009A11C7">
      <w:pPr>
        <w:pStyle w:val="CommentText"/>
      </w:pPr>
    </w:p>
    <w:p w14:paraId="51F485D3" w14:textId="173CFE88" w:rsidR="009A11C7" w:rsidRDefault="009A11C7">
      <w:pPr>
        <w:pStyle w:val="CommentText"/>
      </w:pPr>
      <w:r>
        <w:t>Bilo bi dobro da nađeš članak ili rad gde se poredi Kafka i PubSub. Ne bi me iznenadilo da nađemo da je Kafka zapravo vrsta implementacije PubSub-a pa da nam pola teze padne.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775168" w15:done="1"/>
  <w15:commentEx w15:paraId="2499CD7D" w15:done="1"/>
  <w15:commentEx w15:paraId="7963F072" w15:paraIdParent="2499CD7D" w15:done="1"/>
  <w15:commentEx w15:paraId="22A519B4" w15:done="1"/>
  <w15:commentEx w15:paraId="3CBCDBC4" w15:done="1"/>
  <w15:commentEx w15:paraId="296AB536" w15:done="1"/>
  <w15:commentEx w15:paraId="307FE083" w15:done="1"/>
  <w15:commentEx w15:paraId="6483DECF" w15:paraIdParent="307FE083" w15:done="1"/>
  <w15:commentEx w15:paraId="2FE9BC6E" w15:paraIdParent="307FE083" w15:done="1"/>
  <w15:commentEx w15:paraId="1DE0F891" w15:done="1"/>
  <w15:commentEx w15:paraId="18BDD19B" w15:paraIdParent="1DE0F891" w15:done="1"/>
  <w15:commentEx w15:paraId="5096BFA3" w15:paraIdParent="1DE0F891" w15:done="1"/>
  <w15:commentEx w15:paraId="5A97346B" w15:done="0"/>
  <w15:commentEx w15:paraId="51F485D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775168" w16cid:durableId="212F6C13"/>
  <w16cid:commentId w16cid:paraId="2499CD7D" w16cid:durableId="212F6C5F"/>
  <w16cid:commentId w16cid:paraId="7963F072" w16cid:durableId="2135C127"/>
  <w16cid:commentId w16cid:paraId="22A519B4" w16cid:durableId="212F6D4E"/>
  <w16cid:commentId w16cid:paraId="3CBCDBC4" w16cid:durableId="21233C7A"/>
  <w16cid:commentId w16cid:paraId="307EAE10" w16cid:durableId="21234ACA"/>
  <w16cid:commentId w16cid:paraId="296AB536" w16cid:durableId="21234B8E"/>
  <w16cid:commentId w16cid:paraId="307FE083" w16cid:durableId="21234E41"/>
  <w16cid:commentId w16cid:paraId="6483DECF" w16cid:durableId="2135BE58"/>
  <w16cid:commentId w16cid:paraId="2FE9BC6E" w16cid:durableId="2135C449"/>
  <w16cid:commentId w16cid:paraId="1DE0F891" w16cid:durableId="21234EA3"/>
  <w16cid:commentId w16cid:paraId="18BDD19B" w16cid:durableId="212F7145"/>
  <w16cid:commentId w16cid:paraId="5096BFA3" w16cid:durableId="2135C478"/>
  <w16cid:commentId w16cid:paraId="48B23D36" w16cid:durableId="212F7831"/>
  <w16cid:commentId w16cid:paraId="372E4B1C" w16cid:durableId="2135CC16"/>
  <w16cid:commentId w16cid:paraId="639F91E8" w16cid:durableId="2135CFB1"/>
  <w16cid:commentId w16cid:paraId="4DDC88F7" w16cid:durableId="212F7B1B"/>
  <w16cid:commentId w16cid:paraId="51F485D3" w16cid:durableId="212F7BC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B5752" w14:textId="77777777" w:rsidR="007413D8" w:rsidRDefault="007413D8" w:rsidP="00BE61EE">
      <w:pPr>
        <w:spacing w:before="0" w:after="0"/>
      </w:pPr>
      <w:r>
        <w:separator/>
      </w:r>
    </w:p>
  </w:endnote>
  <w:endnote w:type="continuationSeparator" w:id="0">
    <w:p w14:paraId="27F3BD22" w14:textId="77777777" w:rsidR="007413D8" w:rsidRDefault="007413D8" w:rsidP="00BE61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063483"/>
      <w:docPartObj>
        <w:docPartGallery w:val="Page Numbers (Bottom of Page)"/>
        <w:docPartUnique/>
      </w:docPartObj>
    </w:sdtPr>
    <w:sdtEndPr>
      <w:rPr>
        <w:noProof/>
      </w:rPr>
    </w:sdtEndPr>
    <w:sdtContent>
      <w:p w14:paraId="42094D56" w14:textId="77777777" w:rsidR="009A11C7" w:rsidRDefault="009A11C7">
        <w:pPr>
          <w:pStyle w:val="Footer"/>
          <w:jc w:val="center"/>
        </w:pPr>
        <w:r>
          <w:rPr>
            <w:noProof/>
            <w:lang w:val="sr-Latn-RS" w:eastAsia="sr-Latn-RS"/>
          </w:rPr>
          <mc:AlternateContent>
            <mc:Choice Requires="wps">
              <w:drawing>
                <wp:inline distT="0" distB="0" distL="0" distR="0" wp14:anchorId="07EBB89D" wp14:editId="791620E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A8ACA1"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14:paraId="79E8C450" w14:textId="77777777" w:rsidR="009A11C7" w:rsidRDefault="009A11C7">
        <w:pPr>
          <w:pStyle w:val="Footer"/>
          <w:jc w:val="center"/>
        </w:pPr>
        <w:r>
          <w:fldChar w:fldCharType="begin"/>
        </w:r>
        <w:r>
          <w:instrText xml:space="preserve"> PAGE    \* MERGEFORMAT </w:instrText>
        </w:r>
        <w:r>
          <w:fldChar w:fldCharType="separate"/>
        </w:r>
        <w:r w:rsidR="0039529F">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782EA" w14:textId="77777777" w:rsidR="007413D8" w:rsidRDefault="007413D8" w:rsidP="00BE61EE">
      <w:pPr>
        <w:spacing w:before="0" w:after="0"/>
      </w:pPr>
      <w:r>
        <w:separator/>
      </w:r>
    </w:p>
  </w:footnote>
  <w:footnote w:type="continuationSeparator" w:id="0">
    <w:p w14:paraId="17A7EC01" w14:textId="77777777" w:rsidR="007413D8" w:rsidRDefault="007413D8" w:rsidP="00BE61E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4CE9"/>
    <w:multiLevelType w:val="hybridMultilevel"/>
    <w:tmpl w:val="AFA28D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1C457F6"/>
    <w:multiLevelType w:val="hybridMultilevel"/>
    <w:tmpl w:val="680613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29078BE"/>
    <w:multiLevelType w:val="hybridMultilevel"/>
    <w:tmpl w:val="BC5EEDC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7810CDE"/>
    <w:multiLevelType w:val="hybridMultilevel"/>
    <w:tmpl w:val="8822F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C7E60EF"/>
    <w:multiLevelType w:val="hybridMultilevel"/>
    <w:tmpl w:val="EB78E24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70A12F9"/>
    <w:multiLevelType w:val="hybridMultilevel"/>
    <w:tmpl w:val="14FE965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227DB"/>
    <w:multiLevelType w:val="hybridMultilevel"/>
    <w:tmpl w:val="AACAB4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1EA12F6E"/>
    <w:multiLevelType w:val="hybridMultilevel"/>
    <w:tmpl w:val="A964FB6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1F4D7ADC"/>
    <w:multiLevelType w:val="hybridMultilevel"/>
    <w:tmpl w:val="2910B8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7A47CD4"/>
    <w:multiLevelType w:val="hybridMultilevel"/>
    <w:tmpl w:val="3792309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8904604"/>
    <w:multiLevelType w:val="hybridMultilevel"/>
    <w:tmpl w:val="A784EE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8C2654D"/>
    <w:multiLevelType w:val="hybridMultilevel"/>
    <w:tmpl w:val="F4AC04CE"/>
    <w:lvl w:ilvl="0" w:tplc="241A0001">
      <w:start w:val="1"/>
      <w:numFmt w:val="bullet"/>
      <w:lvlText w:val=""/>
      <w:lvlJc w:val="left"/>
      <w:pPr>
        <w:ind w:left="783" w:hanging="360"/>
      </w:pPr>
      <w:rPr>
        <w:rFonts w:ascii="Symbol" w:hAnsi="Symbol" w:hint="default"/>
      </w:rPr>
    </w:lvl>
    <w:lvl w:ilvl="1" w:tplc="241A0003" w:tentative="1">
      <w:start w:val="1"/>
      <w:numFmt w:val="bullet"/>
      <w:lvlText w:val="o"/>
      <w:lvlJc w:val="left"/>
      <w:pPr>
        <w:ind w:left="1503" w:hanging="360"/>
      </w:pPr>
      <w:rPr>
        <w:rFonts w:ascii="Courier New" w:hAnsi="Courier New" w:cs="Courier New" w:hint="default"/>
      </w:rPr>
    </w:lvl>
    <w:lvl w:ilvl="2" w:tplc="241A0005" w:tentative="1">
      <w:start w:val="1"/>
      <w:numFmt w:val="bullet"/>
      <w:lvlText w:val=""/>
      <w:lvlJc w:val="left"/>
      <w:pPr>
        <w:ind w:left="2223" w:hanging="360"/>
      </w:pPr>
      <w:rPr>
        <w:rFonts w:ascii="Wingdings" w:hAnsi="Wingdings" w:hint="default"/>
      </w:rPr>
    </w:lvl>
    <w:lvl w:ilvl="3" w:tplc="241A0001" w:tentative="1">
      <w:start w:val="1"/>
      <w:numFmt w:val="bullet"/>
      <w:lvlText w:val=""/>
      <w:lvlJc w:val="left"/>
      <w:pPr>
        <w:ind w:left="2943" w:hanging="360"/>
      </w:pPr>
      <w:rPr>
        <w:rFonts w:ascii="Symbol" w:hAnsi="Symbol" w:hint="default"/>
      </w:rPr>
    </w:lvl>
    <w:lvl w:ilvl="4" w:tplc="241A0003" w:tentative="1">
      <w:start w:val="1"/>
      <w:numFmt w:val="bullet"/>
      <w:lvlText w:val="o"/>
      <w:lvlJc w:val="left"/>
      <w:pPr>
        <w:ind w:left="3663" w:hanging="360"/>
      </w:pPr>
      <w:rPr>
        <w:rFonts w:ascii="Courier New" w:hAnsi="Courier New" w:cs="Courier New" w:hint="default"/>
      </w:rPr>
    </w:lvl>
    <w:lvl w:ilvl="5" w:tplc="241A0005" w:tentative="1">
      <w:start w:val="1"/>
      <w:numFmt w:val="bullet"/>
      <w:lvlText w:val=""/>
      <w:lvlJc w:val="left"/>
      <w:pPr>
        <w:ind w:left="4383" w:hanging="360"/>
      </w:pPr>
      <w:rPr>
        <w:rFonts w:ascii="Wingdings" w:hAnsi="Wingdings" w:hint="default"/>
      </w:rPr>
    </w:lvl>
    <w:lvl w:ilvl="6" w:tplc="241A0001" w:tentative="1">
      <w:start w:val="1"/>
      <w:numFmt w:val="bullet"/>
      <w:lvlText w:val=""/>
      <w:lvlJc w:val="left"/>
      <w:pPr>
        <w:ind w:left="5103" w:hanging="360"/>
      </w:pPr>
      <w:rPr>
        <w:rFonts w:ascii="Symbol" w:hAnsi="Symbol" w:hint="default"/>
      </w:rPr>
    </w:lvl>
    <w:lvl w:ilvl="7" w:tplc="241A0003" w:tentative="1">
      <w:start w:val="1"/>
      <w:numFmt w:val="bullet"/>
      <w:lvlText w:val="o"/>
      <w:lvlJc w:val="left"/>
      <w:pPr>
        <w:ind w:left="5823" w:hanging="360"/>
      </w:pPr>
      <w:rPr>
        <w:rFonts w:ascii="Courier New" w:hAnsi="Courier New" w:cs="Courier New" w:hint="default"/>
      </w:rPr>
    </w:lvl>
    <w:lvl w:ilvl="8" w:tplc="241A0005" w:tentative="1">
      <w:start w:val="1"/>
      <w:numFmt w:val="bullet"/>
      <w:lvlText w:val=""/>
      <w:lvlJc w:val="left"/>
      <w:pPr>
        <w:ind w:left="6543" w:hanging="360"/>
      </w:pPr>
      <w:rPr>
        <w:rFonts w:ascii="Wingdings" w:hAnsi="Wingdings" w:hint="default"/>
      </w:rPr>
    </w:lvl>
  </w:abstractNum>
  <w:abstractNum w:abstractNumId="12" w15:restartNumberingAfterBreak="0">
    <w:nsid w:val="2E0948CF"/>
    <w:multiLevelType w:val="hybridMultilevel"/>
    <w:tmpl w:val="DDCEE2A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30C12A82"/>
    <w:multiLevelType w:val="hybridMultilevel"/>
    <w:tmpl w:val="D42E6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232765F"/>
    <w:multiLevelType w:val="hybridMultilevel"/>
    <w:tmpl w:val="EDCE87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34E6A39"/>
    <w:multiLevelType w:val="hybridMultilevel"/>
    <w:tmpl w:val="CFB28F0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46A0238"/>
    <w:multiLevelType w:val="hybridMultilevel"/>
    <w:tmpl w:val="BE14B7D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3B641EAD"/>
    <w:multiLevelType w:val="hybridMultilevel"/>
    <w:tmpl w:val="14CC507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D6F0045"/>
    <w:multiLevelType w:val="multilevel"/>
    <w:tmpl w:val="76BEFD50"/>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9" w15:restartNumberingAfterBreak="0">
    <w:nsid w:val="3EA04E28"/>
    <w:multiLevelType w:val="hybridMultilevel"/>
    <w:tmpl w:val="47E44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40385F4F"/>
    <w:multiLevelType w:val="hybridMultilevel"/>
    <w:tmpl w:val="647696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42C95017"/>
    <w:multiLevelType w:val="hybridMultilevel"/>
    <w:tmpl w:val="809E8CDA"/>
    <w:lvl w:ilvl="0" w:tplc="61080570">
      <w:start w:val="1"/>
      <w:numFmt w:val="decimal"/>
      <w:lvlText w:val="[%1]."/>
      <w:lvlJc w:val="center"/>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2" w15:restartNumberingAfterBreak="0">
    <w:nsid w:val="47362A54"/>
    <w:multiLevelType w:val="hybridMultilevel"/>
    <w:tmpl w:val="0486DD4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480E11A4"/>
    <w:multiLevelType w:val="hybridMultilevel"/>
    <w:tmpl w:val="E99001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509D4E0C"/>
    <w:multiLevelType w:val="hybridMultilevel"/>
    <w:tmpl w:val="CDB6346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5" w15:restartNumberingAfterBreak="0">
    <w:nsid w:val="5465720B"/>
    <w:multiLevelType w:val="hybridMultilevel"/>
    <w:tmpl w:val="9E8AA47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6" w15:restartNumberingAfterBreak="0">
    <w:nsid w:val="563030F9"/>
    <w:multiLevelType w:val="hybridMultilevel"/>
    <w:tmpl w:val="F59E407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57731287"/>
    <w:multiLevelType w:val="hybridMultilevel"/>
    <w:tmpl w:val="074EBAC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62EC4036"/>
    <w:multiLevelType w:val="hybridMultilevel"/>
    <w:tmpl w:val="4984BD5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6CC05DD6"/>
    <w:multiLevelType w:val="hybridMultilevel"/>
    <w:tmpl w:val="50C881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0"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7244A2"/>
    <w:multiLevelType w:val="hybridMultilevel"/>
    <w:tmpl w:val="7A42CA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77460698"/>
    <w:multiLevelType w:val="hybridMultilevel"/>
    <w:tmpl w:val="5D923D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776477EA"/>
    <w:multiLevelType w:val="hybridMultilevel"/>
    <w:tmpl w:val="3C608EB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8"/>
  </w:num>
  <w:num w:numId="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33"/>
  </w:num>
  <w:num w:numId="5">
    <w:abstractNumId w:val="15"/>
  </w:num>
  <w:num w:numId="6">
    <w:abstractNumId w:val="11"/>
  </w:num>
  <w:num w:numId="7">
    <w:abstractNumId w:val="19"/>
  </w:num>
  <w:num w:numId="8">
    <w:abstractNumId w:val="26"/>
  </w:num>
  <w:num w:numId="9">
    <w:abstractNumId w:val="16"/>
  </w:num>
  <w:num w:numId="10">
    <w:abstractNumId w:val="6"/>
  </w:num>
  <w:num w:numId="11">
    <w:abstractNumId w:val="22"/>
  </w:num>
  <w:num w:numId="12">
    <w:abstractNumId w:val="4"/>
  </w:num>
  <w:num w:numId="13">
    <w:abstractNumId w:val="28"/>
  </w:num>
  <w:num w:numId="14">
    <w:abstractNumId w:val="23"/>
  </w:num>
  <w:num w:numId="15">
    <w:abstractNumId w:val="7"/>
  </w:num>
  <w:num w:numId="16">
    <w:abstractNumId w:val="31"/>
  </w:num>
  <w:num w:numId="17">
    <w:abstractNumId w:val="0"/>
  </w:num>
  <w:num w:numId="18">
    <w:abstractNumId w:val="8"/>
  </w:num>
  <w:num w:numId="19">
    <w:abstractNumId w:val="3"/>
  </w:num>
  <w:num w:numId="20">
    <w:abstractNumId w:val="27"/>
  </w:num>
  <w:num w:numId="21">
    <w:abstractNumId w:val="10"/>
  </w:num>
  <w:num w:numId="22">
    <w:abstractNumId w:val="32"/>
  </w:num>
  <w:num w:numId="23">
    <w:abstractNumId w:val="1"/>
  </w:num>
  <w:num w:numId="24">
    <w:abstractNumId w:val="12"/>
  </w:num>
  <w:num w:numId="25">
    <w:abstractNumId w:val="20"/>
  </w:num>
  <w:num w:numId="26">
    <w:abstractNumId w:val="14"/>
  </w:num>
  <w:num w:numId="27">
    <w:abstractNumId w:val="2"/>
  </w:num>
  <w:num w:numId="28">
    <w:abstractNumId w:val="17"/>
  </w:num>
  <w:num w:numId="29">
    <w:abstractNumId w:val="29"/>
  </w:num>
  <w:num w:numId="30">
    <w:abstractNumId w:val="13"/>
  </w:num>
  <w:num w:numId="31">
    <w:abstractNumId w:val="5"/>
  </w:num>
  <w:num w:numId="32">
    <w:abstractNumId w:val="24"/>
  </w:num>
  <w:num w:numId="33">
    <w:abstractNumId w:val="25"/>
  </w:num>
  <w:num w:numId="34">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ijan">
    <w15:presenceInfo w15:providerId="Windows Live" w15:userId="cac98da41d29caac"/>
  </w15:person>
  <w15:person w15:author="Mita">
    <w15:presenceInfo w15:providerId="None" w15:userId="Mita"/>
  </w15:person>
  <w15:person w15:author="Branislav Atlagic">
    <w15:presenceInfo w15:providerId="AD" w15:userId="S::branislav.atlagic@schneider-electric-dms.com::68cc8123-b299-4218-b3d9-64594e4d56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EE"/>
    <w:rsid w:val="00003934"/>
    <w:rsid w:val="00011F5B"/>
    <w:rsid w:val="00021140"/>
    <w:rsid w:val="00023252"/>
    <w:rsid w:val="000233FC"/>
    <w:rsid w:val="00025FD2"/>
    <w:rsid w:val="00035EB8"/>
    <w:rsid w:val="000369AF"/>
    <w:rsid w:val="00037A0A"/>
    <w:rsid w:val="00047F41"/>
    <w:rsid w:val="00061A61"/>
    <w:rsid w:val="00063653"/>
    <w:rsid w:val="00070B37"/>
    <w:rsid w:val="00072282"/>
    <w:rsid w:val="000738E3"/>
    <w:rsid w:val="000806ED"/>
    <w:rsid w:val="0008299E"/>
    <w:rsid w:val="000829A7"/>
    <w:rsid w:val="00090402"/>
    <w:rsid w:val="00096AAF"/>
    <w:rsid w:val="00096C89"/>
    <w:rsid w:val="000A0706"/>
    <w:rsid w:val="000A0E65"/>
    <w:rsid w:val="000A32F4"/>
    <w:rsid w:val="000A4912"/>
    <w:rsid w:val="000B0E48"/>
    <w:rsid w:val="000C550A"/>
    <w:rsid w:val="000C5C29"/>
    <w:rsid w:val="000C6E25"/>
    <w:rsid w:val="000C71AD"/>
    <w:rsid w:val="000D06CC"/>
    <w:rsid w:val="000D49B6"/>
    <w:rsid w:val="000D6794"/>
    <w:rsid w:val="000D76F7"/>
    <w:rsid w:val="000E1660"/>
    <w:rsid w:val="000E18FB"/>
    <w:rsid w:val="000F21F0"/>
    <w:rsid w:val="000F2DA4"/>
    <w:rsid w:val="00115DC1"/>
    <w:rsid w:val="00116CC2"/>
    <w:rsid w:val="001222FD"/>
    <w:rsid w:val="00131F34"/>
    <w:rsid w:val="00133DA4"/>
    <w:rsid w:val="00137833"/>
    <w:rsid w:val="0014398D"/>
    <w:rsid w:val="00143FEC"/>
    <w:rsid w:val="00147427"/>
    <w:rsid w:val="00152E91"/>
    <w:rsid w:val="001555D9"/>
    <w:rsid w:val="00163C31"/>
    <w:rsid w:val="001646C1"/>
    <w:rsid w:val="001657D7"/>
    <w:rsid w:val="001665B5"/>
    <w:rsid w:val="00167B5C"/>
    <w:rsid w:val="00182598"/>
    <w:rsid w:val="00186A6C"/>
    <w:rsid w:val="001875C1"/>
    <w:rsid w:val="00194374"/>
    <w:rsid w:val="00194E47"/>
    <w:rsid w:val="001953E7"/>
    <w:rsid w:val="001A0096"/>
    <w:rsid w:val="001A437B"/>
    <w:rsid w:val="001B2B50"/>
    <w:rsid w:val="001B3946"/>
    <w:rsid w:val="001B4ED9"/>
    <w:rsid w:val="001B4FF7"/>
    <w:rsid w:val="001B6F7F"/>
    <w:rsid w:val="001C2860"/>
    <w:rsid w:val="001C3C04"/>
    <w:rsid w:val="001C5CBD"/>
    <w:rsid w:val="001C6970"/>
    <w:rsid w:val="001D20BE"/>
    <w:rsid w:val="001D2E73"/>
    <w:rsid w:val="001D3987"/>
    <w:rsid w:val="001D46CE"/>
    <w:rsid w:val="001D5A43"/>
    <w:rsid w:val="001D6096"/>
    <w:rsid w:val="001D6412"/>
    <w:rsid w:val="001D7EE8"/>
    <w:rsid w:val="001F0C15"/>
    <w:rsid w:val="00201247"/>
    <w:rsid w:val="00211717"/>
    <w:rsid w:val="00212110"/>
    <w:rsid w:val="002135BE"/>
    <w:rsid w:val="00214A84"/>
    <w:rsid w:val="00215979"/>
    <w:rsid w:val="0022461A"/>
    <w:rsid w:val="002312C1"/>
    <w:rsid w:val="00234F10"/>
    <w:rsid w:val="00235141"/>
    <w:rsid w:val="00235A72"/>
    <w:rsid w:val="00242272"/>
    <w:rsid w:val="00247BDD"/>
    <w:rsid w:val="00255B71"/>
    <w:rsid w:val="00257683"/>
    <w:rsid w:val="00257C13"/>
    <w:rsid w:val="00257EEE"/>
    <w:rsid w:val="00260216"/>
    <w:rsid w:val="002635E3"/>
    <w:rsid w:val="0027115A"/>
    <w:rsid w:val="00271CD5"/>
    <w:rsid w:val="00275B50"/>
    <w:rsid w:val="00275FB5"/>
    <w:rsid w:val="00281DD5"/>
    <w:rsid w:val="00282C93"/>
    <w:rsid w:val="00284C7E"/>
    <w:rsid w:val="00287A40"/>
    <w:rsid w:val="0029150E"/>
    <w:rsid w:val="00292D48"/>
    <w:rsid w:val="0029329C"/>
    <w:rsid w:val="002935AD"/>
    <w:rsid w:val="00297CBB"/>
    <w:rsid w:val="002A4C96"/>
    <w:rsid w:val="002A5897"/>
    <w:rsid w:val="002A63B6"/>
    <w:rsid w:val="002A68AF"/>
    <w:rsid w:val="002B79BD"/>
    <w:rsid w:val="002C3964"/>
    <w:rsid w:val="002C5D38"/>
    <w:rsid w:val="002C60DC"/>
    <w:rsid w:val="002D2EAD"/>
    <w:rsid w:val="002D378E"/>
    <w:rsid w:val="002D3A54"/>
    <w:rsid w:val="002D4EE8"/>
    <w:rsid w:val="002D7991"/>
    <w:rsid w:val="002E1156"/>
    <w:rsid w:val="002E6C30"/>
    <w:rsid w:val="002E7824"/>
    <w:rsid w:val="002F7B0D"/>
    <w:rsid w:val="00300A4B"/>
    <w:rsid w:val="0030623B"/>
    <w:rsid w:val="003067E5"/>
    <w:rsid w:val="00310479"/>
    <w:rsid w:val="00310495"/>
    <w:rsid w:val="0031193D"/>
    <w:rsid w:val="00317158"/>
    <w:rsid w:val="00317264"/>
    <w:rsid w:val="0031799D"/>
    <w:rsid w:val="00324311"/>
    <w:rsid w:val="003366F7"/>
    <w:rsid w:val="00343D6D"/>
    <w:rsid w:val="00345C4A"/>
    <w:rsid w:val="003478E7"/>
    <w:rsid w:val="0035054A"/>
    <w:rsid w:val="00356DB6"/>
    <w:rsid w:val="00357DF9"/>
    <w:rsid w:val="003647AD"/>
    <w:rsid w:val="00365B8E"/>
    <w:rsid w:val="0036634A"/>
    <w:rsid w:val="00367C32"/>
    <w:rsid w:val="00371C1C"/>
    <w:rsid w:val="0037756D"/>
    <w:rsid w:val="003811F1"/>
    <w:rsid w:val="00382ABC"/>
    <w:rsid w:val="00383D18"/>
    <w:rsid w:val="003900A1"/>
    <w:rsid w:val="00390691"/>
    <w:rsid w:val="0039366C"/>
    <w:rsid w:val="00393808"/>
    <w:rsid w:val="0039529F"/>
    <w:rsid w:val="003977ED"/>
    <w:rsid w:val="003A608C"/>
    <w:rsid w:val="003A7920"/>
    <w:rsid w:val="003B6C9F"/>
    <w:rsid w:val="003C6191"/>
    <w:rsid w:val="003C6DEF"/>
    <w:rsid w:val="003D62F7"/>
    <w:rsid w:val="003E2349"/>
    <w:rsid w:val="003E7679"/>
    <w:rsid w:val="003F1C7C"/>
    <w:rsid w:val="003F5FB6"/>
    <w:rsid w:val="00402703"/>
    <w:rsid w:val="00402F61"/>
    <w:rsid w:val="00411BB5"/>
    <w:rsid w:val="00412338"/>
    <w:rsid w:val="0041239C"/>
    <w:rsid w:val="00416D30"/>
    <w:rsid w:val="00420089"/>
    <w:rsid w:val="0042375F"/>
    <w:rsid w:val="0042377E"/>
    <w:rsid w:val="0042488E"/>
    <w:rsid w:val="00424E6D"/>
    <w:rsid w:val="0043301A"/>
    <w:rsid w:val="004334D0"/>
    <w:rsid w:val="004349AB"/>
    <w:rsid w:val="00441177"/>
    <w:rsid w:val="00447033"/>
    <w:rsid w:val="004475C7"/>
    <w:rsid w:val="00454307"/>
    <w:rsid w:val="00455054"/>
    <w:rsid w:val="004616E8"/>
    <w:rsid w:val="00462858"/>
    <w:rsid w:val="00463E40"/>
    <w:rsid w:val="004669CC"/>
    <w:rsid w:val="004701E9"/>
    <w:rsid w:val="0047095E"/>
    <w:rsid w:val="0047109E"/>
    <w:rsid w:val="004738E0"/>
    <w:rsid w:val="004759C7"/>
    <w:rsid w:val="004767CD"/>
    <w:rsid w:val="00483CF4"/>
    <w:rsid w:val="004934D1"/>
    <w:rsid w:val="00494F4E"/>
    <w:rsid w:val="004A20AF"/>
    <w:rsid w:val="004A4DFB"/>
    <w:rsid w:val="004A600F"/>
    <w:rsid w:val="004A65B4"/>
    <w:rsid w:val="004A7107"/>
    <w:rsid w:val="004B70B0"/>
    <w:rsid w:val="004C7B87"/>
    <w:rsid w:val="004D7718"/>
    <w:rsid w:val="004E26ED"/>
    <w:rsid w:val="004F07E4"/>
    <w:rsid w:val="004F1853"/>
    <w:rsid w:val="004F2067"/>
    <w:rsid w:val="00501331"/>
    <w:rsid w:val="005023D3"/>
    <w:rsid w:val="005075B1"/>
    <w:rsid w:val="00520C47"/>
    <w:rsid w:val="0052630E"/>
    <w:rsid w:val="0053005D"/>
    <w:rsid w:val="00542697"/>
    <w:rsid w:val="00542723"/>
    <w:rsid w:val="0055163A"/>
    <w:rsid w:val="00551E2D"/>
    <w:rsid w:val="005526E4"/>
    <w:rsid w:val="00552FD4"/>
    <w:rsid w:val="005530D1"/>
    <w:rsid w:val="005606B5"/>
    <w:rsid w:val="005625D6"/>
    <w:rsid w:val="00564EB6"/>
    <w:rsid w:val="00573227"/>
    <w:rsid w:val="005742BE"/>
    <w:rsid w:val="00574BD5"/>
    <w:rsid w:val="00574FF9"/>
    <w:rsid w:val="00584F65"/>
    <w:rsid w:val="005925ED"/>
    <w:rsid w:val="0059474B"/>
    <w:rsid w:val="00597EC6"/>
    <w:rsid w:val="005A044B"/>
    <w:rsid w:val="005A36C9"/>
    <w:rsid w:val="005A3D11"/>
    <w:rsid w:val="005B07B6"/>
    <w:rsid w:val="005B1256"/>
    <w:rsid w:val="005B1E30"/>
    <w:rsid w:val="005B1F5B"/>
    <w:rsid w:val="005C5848"/>
    <w:rsid w:val="005D444D"/>
    <w:rsid w:val="005F0334"/>
    <w:rsid w:val="005F22FD"/>
    <w:rsid w:val="005F27D0"/>
    <w:rsid w:val="005F63AA"/>
    <w:rsid w:val="005F6968"/>
    <w:rsid w:val="005F711B"/>
    <w:rsid w:val="005F775B"/>
    <w:rsid w:val="00606E3D"/>
    <w:rsid w:val="006114DA"/>
    <w:rsid w:val="006207DD"/>
    <w:rsid w:val="00627DF4"/>
    <w:rsid w:val="00630496"/>
    <w:rsid w:val="00630861"/>
    <w:rsid w:val="006312D1"/>
    <w:rsid w:val="00646BCA"/>
    <w:rsid w:val="00652220"/>
    <w:rsid w:val="0065771A"/>
    <w:rsid w:val="00661A40"/>
    <w:rsid w:val="00664460"/>
    <w:rsid w:val="00665409"/>
    <w:rsid w:val="00665E95"/>
    <w:rsid w:val="0067130A"/>
    <w:rsid w:val="006716CD"/>
    <w:rsid w:val="00671C15"/>
    <w:rsid w:val="00677575"/>
    <w:rsid w:val="006826DF"/>
    <w:rsid w:val="00683FBF"/>
    <w:rsid w:val="00687705"/>
    <w:rsid w:val="0069426D"/>
    <w:rsid w:val="006960FE"/>
    <w:rsid w:val="006A4D9D"/>
    <w:rsid w:val="006B635C"/>
    <w:rsid w:val="006C1D73"/>
    <w:rsid w:val="006C3792"/>
    <w:rsid w:val="006C67C1"/>
    <w:rsid w:val="006C761A"/>
    <w:rsid w:val="006E0739"/>
    <w:rsid w:val="006F058A"/>
    <w:rsid w:val="006F5C29"/>
    <w:rsid w:val="007002C6"/>
    <w:rsid w:val="0070503E"/>
    <w:rsid w:val="007051D0"/>
    <w:rsid w:val="00707154"/>
    <w:rsid w:val="00707683"/>
    <w:rsid w:val="007139DA"/>
    <w:rsid w:val="00727450"/>
    <w:rsid w:val="0072797F"/>
    <w:rsid w:val="007367AF"/>
    <w:rsid w:val="007413D8"/>
    <w:rsid w:val="0074270B"/>
    <w:rsid w:val="00742CBA"/>
    <w:rsid w:val="00750DA6"/>
    <w:rsid w:val="00750E9F"/>
    <w:rsid w:val="007515F7"/>
    <w:rsid w:val="007518FF"/>
    <w:rsid w:val="007544F0"/>
    <w:rsid w:val="00754BCA"/>
    <w:rsid w:val="00766180"/>
    <w:rsid w:val="00777B27"/>
    <w:rsid w:val="007876B3"/>
    <w:rsid w:val="00790901"/>
    <w:rsid w:val="00792CE9"/>
    <w:rsid w:val="00793793"/>
    <w:rsid w:val="007A0A91"/>
    <w:rsid w:val="007A2087"/>
    <w:rsid w:val="007A6BC9"/>
    <w:rsid w:val="007A70C6"/>
    <w:rsid w:val="007A74C6"/>
    <w:rsid w:val="007B2E67"/>
    <w:rsid w:val="007C363B"/>
    <w:rsid w:val="007C3EB9"/>
    <w:rsid w:val="007C6170"/>
    <w:rsid w:val="007C67C9"/>
    <w:rsid w:val="007D3FEF"/>
    <w:rsid w:val="007D6A55"/>
    <w:rsid w:val="007D7228"/>
    <w:rsid w:val="007E0D7C"/>
    <w:rsid w:val="007E7A9B"/>
    <w:rsid w:val="007F0FE5"/>
    <w:rsid w:val="007F29C5"/>
    <w:rsid w:val="007F70C0"/>
    <w:rsid w:val="0080194D"/>
    <w:rsid w:val="0080315E"/>
    <w:rsid w:val="00807969"/>
    <w:rsid w:val="0081788A"/>
    <w:rsid w:val="0082226C"/>
    <w:rsid w:val="00822994"/>
    <w:rsid w:val="00830C11"/>
    <w:rsid w:val="008317E3"/>
    <w:rsid w:val="00843548"/>
    <w:rsid w:val="00854869"/>
    <w:rsid w:val="008609EF"/>
    <w:rsid w:val="0086114B"/>
    <w:rsid w:val="00865150"/>
    <w:rsid w:val="00870A37"/>
    <w:rsid w:val="00871A80"/>
    <w:rsid w:val="00873502"/>
    <w:rsid w:val="008763A5"/>
    <w:rsid w:val="00881A0C"/>
    <w:rsid w:val="00882244"/>
    <w:rsid w:val="00895FFD"/>
    <w:rsid w:val="008960D2"/>
    <w:rsid w:val="008A0606"/>
    <w:rsid w:val="008A0FF7"/>
    <w:rsid w:val="008A1079"/>
    <w:rsid w:val="008A4717"/>
    <w:rsid w:val="008A5497"/>
    <w:rsid w:val="008B35B1"/>
    <w:rsid w:val="008B3639"/>
    <w:rsid w:val="008B412B"/>
    <w:rsid w:val="008B4500"/>
    <w:rsid w:val="008C127C"/>
    <w:rsid w:val="008D1676"/>
    <w:rsid w:val="008E212C"/>
    <w:rsid w:val="008E5207"/>
    <w:rsid w:val="008E5E7C"/>
    <w:rsid w:val="008E6344"/>
    <w:rsid w:val="008F033B"/>
    <w:rsid w:val="008F13FF"/>
    <w:rsid w:val="009016C8"/>
    <w:rsid w:val="009037C7"/>
    <w:rsid w:val="0090408C"/>
    <w:rsid w:val="00907928"/>
    <w:rsid w:val="0091372A"/>
    <w:rsid w:val="00921AE2"/>
    <w:rsid w:val="00926064"/>
    <w:rsid w:val="00927D69"/>
    <w:rsid w:val="00931AD9"/>
    <w:rsid w:val="009339E9"/>
    <w:rsid w:val="00934520"/>
    <w:rsid w:val="00942DEF"/>
    <w:rsid w:val="00944116"/>
    <w:rsid w:val="00945113"/>
    <w:rsid w:val="009532A5"/>
    <w:rsid w:val="0095356A"/>
    <w:rsid w:val="00955DC4"/>
    <w:rsid w:val="00956CF2"/>
    <w:rsid w:val="009603F2"/>
    <w:rsid w:val="009643F3"/>
    <w:rsid w:val="00965109"/>
    <w:rsid w:val="00965335"/>
    <w:rsid w:val="009747CD"/>
    <w:rsid w:val="00975F97"/>
    <w:rsid w:val="0097649F"/>
    <w:rsid w:val="00977EF5"/>
    <w:rsid w:val="00985421"/>
    <w:rsid w:val="00995D44"/>
    <w:rsid w:val="009977B9"/>
    <w:rsid w:val="009A09C5"/>
    <w:rsid w:val="009A11C7"/>
    <w:rsid w:val="009A19F4"/>
    <w:rsid w:val="009A4871"/>
    <w:rsid w:val="009A73DD"/>
    <w:rsid w:val="009B6D74"/>
    <w:rsid w:val="009C165C"/>
    <w:rsid w:val="009C600F"/>
    <w:rsid w:val="009C6DEC"/>
    <w:rsid w:val="009D585B"/>
    <w:rsid w:val="009D7B1B"/>
    <w:rsid w:val="009E0E03"/>
    <w:rsid w:val="009E2E26"/>
    <w:rsid w:val="009E3E99"/>
    <w:rsid w:val="009F2F02"/>
    <w:rsid w:val="00A01806"/>
    <w:rsid w:val="00A04BF1"/>
    <w:rsid w:val="00A07433"/>
    <w:rsid w:val="00A1242E"/>
    <w:rsid w:val="00A13446"/>
    <w:rsid w:val="00A14859"/>
    <w:rsid w:val="00A21365"/>
    <w:rsid w:val="00A21EA0"/>
    <w:rsid w:val="00A227BF"/>
    <w:rsid w:val="00A277EC"/>
    <w:rsid w:val="00A32B79"/>
    <w:rsid w:val="00A341C1"/>
    <w:rsid w:val="00A35A12"/>
    <w:rsid w:val="00A371EC"/>
    <w:rsid w:val="00A41018"/>
    <w:rsid w:val="00A41183"/>
    <w:rsid w:val="00A42824"/>
    <w:rsid w:val="00A43966"/>
    <w:rsid w:val="00A50652"/>
    <w:rsid w:val="00A52192"/>
    <w:rsid w:val="00A559EE"/>
    <w:rsid w:val="00A55ED8"/>
    <w:rsid w:val="00A57D6D"/>
    <w:rsid w:val="00A8328B"/>
    <w:rsid w:val="00A84344"/>
    <w:rsid w:val="00A87361"/>
    <w:rsid w:val="00A874C5"/>
    <w:rsid w:val="00A95D83"/>
    <w:rsid w:val="00AA70E8"/>
    <w:rsid w:val="00AA726E"/>
    <w:rsid w:val="00AB57EA"/>
    <w:rsid w:val="00AB7C5C"/>
    <w:rsid w:val="00AC2FD0"/>
    <w:rsid w:val="00AC3518"/>
    <w:rsid w:val="00AC5E5F"/>
    <w:rsid w:val="00AC7A0B"/>
    <w:rsid w:val="00AD581D"/>
    <w:rsid w:val="00AE1475"/>
    <w:rsid w:val="00AE17BC"/>
    <w:rsid w:val="00AE1B50"/>
    <w:rsid w:val="00AF4A63"/>
    <w:rsid w:val="00B0222B"/>
    <w:rsid w:val="00B04F57"/>
    <w:rsid w:val="00B10CA6"/>
    <w:rsid w:val="00B10F59"/>
    <w:rsid w:val="00B149BC"/>
    <w:rsid w:val="00B152CB"/>
    <w:rsid w:val="00B17883"/>
    <w:rsid w:val="00B21AB3"/>
    <w:rsid w:val="00B24A6B"/>
    <w:rsid w:val="00B25A62"/>
    <w:rsid w:val="00B26F3B"/>
    <w:rsid w:val="00B4119F"/>
    <w:rsid w:val="00B53203"/>
    <w:rsid w:val="00B5408B"/>
    <w:rsid w:val="00B56123"/>
    <w:rsid w:val="00B614C1"/>
    <w:rsid w:val="00B75E4C"/>
    <w:rsid w:val="00B81C99"/>
    <w:rsid w:val="00B868A5"/>
    <w:rsid w:val="00BA0FFD"/>
    <w:rsid w:val="00BA508F"/>
    <w:rsid w:val="00BB0B28"/>
    <w:rsid w:val="00BC1CBF"/>
    <w:rsid w:val="00BC2CAF"/>
    <w:rsid w:val="00BC4D8E"/>
    <w:rsid w:val="00BC7A6C"/>
    <w:rsid w:val="00BE1D52"/>
    <w:rsid w:val="00BE61EE"/>
    <w:rsid w:val="00BE64E8"/>
    <w:rsid w:val="00BE6C98"/>
    <w:rsid w:val="00BF0240"/>
    <w:rsid w:val="00C06D24"/>
    <w:rsid w:val="00C0710C"/>
    <w:rsid w:val="00C131C8"/>
    <w:rsid w:val="00C152A6"/>
    <w:rsid w:val="00C248F3"/>
    <w:rsid w:val="00C25722"/>
    <w:rsid w:val="00C2636B"/>
    <w:rsid w:val="00C30369"/>
    <w:rsid w:val="00C32F3E"/>
    <w:rsid w:val="00C34531"/>
    <w:rsid w:val="00C34BAD"/>
    <w:rsid w:val="00C438D2"/>
    <w:rsid w:val="00C47DC1"/>
    <w:rsid w:val="00C5628A"/>
    <w:rsid w:val="00C6464D"/>
    <w:rsid w:val="00C70AEB"/>
    <w:rsid w:val="00C81F6E"/>
    <w:rsid w:val="00C82CC7"/>
    <w:rsid w:val="00C90DA1"/>
    <w:rsid w:val="00C9198F"/>
    <w:rsid w:val="00C92A8D"/>
    <w:rsid w:val="00C938BC"/>
    <w:rsid w:val="00C9518F"/>
    <w:rsid w:val="00C95B2F"/>
    <w:rsid w:val="00CB072F"/>
    <w:rsid w:val="00CB5DA9"/>
    <w:rsid w:val="00CB7907"/>
    <w:rsid w:val="00CC1A49"/>
    <w:rsid w:val="00CC4D49"/>
    <w:rsid w:val="00CD39FD"/>
    <w:rsid w:val="00CD6EE8"/>
    <w:rsid w:val="00CE0AC9"/>
    <w:rsid w:val="00CE5F82"/>
    <w:rsid w:val="00CE6BA0"/>
    <w:rsid w:val="00CF28E8"/>
    <w:rsid w:val="00CF33D1"/>
    <w:rsid w:val="00CF54BA"/>
    <w:rsid w:val="00D04A1A"/>
    <w:rsid w:val="00D10692"/>
    <w:rsid w:val="00D10CF5"/>
    <w:rsid w:val="00D11FE7"/>
    <w:rsid w:val="00D21B17"/>
    <w:rsid w:val="00D22591"/>
    <w:rsid w:val="00D243B1"/>
    <w:rsid w:val="00D34288"/>
    <w:rsid w:val="00D43D25"/>
    <w:rsid w:val="00D451EB"/>
    <w:rsid w:val="00D45AC4"/>
    <w:rsid w:val="00D4646E"/>
    <w:rsid w:val="00D469C1"/>
    <w:rsid w:val="00D46F4D"/>
    <w:rsid w:val="00D5027F"/>
    <w:rsid w:val="00D514CF"/>
    <w:rsid w:val="00D5168D"/>
    <w:rsid w:val="00D562E6"/>
    <w:rsid w:val="00D66BC1"/>
    <w:rsid w:val="00D70005"/>
    <w:rsid w:val="00D712BF"/>
    <w:rsid w:val="00D731C7"/>
    <w:rsid w:val="00D7388A"/>
    <w:rsid w:val="00D75F97"/>
    <w:rsid w:val="00D803A5"/>
    <w:rsid w:val="00D84F50"/>
    <w:rsid w:val="00D91D89"/>
    <w:rsid w:val="00D95416"/>
    <w:rsid w:val="00D95681"/>
    <w:rsid w:val="00DA1012"/>
    <w:rsid w:val="00DA16FC"/>
    <w:rsid w:val="00DA1FB4"/>
    <w:rsid w:val="00DA2857"/>
    <w:rsid w:val="00DA7A55"/>
    <w:rsid w:val="00DB040E"/>
    <w:rsid w:val="00DB2FAA"/>
    <w:rsid w:val="00DC3004"/>
    <w:rsid w:val="00DC43C0"/>
    <w:rsid w:val="00DC4735"/>
    <w:rsid w:val="00DC6673"/>
    <w:rsid w:val="00DC6BDD"/>
    <w:rsid w:val="00DC795E"/>
    <w:rsid w:val="00DD34B7"/>
    <w:rsid w:val="00DE116D"/>
    <w:rsid w:val="00DF2E8F"/>
    <w:rsid w:val="00DF5610"/>
    <w:rsid w:val="00DF5C82"/>
    <w:rsid w:val="00DF6404"/>
    <w:rsid w:val="00E03A98"/>
    <w:rsid w:val="00E05A4D"/>
    <w:rsid w:val="00E1248F"/>
    <w:rsid w:val="00E13AEB"/>
    <w:rsid w:val="00E15464"/>
    <w:rsid w:val="00E1616D"/>
    <w:rsid w:val="00E21174"/>
    <w:rsid w:val="00E21EBD"/>
    <w:rsid w:val="00E30CA4"/>
    <w:rsid w:val="00E337DA"/>
    <w:rsid w:val="00E338E0"/>
    <w:rsid w:val="00E40A8C"/>
    <w:rsid w:val="00E4153B"/>
    <w:rsid w:val="00E43A3C"/>
    <w:rsid w:val="00E44AB9"/>
    <w:rsid w:val="00E45DB4"/>
    <w:rsid w:val="00E52AA7"/>
    <w:rsid w:val="00E56B95"/>
    <w:rsid w:val="00E7042C"/>
    <w:rsid w:val="00E74002"/>
    <w:rsid w:val="00E80954"/>
    <w:rsid w:val="00E84EBD"/>
    <w:rsid w:val="00E95AE9"/>
    <w:rsid w:val="00EA1D2D"/>
    <w:rsid w:val="00EC50A8"/>
    <w:rsid w:val="00EC53F3"/>
    <w:rsid w:val="00EC63B4"/>
    <w:rsid w:val="00ED0201"/>
    <w:rsid w:val="00EE2DA5"/>
    <w:rsid w:val="00EE4EF8"/>
    <w:rsid w:val="00EE6A74"/>
    <w:rsid w:val="00EE79CE"/>
    <w:rsid w:val="00EF1782"/>
    <w:rsid w:val="00F026D6"/>
    <w:rsid w:val="00F06F81"/>
    <w:rsid w:val="00F12F91"/>
    <w:rsid w:val="00F260CC"/>
    <w:rsid w:val="00F406E3"/>
    <w:rsid w:val="00F413C2"/>
    <w:rsid w:val="00F423D9"/>
    <w:rsid w:val="00F4289F"/>
    <w:rsid w:val="00F42F33"/>
    <w:rsid w:val="00F466DF"/>
    <w:rsid w:val="00F4764C"/>
    <w:rsid w:val="00F52313"/>
    <w:rsid w:val="00F642A5"/>
    <w:rsid w:val="00F65DAC"/>
    <w:rsid w:val="00F663A5"/>
    <w:rsid w:val="00F6740E"/>
    <w:rsid w:val="00F766AD"/>
    <w:rsid w:val="00F80052"/>
    <w:rsid w:val="00F80DB9"/>
    <w:rsid w:val="00F90951"/>
    <w:rsid w:val="00F947E1"/>
    <w:rsid w:val="00F94A47"/>
    <w:rsid w:val="00FA3838"/>
    <w:rsid w:val="00FA44BF"/>
    <w:rsid w:val="00FA5BED"/>
    <w:rsid w:val="00FA6873"/>
    <w:rsid w:val="00FA6A64"/>
    <w:rsid w:val="00FA72FE"/>
    <w:rsid w:val="00FB528F"/>
    <w:rsid w:val="00FC346F"/>
    <w:rsid w:val="00FC45E1"/>
    <w:rsid w:val="00FC468F"/>
    <w:rsid w:val="00FD0E19"/>
    <w:rsid w:val="00FD1942"/>
    <w:rsid w:val="00FE70A9"/>
    <w:rsid w:val="00FF4813"/>
    <w:rsid w:val="00FF4CC0"/>
    <w:rsid w:val="00FF5DE7"/>
    <w:rsid w:val="00FF7AC8"/>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57B81AB9"/>
  <w15:chartTrackingRefBased/>
  <w15:docId w15:val="{7BE10578-0676-41EC-AF54-A8DCEC41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A43"/>
    <w:pPr>
      <w:spacing w:before="160" w:after="240" w:line="240" w:lineRule="auto"/>
      <w:jc w:val="both"/>
    </w:pPr>
    <w:rPr>
      <w:rFonts w:ascii="Times New Roman" w:eastAsia="Times New Roman" w:hAnsi="Times New Roman" w:cs="Times New Roman"/>
      <w:kern w:val="20"/>
      <w:sz w:val="24"/>
      <w:szCs w:val="20"/>
      <w:lang w:val="en-US"/>
    </w:rPr>
  </w:style>
  <w:style w:type="paragraph" w:styleId="Heading1">
    <w:name w:val="heading 1"/>
    <w:basedOn w:val="Normal"/>
    <w:next w:val="Normal"/>
    <w:link w:val="Heading1Char"/>
    <w:uiPriority w:val="9"/>
    <w:qFormat/>
    <w:rsid w:val="00D11FE7"/>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1FE7"/>
    <w:pPr>
      <w:keepNext/>
      <w:keepLines/>
      <w:numPr>
        <w:ilvl w:val="1"/>
        <w:numId w:val="1"/>
      </w:numPr>
      <w:spacing w:before="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11FE7"/>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11FE7"/>
    <w:pPr>
      <w:keepNext/>
      <w:keepLines/>
      <w:numPr>
        <w:ilvl w:val="3"/>
        <w:numId w:val="1"/>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BE61EE"/>
    <w:pPr>
      <w:spacing w:before="120"/>
    </w:pPr>
  </w:style>
  <w:style w:type="paragraph" w:styleId="Header">
    <w:name w:val="header"/>
    <w:basedOn w:val="Normal"/>
    <w:link w:val="HeaderChar"/>
    <w:uiPriority w:val="99"/>
    <w:unhideWhenUsed/>
    <w:rsid w:val="00BE61EE"/>
    <w:pPr>
      <w:tabs>
        <w:tab w:val="center" w:pos="4513"/>
        <w:tab w:val="right" w:pos="9026"/>
      </w:tabs>
      <w:spacing w:after="0"/>
    </w:pPr>
  </w:style>
  <w:style w:type="character" w:customStyle="1" w:styleId="HeaderChar">
    <w:name w:val="Header Char"/>
    <w:basedOn w:val="DefaultParagraphFont"/>
    <w:link w:val="Header"/>
    <w:uiPriority w:val="99"/>
    <w:rsid w:val="00BE61EE"/>
    <w:rPr>
      <w:rFonts w:ascii="Times New Roman" w:eastAsia="Times New Roman" w:hAnsi="Times New Roman" w:cs="Times New Roman"/>
      <w:kern w:val="20"/>
      <w:sz w:val="24"/>
      <w:szCs w:val="20"/>
      <w:lang w:val="en-US"/>
    </w:rPr>
  </w:style>
  <w:style w:type="paragraph" w:styleId="Footer">
    <w:name w:val="footer"/>
    <w:basedOn w:val="Normal"/>
    <w:link w:val="FooterChar"/>
    <w:uiPriority w:val="99"/>
    <w:unhideWhenUsed/>
    <w:rsid w:val="00BE61EE"/>
    <w:pPr>
      <w:tabs>
        <w:tab w:val="center" w:pos="4513"/>
        <w:tab w:val="right" w:pos="9026"/>
      </w:tabs>
      <w:spacing w:after="0"/>
    </w:pPr>
  </w:style>
  <w:style w:type="character" w:customStyle="1" w:styleId="FooterChar">
    <w:name w:val="Footer Char"/>
    <w:basedOn w:val="DefaultParagraphFont"/>
    <w:link w:val="Footer"/>
    <w:uiPriority w:val="99"/>
    <w:rsid w:val="00BE61EE"/>
    <w:rPr>
      <w:rFonts w:ascii="Times New Roman" w:eastAsia="Times New Roman" w:hAnsi="Times New Roman" w:cs="Times New Roman"/>
      <w:kern w:val="20"/>
      <w:sz w:val="24"/>
      <w:szCs w:val="20"/>
      <w:lang w:val="en-US"/>
    </w:rPr>
  </w:style>
  <w:style w:type="character" w:customStyle="1" w:styleId="Heading1Char">
    <w:name w:val="Heading 1 Char"/>
    <w:basedOn w:val="DefaultParagraphFont"/>
    <w:link w:val="Heading1"/>
    <w:uiPriority w:val="9"/>
    <w:rsid w:val="00D11FE7"/>
    <w:rPr>
      <w:rFonts w:ascii="Times New Roman" w:eastAsiaTheme="majorEastAsia" w:hAnsi="Times New Roman" w:cstheme="majorBidi"/>
      <w:b/>
      <w:color w:val="000000" w:themeColor="text1"/>
      <w:kern w:val="20"/>
      <w:sz w:val="32"/>
      <w:szCs w:val="32"/>
      <w:lang w:val="en-US"/>
    </w:rPr>
  </w:style>
  <w:style w:type="numbering" w:customStyle="1" w:styleId="Multilevelheading">
    <w:name w:val="Multilevel heading"/>
    <w:uiPriority w:val="99"/>
    <w:rsid w:val="00BE61EE"/>
    <w:pPr>
      <w:numPr>
        <w:numId w:val="1"/>
      </w:numPr>
    </w:pPr>
  </w:style>
  <w:style w:type="paragraph" w:styleId="Caption">
    <w:name w:val="caption"/>
    <w:basedOn w:val="Normal"/>
    <w:next w:val="Normal"/>
    <w:uiPriority w:val="35"/>
    <w:unhideWhenUsed/>
    <w:qFormat/>
    <w:rsid w:val="001D5A4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D11FE7"/>
    <w:rPr>
      <w:rFonts w:ascii="Times New Roman" w:eastAsiaTheme="majorEastAsia" w:hAnsi="Times New Roman" w:cstheme="majorBidi"/>
      <w:b/>
      <w:kern w:val="20"/>
      <w:sz w:val="28"/>
      <w:szCs w:val="26"/>
      <w:lang w:val="en-US"/>
    </w:rPr>
  </w:style>
  <w:style w:type="character" w:customStyle="1" w:styleId="Heading3Char">
    <w:name w:val="Heading 3 Char"/>
    <w:basedOn w:val="DefaultParagraphFont"/>
    <w:link w:val="Heading3"/>
    <w:uiPriority w:val="9"/>
    <w:rsid w:val="00D11FE7"/>
    <w:rPr>
      <w:rFonts w:ascii="Times New Roman" w:eastAsiaTheme="majorEastAsia" w:hAnsi="Times New Roman" w:cstheme="majorBidi"/>
      <w:b/>
      <w:kern w:val="20"/>
      <w:sz w:val="24"/>
      <w:szCs w:val="24"/>
      <w:lang w:val="en-US"/>
    </w:rPr>
  </w:style>
  <w:style w:type="character" w:customStyle="1" w:styleId="Heading4Char">
    <w:name w:val="Heading 4 Char"/>
    <w:basedOn w:val="DefaultParagraphFont"/>
    <w:link w:val="Heading4"/>
    <w:uiPriority w:val="9"/>
    <w:rsid w:val="00D11FE7"/>
    <w:rPr>
      <w:rFonts w:ascii="Times New Roman" w:eastAsiaTheme="majorEastAsia" w:hAnsi="Times New Roman" w:cstheme="majorBidi"/>
      <w:b/>
      <w:iCs/>
      <w:kern w:val="20"/>
      <w:sz w:val="24"/>
      <w:szCs w:val="20"/>
      <w:lang w:val="en-US"/>
    </w:rPr>
  </w:style>
  <w:style w:type="paragraph" w:customStyle="1" w:styleId="ime">
    <w:name w:val="ime"/>
    <w:basedOn w:val="Normal"/>
    <w:rsid w:val="00A21365"/>
    <w:pPr>
      <w:spacing w:before="1440"/>
      <w:jc w:val="center"/>
    </w:pPr>
    <w:rPr>
      <w:rFonts w:ascii="VogueBold" w:hAnsi="VogueBold"/>
      <w:sz w:val="30"/>
    </w:rPr>
  </w:style>
  <w:style w:type="paragraph" w:customStyle="1" w:styleId="Tabela">
    <w:name w:val="Tabela"/>
    <w:basedOn w:val="Tekst"/>
    <w:rsid w:val="00A21365"/>
    <w:pPr>
      <w:spacing w:after="60"/>
      <w:ind w:left="142" w:right="142"/>
      <w:jc w:val="right"/>
    </w:pPr>
    <w:rPr>
      <w:rFonts w:ascii="CHelvItalic" w:hAnsi="CHelvItalic"/>
      <w:sz w:val="22"/>
    </w:rPr>
  </w:style>
  <w:style w:type="paragraph" w:customStyle="1" w:styleId="tab">
    <w:name w:val="tab"/>
    <w:basedOn w:val="Tekst"/>
    <w:rsid w:val="00A21365"/>
    <w:pPr>
      <w:spacing w:before="60"/>
    </w:pPr>
    <w:rPr>
      <w:sz w:val="20"/>
    </w:rPr>
  </w:style>
  <w:style w:type="paragraph" w:customStyle="1" w:styleId="check">
    <w:name w:val="check"/>
    <w:basedOn w:val="Normal"/>
    <w:qFormat/>
    <w:rsid w:val="00A21365"/>
    <w:pPr>
      <w:spacing w:before="60" w:after="60"/>
      <w:ind w:left="993"/>
      <w:jc w:val="left"/>
    </w:pPr>
    <w:rPr>
      <w:rFonts w:ascii="Arial" w:hAnsi="Arial"/>
      <w:sz w:val="20"/>
      <w:lang w:val="sr-Cyrl-CS"/>
    </w:rPr>
  </w:style>
  <w:style w:type="paragraph" w:styleId="TOCHeading">
    <w:name w:val="TOC Heading"/>
    <w:basedOn w:val="Heading1"/>
    <w:next w:val="Normal"/>
    <w:uiPriority w:val="39"/>
    <w:unhideWhenUsed/>
    <w:qFormat/>
    <w:rsid w:val="005B1F5B"/>
    <w:pPr>
      <w:numPr>
        <w:numId w:val="0"/>
      </w:numPr>
      <w:spacing w:line="259" w:lineRule="auto"/>
      <w:jc w:val="left"/>
      <w:outlineLvl w:val="9"/>
    </w:pPr>
    <w:rPr>
      <w:kern w:val="0"/>
    </w:rPr>
  </w:style>
  <w:style w:type="paragraph" w:styleId="TOC1">
    <w:name w:val="toc 1"/>
    <w:basedOn w:val="Normal"/>
    <w:next w:val="Normal"/>
    <w:autoRedefine/>
    <w:uiPriority w:val="39"/>
    <w:unhideWhenUsed/>
    <w:rsid w:val="005B1F5B"/>
    <w:pPr>
      <w:spacing w:after="100"/>
    </w:pPr>
  </w:style>
  <w:style w:type="character" w:styleId="Hyperlink">
    <w:name w:val="Hyperlink"/>
    <w:basedOn w:val="DefaultParagraphFont"/>
    <w:uiPriority w:val="99"/>
    <w:unhideWhenUsed/>
    <w:rsid w:val="005B1F5B"/>
    <w:rPr>
      <w:color w:val="0563C1" w:themeColor="hyperlink"/>
      <w:u w:val="single"/>
    </w:rPr>
  </w:style>
  <w:style w:type="paragraph" w:styleId="NormalWeb">
    <w:name w:val="Normal (Web)"/>
    <w:basedOn w:val="Normal"/>
    <w:rsid w:val="005B1F5B"/>
    <w:pPr>
      <w:spacing w:before="100" w:beforeAutospacing="1" w:after="119"/>
      <w:jc w:val="left"/>
    </w:pPr>
    <w:rPr>
      <w:kern w:val="0"/>
      <w:szCs w:val="24"/>
      <w:lang w:val="sr-Latn-CS" w:eastAsia="sr-Latn-CS"/>
    </w:rPr>
  </w:style>
  <w:style w:type="table" w:styleId="TableGrid">
    <w:name w:val="Table Grid"/>
    <w:basedOn w:val="TableNormal"/>
    <w:rsid w:val="005B1F5B"/>
    <w:pPr>
      <w:spacing w:after="120" w:line="240" w:lineRule="auto"/>
      <w:jc w:val="both"/>
    </w:pPr>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7B0D"/>
    <w:pPr>
      <w:ind w:left="720"/>
      <w:contextualSpacing/>
    </w:pPr>
  </w:style>
  <w:style w:type="paragraph" w:styleId="TOC2">
    <w:name w:val="toc 2"/>
    <w:basedOn w:val="Normal"/>
    <w:next w:val="Normal"/>
    <w:autoRedefine/>
    <w:uiPriority w:val="39"/>
    <w:unhideWhenUsed/>
    <w:rsid w:val="002F7B0D"/>
    <w:pPr>
      <w:spacing w:after="100"/>
      <w:ind w:left="240"/>
    </w:pPr>
  </w:style>
  <w:style w:type="character" w:styleId="FollowedHyperlink">
    <w:name w:val="FollowedHyperlink"/>
    <w:basedOn w:val="DefaultParagraphFont"/>
    <w:uiPriority w:val="99"/>
    <w:semiHidden/>
    <w:unhideWhenUsed/>
    <w:rsid w:val="00300A4B"/>
    <w:rPr>
      <w:color w:val="954F72" w:themeColor="followedHyperlink"/>
      <w:u w:val="single"/>
    </w:rPr>
  </w:style>
  <w:style w:type="paragraph" w:styleId="TOC3">
    <w:name w:val="toc 3"/>
    <w:basedOn w:val="Normal"/>
    <w:next w:val="Normal"/>
    <w:autoRedefine/>
    <w:uiPriority w:val="39"/>
    <w:unhideWhenUsed/>
    <w:rsid w:val="006114DA"/>
    <w:pPr>
      <w:spacing w:after="100"/>
      <w:ind w:left="480"/>
    </w:pPr>
  </w:style>
  <w:style w:type="character" w:styleId="CommentReference">
    <w:name w:val="annotation reference"/>
    <w:basedOn w:val="DefaultParagraphFont"/>
    <w:uiPriority w:val="99"/>
    <w:semiHidden/>
    <w:unhideWhenUsed/>
    <w:rsid w:val="004F2067"/>
    <w:rPr>
      <w:sz w:val="16"/>
      <w:szCs w:val="16"/>
    </w:rPr>
  </w:style>
  <w:style w:type="paragraph" w:styleId="CommentText">
    <w:name w:val="annotation text"/>
    <w:basedOn w:val="Normal"/>
    <w:link w:val="CommentTextChar"/>
    <w:uiPriority w:val="99"/>
    <w:semiHidden/>
    <w:unhideWhenUsed/>
    <w:rsid w:val="004F2067"/>
    <w:rPr>
      <w:sz w:val="20"/>
    </w:rPr>
  </w:style>
  <w:style w:type="character" w:customStyle="1" w:styleId="CommentTextChar">
    <w:name w:val="Comment Text Char"/>
    <w:basedOn w:val="DefaultParagraphFont"/>
    <w:link w:val="CommentText"/>
    <w:uiPriority w:val="99"/>
    <w:semiHidden/>
    <w:rsid w:val="004F2067"/>
    <w:rPr>
      <w:rFonts w:ascii="Times New Roman" w:eastAsia="Times New Roman" w:hAnsi="Times New Roman" w:cs="Times New Roman"/>
      <w:kern w:val="20"/>
      <w:sz w:val="20"/>
      <w:szCs w:val="20"/>
      <w:lang w:val="en-US"/>
    </w:rPr>
  </w:style>
  <w:style w:type="paragraph" w:styleId="CommentSubject">
    <w:name w:val="annotation subject"/>
    <w:basedOn w:val="CommentText"/>
    <w:next w:val="CommentText"/>
    <w:link w:val="CommentSubjectChar"/>
    <w:uiPriority w:val="99"/>
    <w:semiHidden/>
    <w:unhideWhenUsed/>
    <w:rsid w:val="004F2067"/>
    <w:rPr>
      <w:b/>
      <w:bCs/>
    </w:rPr>
  </w:style>
  <w:style w:type="character" w:customStyle="1" w:styleId="CommentSubjectChar">
    <w:name w:val="Comment Subject Char"/>
    <w:basedOn w:val="CommentTextChar"/>
    <w:link w:val="CommentSubject"/>
    <w:uiPriority w:val="99"/>
    <w:semiHidden/>
    <w:rsid w:val="004F2067"/>
    <w:rPr>
      <w:rFonts w:ascii="Times New Roman" w:eastAsia="Times New Roman" w:hAnsi="Times New Roman" w:cs="Times New Roman"/>
      <w:b/>
      <w:bCs/>
      <w:kern w:val="20"/>
      <w:sz w:val="20"/>
      <w:szCs w:val="20"/>
      <w:lang w:val="en-US"/>
    </w:rPr>
  </w:style>
  <w:style w:type="paragraph" w:styleId="BalloonText">
    <w:name w:val="Balloon Text"/>
    <w:basedOn w:val="Normal"/>
    <w:link w:val="BalloonTextChar"/>
    <w:uiPriority w:val="99"/>
    <w:semiHidden/>
    <w:unhideWhenUsed/>
    <w:rsid w:val="004F206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067"/>
    <w:rPr>
      <w:rFonts w:ascii="Segoe UI" w:eastAsia="Times New Roman" w:hAnsi="Segoe UI" w:cs="Segoe UI"/>
      <w:kern w:val="20"/>
      <w:sz w:val="18"/>
      <w:szCs w:val="18"/>
      <w:lang w:val="en-US"/>
    </w:rPr>
  </w:style>
  <w:style w:type="character" w:styleId="Emphasis">
    <w:name w:val="Emphasis"/>
    <w:basedOn w:val="DefaultParagraphFont"/>
    <w:uiPriority w:val="20"/>
    <w:qFormat/>
    <w:rsid w:val="008B3639"/>
    <w:rPr>
      <w:i/>
      <w:iCs/>
    </w:rPr>
  </w:style>
  <w:style w:type="character" w:customStyle="1" w:styleId="UnresolvedMention1">
    <w:name w:val="Unresolved Mention1"/>
    <w:basedOn w:val="DefaultParagraphFont"/>
    <w:uiPriority w:val="99"/>
    <w:semiHidden/>
    <w:unhideWhenUsed/>
    <w:rsid w:val="002C3964"/>
    <w:rPr>
      <w:color w:val="605E5C"/>
      <w:shd w:val="clear" w:color="auto" w:fill="E1DFDD"/>
    </w:rPr>
  </w:style>
  <w:style w:type="paragraph" w:styleId="Revision">
    <w:name w:val="Revision"/>
    <w:hidden/>
    <w:uiPriority w:val="99"/>
    <w:semiHidden/>
    <w:rsid w:val="008D1676"/>
    <w:pPr>
      <w:spacing w:after="0" w:line="240" w:lineRule="auto"/>
    </w:pPr>
    <w:rPr>
      <w:rFonts w:ascii="Times New Roman" w:eastAsia="Times New Roman" w:hAnsi="Times New Roman" w:cs="Times New Roman"/>
      <w:kern w:val="2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42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jp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microsoft.com/office/2016/09/relationships/commentsIds" Target="commentsId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jpg"/><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jp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jpg"/><Relationship Id="rId48" Type="http://schemas.openxmlformats.org/officeDocument/2006/relationships/image" Target="media/image38.png"/><Relationship Id="rId8" Type="http://schemas.openxmlformats.org/officeDocument/2006/relationships/image" Target="media/image1.wmf"/><Relationship Id="rId51"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A7EE56-0E68-406E-9A2A-BFE3DD81B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37</Pages>
  <Words>9905</Words>
  <Characters>56463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Schneider Electric DMS NS D.O.O NOVI SAD</Company>
  <LinksUpToDate>false</LinksUpToDate>
  <CharactersWithSpaces>66236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282</cp:revision>
  <dcterms:created xsi:type="dcterms:W3CDTF">2019-09-25T08:27:00Z</dcterms:created>
  <dcterms:modified xsi:type="dcterms:W3CDTF">2019-10-10T11:10:00Z</dcterms:modified>
</cp:coreProperties>
</file>